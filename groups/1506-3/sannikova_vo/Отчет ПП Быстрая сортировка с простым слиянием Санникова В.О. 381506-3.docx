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2A3" w:rsidRPr="00B369AB" w:rsidRDefault="00DD72A3" w:rsidP="009A1282">
      <w:pPr>
        <w:spacing w:after="0" w:line="240" w:lineRule="auto"/>
        <w:jc w:val="center"/>
        <w:rPr>
          <w:rFonts w:ascii="Times New Roman" w:hAnsi="Times New Roman" w:cs="Times New Roman"/>
          <w:b/>
          <w:sz w:val="28"/>
          <w:szCs w:val="28"/>
        </w:rPr>
      </w:pPr>
      <w:bookmarkStart w:id="0" w:name="_Toc437199758"/>
      <w:r w:rsidRPr="00B369AB">
        <w:rPr>
          <w:rFonts w:ascii="Times New Roman" w:hAnsi="Times New Roman" w:cs="Times New Roman"/>
          <w:b/>
          <w:sz w:val="28"/>
          <w:szCs w:val="28"/>
        </w:rPr>
        <w:t>МИНИСТЕРСТВО ОБРАЗОВАНИЯ И НАУКИ РОССИЙСКОЙ ФЕДЕРАЦИИ</w:t>
      </w:r>
      <w:bookmarkEnd w:id="0"/>
    </w:p>
    <w:p w:rsidR="00DD72A3" w:rsidRPr="00AC4204" w:rsidRDefault="00DD72A3" w:rsidP="009A1282">
      <w:pPr>
        <w:spacing w:after="0" w:line="240" w:lineRule="auto"/>
        <w:jc w:val="center"/>
        <w:rPr>
          <w:rFonts w:ascii="Times New Roman" w:hAnsi="Times New Roman" w:cs="Times New Roman"/>
          <w:b/>
          <w:sz w:val="28"/>
          <w:szCs w:val="28"/>
        </w:rPr>
      </w:pPr>
      <w:bookmarkStart w:id="1" w:name="_Toc437199759"/>
      <w:r w:rsidRPr="00AC4204">
        <w:rPr>
          <w:rFonts w:ascii="Times New Roman" w:hAnsi="Times New Roman" w:cs="Times New Roman"/>
          <w:b/>
          <w:sz w:val="28"/>
          <w:szCs w:val="28"/>
        </w:rPr>
        <w:t>Федеральное государственное автономное образовательное</w:t>
      </w:r>
      <w:bookmarkEnd w:id="1"/>
    </w:p>
    <w:p w:rsidR="00AC4204" w:rsidRPr="00AC4204" w:rsidRDefault="00DD72A3" w:rsidP="009A1282">
      <w:pPr>
        <w:spacing w:after="0" w:line="240" w:lineRule="auto"/>
        <w:jc w:val="center"/>
        <w:rPr>
          <w:rFonts w:ascii="Times New Roman" w:hAnsi="Times New Roman" w:cs="Times New Roman"/>
          <w:b/>
          <w:sz w:val="28"/>
          <w:szCs w:val="28"/>
        </w:rPr>
      </w:pPr>
      <w:r w:rsidRPr="00AC4204">
        <w:rPr>
          <w:rFonts w:ascii="Times New Roman" w:hAnsi="Times New Roman" w:cs="Times New Roman"/>
          <w:b/>
          <w:sz w:val="28"/>
          <w:szCs w:val="28"/>
        </w:rPr>
        <w:t>учреждение высшего образования</w:t>
      </w:r>
    </w:p>
    <w:p w:rsidR="00DD72A3" w:rsidRPr="00AC4204" w:rsidRDefault="00DD72A3" w:rsidP="009A1282">
      <w:pPr>
        <w:spacing w:after="0" w:line="240" w:lineRule="auto"/>
        <w:jc w:val="center"/>
        <w:rPr>
          <w:rFonts w:ascii="Times New Roman" w:hAnsi="Times New Roman" w:cs="Times New Roman"/>
          <w:b/>
          <w:sz w:val="28"/>
          <w:szCs w:val="28"/>
        </w:rPr>
      </w:pPr>
      <w:r w:rsidRPr="00AC4204">
        <w:rPr>
          <w:rFonts w:ascii="Times New Roman" w:hAnsi="Times New Roman" w:cs="Times New Roman"/>
          <w:b/>
          <w:sz w:val="28"/>
          <w:szCs w:val="28"/>
        </w:rPr>
        <w:t>«Национальный исследовательский Нижегородский государственный университет им. Н.И. Лобачевского»</w:t>
      </w:r>
    </w:p>
    <w:p w:rsidR="00DD72A3" w:rsidRPr="00AC4204" w:rsidRDefault="00DD72A3" w:rsidP="009A1282">
      <w:pPr>
        <w:spacing w:after="0" w:line="240" w:lineRule="auto"/>
        <w:jc w:val="center"/>
        <w:rPr>
          <w:rFonts w:ascii="Times New Roman" w:hAnsi="Times New Roman" w:cs="Times New Roman"/>
          <w:b/>
          <w:sz w:val="28"/>
          <w:szCs w:val="28"/>
        </w:rPr>
      </w:pPr>
    </w:p>
    <w:p w:rsidR="00DD72A3" w:rsidRPr="00AC4204" w:rsidRDefault="00DD72A3" w:rsidP="009A1282">
      <w:pPr>
        <w:tabs>
          <w:tab w:val="left" w:pos="5131"/>
        </w:tabs>
        <w:spacing w:after="0" w:line="240" w:lineRule="auto"/>
        <w:jc w:val="center"/>
        <w:rPr>
          <w:rFonts w:ascii="Times New Roman" w:hAnsi="Times New Roman" w:cs="Times New Roman"/>
          <w:b/>
          <w:sz w:val="28"/>
          <w:szCs w:val="28"/>
        </w:rPr>
      </w:pPr>
    </w:p>
    <w:p w:rsidR="00DD72A3" w:rsidRPr="00AC4204" w:rsidRDefault="00DD72A3" w:rsidP="009A1282">
      <w:pPr>
        <w:spacing w:after="0" w:line="240" w:lineRule="auto"/>
        <w:jc w:val="center"/>
        <w:rPr>
          <w:rFonts w:ascii="Times New Roman" w:hAnsi="Times New Roman" w:cs="Times New Roman"/>
          <w:b/>
          <w:sz w:val="28"/>
          <w:szCs w:val="28"/>
        </w:rPr>
      </w:pPr>
      <w:r w:rsidRPr="00AC4204">
        <w:rPr>
          <w:rFonts w:ascii="Times New Roman" w:hAnsi="Times New Roman" w:cs="Times New Roman"/>
          <w:b/>
          <w:sz w:val="28"/>
          <w:szCs w:val="28"/>
        </w:rPr>
        <w:t>Институт информационных технологий, математики и механики</w:t>
      </w:r>
    </w:p>
    <w:p w:rsidR="00AC4204" w:rsidRPr="00AC4204" w:rsidRDefault="00AC4204" w:rsidP="009A1282">
      <w:pPr>
        <w:spacing w:after="0" w:line="240" w:lineRule="auto"/>
        <w:jc w:val="center"/>
        <w:rPr>
          <w:rFonts w:ascii="Times New Roman" w:hAnsi="Times New Roman" w:cs="Times New Roman"/>
          <w:b/>
          <w:sz w:val="28"/>
          <w:szCs w:val="28"/>
        </w:rPr>
      </w:pPr>
    </w:p>
    <w:p w:rsidR="00DD72A3" w:rsidRDefault="001C222C" w:rsidP="009A1282">
      <w:pPr>
        <w:spacing w:line="240" w:lineRule="auto"/>
        <w:jc w:val="center"/>
        <w:rPr>
          <w:rFonts w:ascii="Times New Roman" w:hAnsi="Times New Roman" w:cs="Times New Roman"/>
          <w:b/>
          <w:sz w:val="28"/>
          <w:szCs w:val="28"/>
        </w:rPr>
      </w:pPr>
      <w:r w:rsidRPr="00AC4204">
        <w:rPr>
          <w:rFonts w:ascii="Times New Roman" w:hAnsi="Times New Roman" w:cs="Times New Roman"/>
          <w:b/>
          <w:sz w:val="28"/>
          <w:szCs w:val="28"/>
        </w:rPr>
        <w:t>Кафедра математического обеспечения и суперкомпьютерных технологий</w:t>
      </w:r>
    </w:p>
    <w:p w:rsidR="00AC4204" w:rsidRDefault="00AC4204" w:rsidP="009A1282">
      <w:pPr>
        <w:spacing w:after="0" w:line="240" w:lineRule="auto"/>
        <w:jc w:val="center"/>
        <w:rPr>
          <w:rFonts w:ascii="Times New Roman" w:hAnsi="Times New Roman" w:cs="Times New Roman"/>
          <w:b/>
          <w:sz w:val="28"/>
          <w:szCs w:val="28"/>
        </w:rPr>
      </w:pPr>
    </w:p>
    <w:p w:rsidR="00AC4204" w:rsidRDefault="00AC4204" w:rsidP="009A1282">
      <w:pPr>
        <w:spacing w:after="0" w:line="240" w:lineRule="auto"/>
        <w:jc w:val="center"/>
        <w:rPr>
          <w:rFonts w:ascii="Times New Roman" w:hAnsi="Times New Roman" w:cs="Times New Roman"/>
          <w:b/>
          <w:sz w:val="28"/>
          <w:szCs w:val="28"/>
        </w:rPr>
      </w:pPr>
    </w:p>
    <w:p w:rsidR="00AC4204" w:rsidRPr="00AC4204" w:rsidRDefault="00AC4204" w:rsidP="009A1282">
      <w:pPr>
        <w:spacing w:after="0" w:line="240" w:lineRule="auto"/>
        <w:jc w:val="center"/>
        <w:rPr>
          <w:rFonts w:ascii="Times New Roman" w:hAnsi="Times New Roman" w:cs="Times New Roman"/>
          <w:b/>
          <w:sz w:val="28"/>
          <w:szCs w:val="28"/>
        </w:rPr>
      </w:pPr>
    </w:p>
    <w:p w:rsidR="005A37B6" w:rsidRDefault="00AC4204" w:rsidP="009A128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ОТЧЕТ ПО ЛАБАРОТОРНОЙ РАБОТЕ</w:t>
      </w:r>
    </w:p>
    <w:p w:rsidR="00AC4204" w:rsidRPr="00AC4204" w:rsidRDefault="00AC4204" w:rsidP="009A1282">
      <w:pPr>
        <w:spacing w:after="0" w:line="240" w:lineRule="auto"/>
        <w:jc w:val="center"/>
        <w:rPr>
          <w:rFonts w:ascii="Times New Roman" w:hAnsi="Times New Roman" w:cs="Times New Roman"/>
          <w:b/>
          <w:sz w:val="28"/>
          <w:szCs w:val="28"/>
        </w:rPr>
      </w:pPr>
    </w:p>
    <w:p w:rsidR="001C222C" w:rsidRPr="00AC4204" w:rsidRDefault="001C222C" w:rsidP="009A1282">
      <w:pPr>
        <w:spacing w:after="0" w:line="240" w:lineRule="auto"/>
        <w:jc w:val="center"/>
        <w:rPr>
          <w:rFonts w:ascii="Times New Roman" w:hAnsi="Times New Roman" w:cs="Times New Roman"/>
          <w:b/>
          <w:sz w:val="28"/>
          <w:szCs w:val="28"/>
        </w:rPr>
      </w:pPr>
      <w:r w:rsidRPr="00AC4204">
        <w:rPr>
          <w:rFonts w:ascii="Times New Roman" w:hAnsi="Times New Roman" w:cs="Times New Roman"/>
          <w:b/>
          <w:sz w:val="28"/>
          <w:szCs w:val="28"/>
        </w:rPr>
        <w:t>Тема</w:t>
      </w:r>
    </w:p>
    <w:p w:rsidR="005A37B6" w:rsidRDefault="00391435" w:rsidP="009A128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Быстрая сортировка. Простое слияние.</w:t>
      </w:r>
    </w:p>
    <w:p w:rsidR="00AC4204" w:rsidRDefault="00AC4204" w:rsidP="009A1282">
      <w:pPr>
        <w:spacing w:after="0" w:line="240" w:lineRule="auto"/>
        <w:jc w:val="center"/>
        <w:rPr>
          <w:rFonts w:ascii="Times New Roman" w:hAnsi="Times New Roman" w:cs="Times New Roman"/>
          <w:b/>
          <w:sz w:val="28"/>
          <w:szCs w:val="28"/>
        </w:rPr>
      </w:pPr>
    </w:p>
    <w:p w:rsidR="00AC4204" w:rsidRDefault="00AC4204" w:rsidP="009A1282">
      <w:pPr>
        <w:spacing w:after="0" w:line="240" w:lineRule="auto"/>
        <w:jc w:val="center"/>
        <w:rPr>
          <w:rFonts w:ascii="Times New Roman" w:hAnsi="Times New Roman" w:cs="Times New Roman"/>
          <w:b/>
          <w:sz w:val="28"/>
          <w:szCs w:val="28"/>
        </w:rPr>
      </w:pPr>
    </w:p>
    <w:p w:rsidR="00AC4204" w:rsidRDefault="00AC4204" w:rsidP="009A1282">
      <w:pPr>
        <w:spacing w:after="0" w:line="240" w:lineRule="auto"/>
        <w:jc w:val="center"/>
        <w:rPr>
          <w:rFonts w:ascii="Times New Roman" w:hAnsi="Times New Roman" w:cs="Times New Roman"/>
          <w:b/>
          <w:sz w:val="28"/>
          <w:szCs w:val="28"/>
        </w:rPr>
      </w:pPr>
    </w:p>
    <w:p w:rsidR="00AC4204" w:rsidRPr="00AC4204" w:rsidRDefault="00AC4204" w:rsidP="009A1282">
      <w:pPr>
        <w:spacing w:after="0" w:line="240" w:lineRule="auto"/>
        <w:jc w:val="center"/>
        <w:rPr>
          <w:rFonts w:ascii="Times New Roman" w:hAnsi="Times New Roman" w:cs="Times New Roman"/>
          <w:b/>
          <w:sz w:val="28"/>
          <w:szCs w:val="28"/>
        </w:rPr>
      </w:pPr>
    </w:p>
    <w:p w:rsidR="001C222C" w:rsidRPr="00AC4204" w:rsidRDefault="00570508" w:rsidP="009A1282">
      <w:pPr>
        <w:pStyle w:val="ad"/>
        <w:spacing w:line="240" w:lineRule="auto"/>
        <w:jc w:val="both"/>
        <w:rPr>
          <w:sz w:val="28"/>
          <w:szCs w:val="28"/>
        </w:rPr>
      </w:pPr>
      <w:r>
        <w:rPr>
          <w:sz w:val="28"/>
          <w:szCs w:val="28"/>
        </w:rPr>
        <w:t>Выполнила</w:t>
      </w:r>
      <w:r w:rsidR="001C222C" w:rsidRPr="00AC4204">
        <w:rPr>
          <w:sz w:val="28"/>
          <w:szCs w:val="28"/>
        </w:rPr>
        <w:t xml:space="preserve">: </w:t>
      </w:r>
    </w:p>
    <w:p w:rsidR="001C222C" w:rsidRDefault="001C222C" w:rsidP="009A1282">
      <w:pPr>
        <w:pStyle w:val="ad"/>
        <w:spacing w:line="240" w:lineRule="auto"/>
        <w:jc w:val="both"/>
        <w:rPr>
          <w:sz w:val="28"/>
          <w:szCs w:val="28"/>
        </w:rPr>
      </w:pPr>
      <w:r w:rsidRPr="00AC4204">
        <w:rPr>
          <w:sz w:val="28"/>
          <w:szCs w:val="28"/>
        </w:rPr>
        <w:t xml:space="preserve">студентка </w:t>
      </w:r>
      <w:r w:rsidR="004711EF">
        <w:rPr>
          <w:sz w:val="28"/>
          <w:szCs w:val="28"/>
        </w:rPr>
        <w:t>3</w:t>
      </w:r>
      <w:r w:rsidRPr="00AC4204">
        <w:rPr>
          <w:sz w:val="28"/>
          <w:szCs w:val="28"/>
        </w:rPr>
        <w:t xml:space="preserve"> курса</w:t>
      </w:r>
    </w:p>
    <w:p w:rsidR="00570508" w:rsidRDefault="00570508" w:rsidP="009A1282">
      <w:pPr>
        <w:pStyle w:val="ad"/>
        <w:spacing w:line="240" w:lineRule="auto"/>
        <w:jc w:val="both"/>
        <w:rPr>
          <w:sz w:val="28"/>
          <w:szCs w:val="28"/>
        </w:rPr>
      </w:pPr>
      <w:r>
        <w:rPr>
          <w:sz w:val="28"/>
          <w:szCs w:val="28"/>
        </w:rPr>
        <w:t>группы 081506-3</w:t>
      </w:r>
    </w:p>
    <w:p w:rsidR="00570508" w:rsidRPr="00AC4204" w:rsidRDefault="00570508" w:rsidP="009A1282">
      <w:pPr>
        <w:pStyle w:val="ad"/>
        <w:spacing w:line="240" w:lineRule="auto"/>
        <w:jc w:val="both"/>
        <w:rPr>
          <w:sz w:val="28"/>
          <w:szCs w:val="28"/>
        </w:rPr>
      </w:pPr>
      <w:r>
        <w:rPr>
          <w:sz w:val="28"/>
          <w:szCs w:val="28"/>
        </w:rPr>
        <w:t>Санникова Виктория</w:t>
      </w:r>
    </w:p>
    <w:p w:rsidR="001C222C" w:rsidRDefault="001C222C" w:rsidP="009A1282">
      <w:pPr>
        <w:pStyle w:val="ad"/>
        <w:spacing w:line="240" w:lineRule="auto"/>
        <w:jc w:val="both"/>
        <w:rPr>
          <w:sz w:val="28"/>
          <w:szCs w:val="28"/>
        </w:rPr>
      </w:pPr>
    </w:p>
    <w:p w:rsidR="004711EF" w:rsidRPr="00AC4204" w:rsidRDefault="004711EF" w:rsidP="009A1282">
      <w:pPr>
        <w:pStyle w:val="ad"/>
        <w:spacing w:line="240" w:lineRule="auto"/>
        <w:jc w:val="both"/>
        <w:rPr>
          <w:sz w:val="28"/>
          <w:szCs w:val="28"/>
        </w:rPr>
      </w:pPr>
    </w:p>
    <w:p w:rsidR="001C222C" w:rsidRDefault="00B05A81" w:rsidP="009A1282">
      <w:pPr>
        <w:pStyle w:val="ad"/>
        <w:spacing w:line="240" w:lineRule="auto"/>
        <w:jc w:val="both"/>
        <w:rPr>
          <w:sz w:val="28"/>
          <w:szCs w:val="28"/>
        </w:rPr>
      </w:pPr>
      <w:r>
        <w:rPr>
          <w:sz w:val="28"/>
          <w:szCs w:val="28"/>
        </w:rPr>
        <w:t>Проверил</w:t>
      </w:r>
      <w:r w:rsidR="001C222C" w:rsidRPr="00AC4204">
        <w:rPr>
          <w:sz w:val="28"/>
          <w:szCs w:val="28"/>
        </w:rPr>
        <w:t>:</w:t>
      </w:r>
    </w:p>
    <w:p w:rsidR="00570508" w:rsidRDefault="00391435" w:rsidP="009A1282">
      <w:pPr>
        <w:pStyle w:val="ad"/>
        <w:spacing w:line="240" w:lineRule="auto"/>
        <w:jc w:val="both"/>
        <w:rPr>
          <w:sz w:val="28"/>
          <w:szCs w:val="28"/>
        </w:rPr>
      </w:pPr>
      <w:r>
        <w:rPr>
          <w:sz w:val="28"/>
          <w:szCs w:val="28"/>
        </w:rPr>
        <w:t>Доцент</w:t>
      </w:r>
      <w:ins w:id="2" w:author="Виктория Санникова" w:date="2018-05-21T18:59:00Z">
        <w:r w:rsidR="00FE21F6">
          <w:rPr>
            <w:sz w:val="28"/>
            <w:szCs w:val="28"/>
          </w:rPr>
          <w:t xml:space="preserve"> кафе</w:t>
        </w:r>
      </w:ins>
      <w:ins w:id="3" w:author="Виктория Санникова" w:date="2018-05-21T19:00:00Z">
        <w:r w:rsidR="00FE21F6">
          <w:rPr>
            <w:sz w:val="28"/>
            <w:szCs w:val="28"/>
          </w:rPr>
          <w:t xml:space="preserve">дры МОСТ, </w:t>
        </w:r>
        <w:proofErr w:type="spellStart"/>
        <w:r w:rsidR="00FE21F6">
          <w:rPr>
            <w:sz w:val="28"/>
            <w:szCs w:val="28"/>
          </w:rPr>
          <w:t>иИТММ</w:t>
        </w:r>
      </w:ins>
      <w:proofErr w:type="spellEnd"/>
    </w:p>
    <w:p w:rsidR="00C759B9" w:rsidRPr="00C759B9" w:rsidRDefault="00C759B9" w:rsidP="009A1282">
      <w:pPr>
        <w:pStyle w:val="ad"/>
        <w:spacing w:line="240" w:lineRule="auto"/>
        <w:jc w:val="both"/>
        <w:rPr>
          <w:sz w:val="28"/>
          <w:szCs w:val="28"/>
        </w:rPr>
      </w:pPr>
      <w:r>
        <w:rPr>
          <w:sz w:val="28"/>
          <w:szCs w:val="28"/>
        </w:rPr>
        <w:t>Сысоев Александр Владимирович</w:t>
      </w:r>
    </w:p>
    <w:p w:rsidR="001C222C" w:rsidRPr="00AC4204" w:rsidRDefault="001C222C" w:rsidP="009A1282">
      <w:pPr>
        <w:pStyle w:val="ad"/>
        <w:spacing w:line="240" w:lineRule="auto"/>
        <w:jc w:val="right"/>
        <w:rPr>
          <w:sz w:val="28"/>
          <w:szCs w:val="28"/>
        </w:rPr>
      </w:pPr>
    </w:p>
    <w:p w:rsidR="001C222C" w:rsidRPr="00AC4204" w:rsidRDefault="001C222C" w:rsidP="009A1282">
      <w:pPr>
        <w:pStyle w:val="ad"/>
        <w:spacing w:line="240" w:lineRule="auto"/>
        <w:rPr>
          <w:sz w:val="28"/>
          <w:szCs w:val="28"/>
        </w:rPr>
      </w:pPr>
    </w:p>
    <w:p w:rsidR="001C222C" w:rsidRPr="00AC4204" w:rsidRDefault="001C222C" w:rsidP="009A1282">
      <w:pPr>
        <w:pStyle w:val="ad"/>
        <w:spacing w:line="240" w:lineRule="auto"/>
        <w:rPr>
          <w:sz w:val="28"/>
          <w:szCs w:val="28"/>
        </w:rPr>
      </w:pPr>
    </w:p>
    <w:p w:rsidR="001C222C" w:rsidRPr="00AC4204" w:rsidRDefault="001C222C" w:rsidP="009A1282">
      <w:pPr>
        <w:pStyle w:val="ad"/>
        <w:spacing w:line="240" w:lineRule="auto"/>
        <w:rPr>
          <w:sz w:val="28"/>
          <w:szCs w:val="28"/>
        </w:rPr>
      </w:pPr>
    </w:p>
    <w:p w:rsidR="001C222C" w:rsidRPr="00AC4204" w:rsidRDefault="001C222C" w:rsidP="009A1282">
      <w:pPr>
        <w:pStyle w:val="ad"/>
        <w:spacing w:line="240" w:lineRule="auto"/>
        <w:rPr>
          <w:sz w:val="28"/>
          <w:szCs w:val="28"/>
        </w:rPr>
      </w:pPr>
    </w:p>
    <w:p w:rsidR="001C222C" w:rsidRPr="00AC4204" w:rsidRDefault="001C222C" w:rsidP="009A1282">
      <w:pPr>
        <w:pStyle w:val="ad"/>
        <w:spacing w:line="240" w:lineRule="auto"/>
        <w:rPr>
          <w:sz w:val="28"/>
          <w:szCs w:val="28"/>
        </w:rPr>
      </w:pPr>
    </w:p>
    <w:p w:rsidR="001C222C" w:rsidRDefault="001C222C" w:rsidP="009A1282">
      <w:pPr>
        <w:spacing w:after="0" w:line="240" w:lineRule="auto"/>
        <w:jc w:val="center"/>
        <w:rPr>
          <w:rFonts w:ascii="Times New Roman" w:hAnsi="Times New Roman" w:cs="Times New Roman"/>
          <w:b/>
          <w:sz w:val="28"/>
          <w:szCs w:val="28"/>
        </w:rPr>
      </w:pPr>
    </w:p>
    <w:p w:rsidR="003E55FA" w:rsidRPr="003E55FA" w:rsidRDefault="003E55FA" w:rsidP="009A1282">
      <w:pPr>
        <w:spacing w:after="0" w:line="240" w:lineRule="auto"/>
        <w:jc w:val="center"/>
        <w:rPr>
          <w:rFonts w:ascii="Times New Roman" w:hAnsi="Times New Roman" w:cs="Times New Roman"/>
          <w:b/>
          <w:sz w:val="28"/>
          <w:szCs w:val="28"/>
        </w:rPr>
      </w:pPr>
    </w:p>
    <w:p w:rsidR="001C222C" w:rsidRDefault="001C222C" w:rsidP="009A1282">
      <w:pPr>
        <w:spacing w:after="0" w:line="240" w:lineRule="auto"/>
        <w:jc w:val="center"/>
        <w:rPr>
          <w:rFonts w:ascii="Times New Roman" w:hAnsi="Times New Roman" w:cs="Times New Roman"/>
          <w:b/>
          <w:sz w:val="28"/>
          <w:szCs w:val="28"/>
        </w:rPr>
      </w:pPr>
    </w:p>
    <w:p w:rsidR="004711EF" w:rsidRDefault="004711EF" w:rsidP="009A1282">
      <w:pPr>
        <w:spacing w:after="0" w:line="240" w:lineRule="auto"/>
        <w:jc w:val="center"/>
        <w:rPr>
          <w:rFonts w:ascii="Times New Roman" w:hAnsi="Times New Roman" w:cs="Times New Roman"/>
          <w:b/>
          <w:sz w:val="28"/>
          <w:szCs w:val="28"/>
        </w:rPr>
      </w:pPr>
    </w:p>
    <w:p w:rsidR="004711EF" w:rsidRPr="003E55FA" w:rsidRDefault="004711EF" w:rsidP="009A1282">
      <w:pPr>
        <w:spacing w:after="0" w:line="240" w:lineRule="auto"/>
        <w:jc w:val="center"/>
        <w:rPr>
          <w:rFonts w:ascii="Times New Roman" w:hAnsi="Times New Roman" w:cs="Times New Roman"/>
          <w:b/>
          <w:sz w:val="28"/>
          <w:szCs w:val="28"/>
        </w:rPr>
      </w:pPr>
    </w:p>
    <w:p w:rsidR="001C222C" w:rsidRPr="003E55FA" w:rsidRDefault="001C222C" w:rsidP="00570508">
      <w:pPr>
        <w:spacing w:after="0" w:line="240" w:lineRule="auto"/>
        <w:rPr>
          <w:rFonts w:ascii="Times New Roman" w:hAnsi="Times New Roman" w:cs="Times New Roman"/>
          <w:b/>
          <w:sz w:val="28"/>
          <w:szCs w:val="28"/>
        </w:rPr>
      </w:pPr>
    </w:p>
    <w:p w:rsidR="00FD5D32" w:rsidRDefault="001C222C" w:rsidP="00570508">
      <w:pPr>
        <w:spacing w:after="0" w:line="240" w:lineRule="auto"/>
        <w:jc w:val="center"/>
        <w:rPr>
          <w:rFonts w:ascii="Times New Roman" w:hAnsi="Times New Roman" w:cs="Times New Roman"/>
          <w:b/>
          <w:sz w:val="28"/>
          <w:szCs w:val="28"/>
        </w:rPr>
      </w:pPr>
      <w:r w:rsidRPr="003E55FA">
        <w:rPr>
          <w:rFonts w:ascii="Times New Roman" w:hAnsi="Times New Roman" w:cs="Times New Roman"/>
          <w:b/>
          <w:sz w:val="28"/>
          <w:szCs w:val="28"/>
        </w:rPr>
        <w:t>Нижний Новгород, 201</w:t>
      </w:r>
      <w:del w:id="4" w:author="Виктория Санникова" w:date="2018-05-21T19:00:00Z">
        <w:r w:rsidR="004711EF" w:rsidDel="00FE21F6">
          <w:rPr>
            <w:rFonts w:ascii="Times New Roman" w:hAnsi="Times New Roman" w:cs="Times New Roman"/>
            <w:b/>
            <w:sz w:val="28"/>
            <w:szCs w:val="28"/>
          </w:rPr>
          <w:delText>7</w:delText>
        </w:r>
      </w:del>
      <w:ins w:id="5" w:author="Виктория Санникова" w:date="2018-05-21T19:00:00Z">
        <w:r w:rsidR="00FE21F6">
          <w:rPr>
            <w:rFonts w:ascii="Times New Roman" w:hAnsi="Times New Roman" w:cs="Times New Roman"/>
            <w:b/>
            <w:sz w:val="28"/>
            <w:szCs w:val="28"/>
          </w:rPr>
          <w:t>8</w:t>
        </w:r>
      </w:ins>
    </w:p>
    <w:p w:rsidR="005A37B6" w:rsidRPr="00123A9C" w:rsidRDefault="00FD5D32" w:rsidP="009A1282">
      <w:pPr>
        <w:jc w:val="center"/>
        <w:rPr>
          <w:b/>
          <w:sz w:val="28"/>
        </w:rPr>
      </w:pPr>
      <w:r w:rsidRPr="00123A9C">
        <w:rPr>
          <w:b/>
          <w:sz w:val="28"/>
        </w:rPr>
        <w:lastRenderedPageBreak/>
        <w:t>Содержание</w:t>
      </w:r>
    </w:p>
    <w:bookmarkStart w:id="6" w:name="_Toc438324460" w:displacedByCustomXml="next"/>
    <w:sdt>
      <w:sdtPr>
        <w:rPr>
          <w:rFonts w:asciiTheme="minorHAnsi" w:hAnsiTheme="minorHAnsi"/>
          <w:b/>
          <w:bCs/>
          <w:sz w:val="22"/>
        </w:rPr>
        <w:id w:val="3534235"/>
        <w:docPartObj>
          <w:docPartGallery w:val="Table of Contents"/>
          <w:docPartUnique/>
        </w:docPartObj>
      </w:sdtPr>
      <w:sdtEndPr>
        <w:rPr>
          <w:rFonts w:ascii="Times New Roman" w:hAnsi="Times New Roman"/>
          <w:b w:val="0"/>
          <w:bCs w:val="0"/>
          <w:sz w:val="28"/>
        </w:rPr>
      </w:sdtEndPr>
      <w:sdtContent>
        <w:bookmarkEnd w:id="6" w:displacedByCustomXml="prev"/>
        <w:p w:rsidR="008A4D67" w:rsidRDefault="00E50EC7">
          <w:pPr>
            <w:pStyle w:val="11"/>
            <w:tabs>
              <w:tab w:val="left" w:pos="440"/>
            </w:tabs>
            <w:rPr>
              <w:ins w:id="7" w:author="Виктория Санникова" w:date="2018-05-20T15:36:00Z"/>
              <w:rFonts w:asciiTheme="minorHAnsi" w:eastAsiaTheme="minorEastAsia" w:hAnsiTheme="minorHAnsi"/>
              <w:noProof/>
              <w:sz w:val="22"/>
              <w:lang w:eastAsia="ru-RU"/>
            </w:rPr>
          </w:pPr>
          <w:r>
            <w:rPr>
              <w:rFonts w:eastAsiaTheme="majorEastAsia" w:cstheme="majorBidi"/>
              <w:b/>
              <w:bCs/>
              <w:szCs w:val="28"/>
              <w:u w:val="single"/>
            </w:rPr>
            <w:fldChar w:fldCharType="begin"/>
          </w:r>
          <w:r w:rsidR="00AB123A">
            <w:rPr>
              <w:rFonts w:eastAsiaTheme="majorEastAsia" w:cstheme="majorBidi"/>
              <w:b/>
              <w:bCs/>
              <w:szCs w:val="28"/>
              <w:u w:val="single"/>
            </w:rPr>
            <w:instrText xml:space="preserve"> TOC \o "1-2" \h \z \u </w:instrText>
          </w:r>
          <w:r>
            <w:rPr>
              <w:rFonts w:eastAsiaTheme="majorEastAsia" w:cstheme="majorBidi"/>
              <w:b/>
              <w:bCs/>
              <w:szCs w:val="28"/>
              <w:u w:val="single"/>
            </w:rPr>
            <w:fldChar w:fldCharType="separate"/>
          </w:r>
          <w:ins w:id="8" w:author="Виктория Санникова" w:date="2018-05-20T15:36:00Z">
            <w:r w:rsidR="008A4D67" w:rsidRPr="00AE7A20">
              <w:rPr>
                <w:rStyle w:val="af"/>
                <w:noProof/>
              </w:rPr>
              <w:fldChar w:fldCharType="begin"/>
            </w:r>
            <w:r w:rsidR="008A4D67" w:rsidRPr="00AE7A20">
              <w:rPr>
                <w:rStyle w:val="af"/>
                <w:noProof/>
              </w:rPr>
              <w:instrText xml:space="preserve"> </w:instrText>
            </w:r>
            <w:r w:rsidR="008A4D67">
              <w:rPr>
                <w:noProof/>
              </w:rPr>
              <w:instrText>HYPERLINK \l "_Toc514593935"</w:instrText>
            </w:r>
            <w:r w:rsidR="008A4D67" w:rsidRPr="00AE7A20">
              <w:rPr>
                <w:rStyle w:val="af"/>
                <w:noProof/>
              </w:rPr>
              <w:instrText xml:space="preserve"> </w:instrText>
            </w:r>
            <w:r w:rsidR="008A4D67" w:rsidRPr="00AE7A20">
              <w:rPr>
                <w:rStyle w:val="af"/>
                <w:noProof/>
              </w:rPr>
              <w:fldChar w:fldCharType="separate"/>
            </w:r>
            <w:r w:rsidR="008A4D67" w:rsidRPr="00AE7A20">
              <w:rPr>
                <w:rStyle w:val="af"/>
                <w:noProof/>
              </w:rPr>
              <w:t>1.</w:t>
            </w:r>
            <w:r w:rsidR="008A4D67">
              <w:rPr>
                <w:rFonts w:asciiTheme="minorHAnsi" w:eastAsiaTheme="minorEastAsia" w:hAnsiTheme="minorHAnsi"/>
                <w:noProof/>
                <w:sz w:val="22"/>
                <w:lang w:eastAsia="ru-RU"/>
              </w:rPr>
              <w:tab/>
            </w:r>
            <w:r w:rsidR="008A4D67" w:rsidRPr="00AE7A20">
              <w:rPr>
                <w:rStyle w:val="af"/>
                <w:noProof/>
              </w:rPr>
              <w:t>Введение</w:t>
            </w:r>
            <w:r w:rsidR="008A4D67">
              <w:rPr>
                <w:noProof/>
                <w:webHidden/>
              </w:rPr>
              <w:tab/>
            </w:r>
            <w:r w:rsidR="008A4D67">
              <w:rPr>
                <w:noProof/>
                <w:webHidden/>
              </w:rPr>
              <w:fldChar w:fldCharType="begin"/>
            </w:r>
            <w:r w:rsidR="008A4D67">
              <w:rPr>
                <w:noProof/>
                <w:webHidden/>
              </w:rPr>
              <w:instrText xml:space="preserve"> PAGEREF _Toc514593935 \h </w:instrText>
            </w:r>
          </w:ins>
          <w:r w:rsidR="008A4D67">
            <w:rPr>
              <w:noProof/>
              <w:webHidden/>
            </w:rPr>
          </w:r>
          <w:r w:rsidR="008A4D67">
            <w:rPr>
              <w:noProof/>
              <w:webHidden/>
            </w:rPr>
            <w:fldChar w:fldCharType="separate"/>
          </w:r>
          <w:ins w:id="9" w:author="Виктория Санникова" w:date="2018-05-20T15:36:00Z">
            <w:r w:rsidR="008A4D67">
              <w:rPr>
                <w:noProof/>
                <w:webHidden/>
              </w:rPr>
              <w:t>3</w:t>
            </w:r>
            <w:r w:rsidR="008A4D67">
              <w:rPr>
                <w:noProof/>
                <w:webHidden/>
              </w:rPr>
              <w:fldChar w:fldCharType="end"/>
            </w:r>
            <w:r w:rsidR="008A4D67" w:rsidRPr="00AE7A20">
              <w:rPr>
                <w:rStyle w:val="af"/>
                <w:noProof/>
              </w:rPr>
              <w:fldChar w:fldCharType="end"/>
            </w:r>
          </w:ins>
        </w:p>
        <w:p w:rsidR="008A4D67" w:rsidRDefault="008A4D67">
          <w:pPr>
            <w:pStyle w:val="11"/>
            <w:tabs>
              <w:tab w:val="left" w:pos="440"/>
            </w:tabs>
            <w:rPr>
              <w:ins w:id="10" w:author="Виктория Санникова" w:date="2018-05-20T15:36:00Z"/>
              <w:rFonts w:asciiTheme="minorHAnsi" w:eastAsiaTheme="minorEastAsia" w:hAnsiTheme="minorHAnsi"/>
              <w:noProof/>
              <w:sz w:val="22"/>
              <w:lang w:eastAsia="ru-RU"/>
            </w:rPr>
          </w:pPr>
          <w:ins w:id="11" w:author="Виктория Санникова" w:date="2018-05-20T15:36:00Z">
            <w:r w:rsidRPr="00AE7A20">
              <w:rPr>
                <w:rStyle w:val="af"/>
                <w:noProof/>
              </w:rPr>
              <w:fldChar w:fldCharType="begin"/>
            </w:r>
            <w:r w:rsidRPr="00AE7A20">
              <w:rPr>
                <w:rStyle w:val="af"/>
                <w:noProof/>
              </w:rPr>
              <w:instrText xml:space="preserve"> </w:instrText>
            </w:r>
            <w:r>
              <w:rPr>
                <w:noProof/>
              </w:rPr>
              <w:instrText>HYPERLINK \l "_Toc514593936"</w:instrText>
            </w:r>
            <w:r w:rsidRPr="00AE7A20">
              <w:rPr>
                <w:rStyle w:val="af"/>
                <w:noProof/>
              </w:rPr>
              <w:instrText xml:space="preserve"> </w:instrText>
            </w:r>
            <w:r w:rsidRPr="00AE7A20">
              <w:rPr>
                <w:rStyle w:val="af"/>
                <w:noProof/>
              </w:rPr>
              <w:fldChar w:fldCharType="separate"/>
            </w:r>
            <w:r w:rsidRPr="00AE7A20">
              <w:rPr>
                <w:rStyle w:val="af"/>
                <w:noProof/>
              </w:rPr>
              <w:t>2.</w:t>
            </w:r>
            <w:r>
              <w:rPr>
                <w:rFonts w:asciiTheme="minorHAnsi" w:eastAsiaTheme="minorEastAsia" w:hAnsiTheme="minorHAnsi"/>
                <w:noProof/>
                <w:sz w:val="22"/>
                <w:lang w:eastAsia="ru-RU"/>
              </w:rPr>
              <w:tab/>
            </w:r>
            <w:r w:rsidRPr="00AE7A20">
              <w:rPr>
                <w:rStyle w:val="af"/>
                <w:noProof/>
              </w:rPr>
              <w:t>Постановка задачи</w:t>
            </w:r>
            <w:r>
              <w:rPr>
                <w:noProof/>
                <w:webHidden/>
              </w:rPr>
              <w:tab/>
            </w:r>
            <w:r>
              <w:rPr>
                <w:noProof/>
                <w:webHidden/>
              </w:rPr>
              <w:fldChar w:fldCharType="begin"/>
            </w:r>
            <w:r>
              <w:rPr>
                <w:noProof/>
                <w:webHidden/>
              </w:rPr>
              <w:instrText xml:space="preserve"> PAGEREF _Toc514593936 \h </w:instrText>
            </w:r>
          </w:ins>
          <w:r>
            <w:rPr>
              <w:noProof/>
              <w:webHidden/>
            </w:rPr>
          </w:r>
          <w:r>
            <w:rPr>
              <w:noProof/>
              <w:webHidden/>
            </w:rPr>
            <w:fldChar w:fldCharType="separate"/>
          </w:r>
          <w:ins w:id="12" w:author="Виктория Санникова" w:date="2018-05-20T15:36:00Z">
            <w:r>
              <w:rPr>
                <w:noProof/>
                <w:webHidden/>
              </w:rPr>
              <w:t>4</w:t>
            </w:r>
            <w:r>
              <w:rPr>
                <w:noProof/>
                <w:webHidden/>
              </w:rPr>
              <w:fldChar w:fldCharType="end"/>
            </w:r>
            <w:r w:rsidRPr="00AE7A20">
              <w:rPr>
                <w:rStyle w:val="af"/>
                <w:noProof/>
              </w:rPr>
              <w:fldChar w:fldCharType="end"/>
            </w:r>
          </w:ins>
        </w:p>
        <w:p w:rsidR="008A4D67" w:rsidRDefault="008A4D67">
          <w:pPr>
            <w:pStyle w:val="11"/>
            <w:tabs>
              <w:tab w:val="left" w:pos="440"/>
            </w:tabs>
            <w:rPr>
              <w:ins w:id="13" w:author="Виктория Санникова" w:date="2018-05-20T15:36:00Z"/>
              <w:rFonts w:asciiTheme="minorHAnsi" w:eastAsiaTheme="minorEastAsia" w:hAnsiTheme="minorHAnsi"/>
              <w:noProof/>
              <w:sz w:val="22"/>
              <w:lang w:eastAsia="ru-RU"/>
            </w:rPr>
          </w:pPr>
          <w:ins w:id="14" w:author="Виктория Санникова" w:date="2018-05-20T15:36:00Z">
            <w:r w:rsidRPr="00AE7A20">
              <w:rPr>
                <w:rStyle w:val="af"/>
                <w:noProof/>
              </w:rPr>
              <w:fldChar w:fldCharType="begin"/>
            </w:r>
            <w:r w:rsidRPr="00AE7A20">
              <w:rPr>
                <w:rStyle w:val="af"/>
                <w:noProof/>
              </w:rPr>
              <w:instrText xml:space="preserve"> </w:instrText>
            </w:r>
            <w:r>
              <w:rPr>
                <w:noProof/>
              </w:rPr>
              <w:instrText>HYPERLINK \l "_Toc514593937"</w:instrText>
            </w:r>
            <w:r w:rsidRPr="00AE7A20">
              <w:rPr>
                <w:rStyle w:val="af"/>
                <w:noProof/>
              </w:rPr>
              <w:instrText xml:space="preserve"> </w:instrText>
            </w:r>
            <w:r w:rsidRPr="00AE7A20">
              <w:rPr>
                <w:rStyle w:val="af"/>
                <w:noProof/>
              </w:rPr>
              <w:fldChar w:fldCharType="separate"/>
            </w:r>
            <w:r w:rsidRPr="00AE7A20">
              <w:rPr>
                <w:rStyle w:val="af"/>
                <w:noProof/>
              </w:rPr>
              <w:t>3.</w:t>
            </w:r>
            <w:r>
              <w:rPr>
                <w:rFonts w:asciiTheme="minorHAnsi" w:eastAsiaTheme="minorEastAsia" w:hAnsiTheme="minorHAnsi"/>
                <w:noProof/>
                <w:sz w:val="22"/>
                <w:lang w:eastAsia="ru-RU"/>
              </w:rPr>
              <w:tab/>
            </w:r>
            <w:r w:rsidRPr="00AE7A20">
              <w:rPr>
                <w:rStyle w:val="af"/>
                <w:noProof/>
              </w:rPr>
              <w:t>Руководство программиста</w:t>
            </w:r>
            <w:r>
              <w:rPr>
                <w:noProof/>
                <w:webHidden/>
              </w:rPr>
              <w:tab/>
            </w:r>
            <w:r>
              <w:rPr>
                <w:noProof/>
                <w:webHidden/>
              </w:rPr>
              <w:fldChar w:fldCharType="begin"/>
            </w:r>
            <w:r>
              <w:rPr>
                <w:noProof/>
                <w:webHidden/>
              </w:rPr>
              <w:instrText xml:space="preserve"> PAGEREF _Toc514593937 \h </w:instrText>
            </w:r>
          </w:ins>
          <w:r>
            <w:rPr>
              <w:noProof/>
              <w:webHidden/>
            </w:rPr>
          </w:r>
          <w:r>
            <w:rPr>
              <w:noProof/>
              <w:webHidden/>
            </w:rPr>
            <w:fldChar w:fldCharType="separate"/>
          </w:r>
          <w:ins w:id="15" w:author="Виктория Санникова" w:date="2018-05-20T15:36:00Z">
            <w:r>
              <w:rPr>
                <w:noProof/>
                <w:webHidden/>
              </w:rPr>
              <w:t>5</w:t>
            </w:r>
            <w:r>
              <w:rPr>
                <w:noProof/>
                <w:webHidden/>
              </w:rPr>
              <w:fldChar w:fldCharType="end"/>
            </w:r>
            <w:r w:rsidRPr="00AE7A20">
              <w:rPr>
                <w:rStyle w:val="af"/>
                <w:noProof/>
              </w:rPr>
              <w:fldChar w:fldCharType="end"/>
            </w:r>
          </w:ins>
        </w:p>
        <w:p w:rsidR="008A4D67" w:rsidRDefault="008A4D67">
          <w:pPr>
            <w:pStyle w:val="21"/>
            <w:tabs>
              <w:tab w:val="left" w:pos="1320"/>
              <w:tab w:val="right" w:leader="dot" w:pos="9488"/>
            </w:tabs>
            <w:rPr>
              <w:ins w:id="16" w:author="Виктория Санникова" w:date="2018-05-20T15:36:00Z"/>
              <w:rFonts w:asciiTheme="minorHAnsi" w:eastAsiaTheme="minorEastAsia" w:hAnsiTheme="minorHAnsi"/>
              <w:noProof/>
              <w:sz w:val="22"/>
              <w:lang w:eastAsia="ru-RU"/>
            </w:rPr>
          </w:pPr>
          <w:ins w:id="17" w:author="Виктория Санникова" w:date="2018-05-20T15:36:00Z">
            <w:r w:rsidRPr="00AE7A20">
              <w:rPr>
                <w:rStyle w:val="af"/>
                <w:noProof/>
              </w:rPr>
              <w:fldChar w:fldCharType="begin"/>
            </w:r>
            <w:r w:rsidRPr="00AE7A20">
              <w:rPr>
                <w:rStyle w:val="af"/>
                <w:noProof/>
              </w:rPr>
              <w:instrText xml:space="preserve"> </w:instrText>
            </w:r>
            <w:r>
              <w:rPr>
                <w:noProof/>
              </w:rPr>
              <w:instrText>HYPERLINK \l "_Toc514593938"</w:instrText>
            </w:r>
            <w:r w:rsidRPr="00AE7A20">
              <w:rPr>
                <w:rStyle w:val="af"/>
                <w:noProof/>
              </w:rPr>
              <w:instrText xml:space="preserve"> </w:instrText>
            </w:r>
            <w:r w:rsidRPr="00AE7A20">
              <w:rPr>
                <w:rStyle w:val="af"/>
                <w:noProof/>
              </w:rPr>
              <w:fldChar w:fldCharType="separate"/>
            </w:r>
            <w:r w:rsidRPr="00AE7A20">
              <w:rPr>
                <w:rStyle w:val="af"/>
                <w:rFonts w:eastAsia="Times New Roman"/>
                <w:noProof/>
                <w:spacing w:val="-1"/>
              </w:rPr>
              <w:t>3.1</w:t>
            </w:r>
            <w:r>
              <w:rPr>
                <w:rFonts w:asciiTheme="minorHAnsi" w:eastAsiaTheme="minorEastAsia" w:hAnsiTheme="minorHAnsi"/>
                <w:noProof/>
                <w:sz w:val="22"/>
                <w:lang w:eastAsia="ru-RU"/>
              </w:rPr>
              <w:tab/>
            </w:r>
            <w:r w:rsidRPr="00AE7A20">
              <w:rPr>
                <w:rStyle w:val="af"/>
                <w:rFonts w:eastAsia="Times New Roman"/>
                <w:noProof/>
                <w:spacing w:val="-1"/>
              </w:rPr>
              <w:t>Основные понятия предметной области.</w:t>
            </w:r>
            <w:r>
              <w:rPr>
                <w:noProof/>
                <w:webHidden/>
              </w:rPr>
              <w:tab/>
            </w:r>
            <w:r>
              <w:rPr>
                <w:noProof/>
                <w:webHidden/>
              </w:rPr>
              <w:fldChar w:fldCharType="begin"/>
            </w:r>
            <w:r>
              <w:rPr>
                <w:noProof/>
                <w:webHidden/>
              </w:rPr>
              <w:instrText xml:space="preserve"> PAGEREF _Toc514593938 \h </w:instrText>
            </w:r>
          </w:ins>
          <w:r>
            <w:rPr>
              <w:noProof/>
              <w:webHidden/>
            </w:rPr>
          </w:r>
          <w:r>
            <w:rPr>
              <w:noProof/>
              <w:webHidden/>
            </w:rPr>
            <w:fldChar w:fldCharType="separate"/>
          </w:r>
          <w:ins w:id="18" w:author="Виктория Санникова" w:date="2018-05-20T15:36:00Z">
            <w:r>
              <w:rPr>
                <w:noProof/>
                <w:webHidden/>
              </w:rPr>
              <w:t>5</w:t>
            </w:r>
            <w:r>
              <w:rPr>
                <w:noProof/>
                <w:webHidden/>
              </w:rPr>
              <w:fldChar w:fldCharType="end"/>
            </w:r>
            <w:r w:rsidRPr="00AE7A20">
              <w:rPr>
                <w:rStyle w:val="af"/>
                <w:noProof/>
              </w:rPr>
              <w:fldChar w:fldCharType="end"/>
            </w:r>
          </w:ins>
        </w:p>
        <w:p w:rsidR="008A4D67" w:rsidRDefault="008A4D67">
          <w:pPr>
            <w:pStyle w:val="21"/>
            <w:tabs>
              <w:tab w:val="left" w:pos="1320"/>
              <w:tab w:val="right" w:leader="dot" w:pos="9488"/>
            </w:tabs>
            <w:rPr>
              <w:ins w:id="19" w:author="Виктория Санникова" w:date="2018-05-20T15:36:00Z"/>
              <w:rFonts w:asciiTheme="minorHAnsi" w:eastAsiaTheme="minorEastAsia" w:hAnsiTheme="minorHAnsi"/>
              <w:noProof/>
              <w:sz w:val="22"/>
              <w:lang w:eastAsia="ru-RU"/>
            </w:rPr>
          </w:pPr>
          <w:ins w:id="20" w:author="Виктория Санникова" w:date="2018-05-20T15:36:00Z">
            <w:r w:rsidRPr="00AE7A20">
              <w:rPr>
                <w:rStyle w:val="af"/>
                <w:noProof/>
              </w:rPr>
              <w:fldChar w:fldCharType="begin"/>
            </w:r>
            <w:r w:rsidRPr="00AE7A20">
              <w:rPr>
                <w:rStyle w:val="af"/>
                <w:noProof/>
              </w:rPr>
              <w:instrText xml:space="preserve"> </w:instrText>
            </w:r>
            <w:r>
              <w:rPr>
                <w:noProof/>
              </w:rPr>
              <w:instrText>HYPERLINK \l "_Toc514593939"</w:instrText>
            </w:r>
            <w:r w:rsidRPr="00AE7A20">
              <w:rPr>
                <w:rStyle w:val="af"/>
                <w:noProof/>
              </w:rPr>
              <w:instrText xml:space="preserve"> </w:instrText>
            </w:r>
            <w:r w:rsidRPr="00AE7A20">
              <w:rPr>
                <w:rStyle w:val="af"/>
                <w:noProof/>
              </w:rPr>
              <w:fldChar w:fldCharType="separate"/>
            </w:r>
            <w:r w:rsidRPr="00AE7A20">
              <w:rPr>
                <w:rStyle w:val="af"/>
                <w:rFonts w:eastAsia="Times New Roman"/>
                <w:noProof/>
                <w:spacing w:val="-1"/>
              </w:rPr>
              <w:t>3.2</w:t>
            </w:r>
            <w:r>
              <w:rPr>
                <w:rFonts w:asciiTheme="minorHAnsi" w:eastAsiaTheme="minorEastAsia" w:hAnsiTheme="minorHAnsi"/>
                <w:noProof/>
                <w:sz w:val="22"/>
                <w:lang w:eastAsia="ru-RU"/>
              </w:rPr>
              <w:tab/>
            </w:r>
            <w:r w:rsidRPr="00AE7A20">
              <w:rPr>
                <w:rStyle w:val="af"/>
                <w:rFonts w:eastAsia="Times New Roman"/>
                <w:noProof/>
                <w:spacing w:val="-1"/>
              </w:rPr>
              <w:t>Описание линейного алгоритма.</w:t>
            </w:r>
            <w:r>
              <w:rPr>
                <w:noProof/>
                <w:webHidden/>
              </w:rPr>
              <w:tab/>
            </w:r>
            <w:r>
              <w:rPr>
                <w:noProof/>
                <w:webHidden/>
              </w:rPr>
              <w:fldChar w:fldCharType="begin"/>
            </w:r>
            <w:r>
              <w:rPr>
                <w:noProof/>
                <w:webHidden/>
              </w:rPr>
              <w:instrText xml:space="preserve"> PAGEREF _Toc514593939 \h </w:instrText>
            </w:r>
          </w:ins>
          <w:r>
            <w:rPr>
              <w:noProof/>
              <w:webHidden/>
            </w:rPr>
          </w:r>
          <w:r>
            <w:rPr>
              <w:noProof/>
              <w:webHidden/>
            </w:rPr>
            <w:fldChar w:fldCharType="separate"/>
          </w:r>
          <w:ins w:id="21" w:author="Виктория Санникова" w:date="2018-05-20T15:36:00Z">
            <w:r>
              <w:rPr>
                <w:noProof/>
                <w:webHidden/>
              </w:rPr>
              <w:t>6</w:t>
            </w:r>
            <w:r>
              <w:rPr>
                <w:noProof/>
                <w:webHidden/>
              </w:rPr>
              <w:fldChar w:fldCharType="end"/>
            </w:r>
            <w:r w:rsidRPr="00AE7A20">
              <w:rPr>
                <w:rStyle w:val="af"/>
                <w:noProof/>
              </w:rPr>
              <w:fldChar w:fldCharType="end"/>
            </w:r>
          </w:ins>
        </w:p>
        <w:p w:rsidR="008A4D67" w:rsidRDefault="008A4D67">
          <w:pPr>
            <w:pStyle w:val="21"/>
            <w:tabs>
              <w:tab w:val="left" w:pos="1320"/>
              <w:tab w:val="right" w:leader="dot" w:pos="9488"/>
            </w:tabs>
            <w:rPr>
              <w:ins w:id="22" w:author="Виктория Санникова" w:date="2018-05-20T15:36:00Z"/>
              <w:rFonts w:asciiTheme="minorHAnsi" w:eastAsiaTheme="minorEastAsia" w:hAnsiTheme="minorHAnsi"/>
              <w:noProof/>
              <w:sz w:val="22"/>
              <w:lang w:eastAsia="ru-RU"/>
            </w:rPr>
          </w:pPr>
          <w:ins w:id="23" w:author="Виктория Санникова" w:date="2018-05-20T15:36:00Z">
            <w:r w:rsidRPr="00AE7A20">
              <w:rPr>
                <w:rStyle w:val="af"/>
                <w:noProof/>
              </w:rPr>
              <w:fldChar w:fldCharType="begin"/>
            </w:r>
            <w:r w:rsidRPr="00AE7A20">
              <w:rPr>
                <w:rStyle w:val="af"/>
                <w:noProof/>
              </w:rPr>
              <w:instrText xml:space="preserve"> </w:instrText>
            </w:r>
            <w:r>
              <w:rPr>
                <w:noProof/>
              </w:rPr>
              <w:instrText>HYPERLINK \l "_Toc514593940"</w:instrText>
            </w:r>
            <w:r w:rsidRPr="00AE7A20">
              <w:rPr>
                <w:rStyle w:val="af"/>
                <w:noProof/>
              </w:rPr>
              <w:instrText xml:space="preserve"> </w:instrText>
            </w:r>
            <w:r w:rsidRPr="00AE7A20">
              <w:rPr>
                <w:rStyle w:val="af"/>
                <w:noProof/>
              </w:rPr>
              <w:fldChar w:fldCharType="separate"/>
            </w:r>
            <w:r w:rsidRPr="00AE7A20">
              <w:rPr>
                <w:rStyle w:val="af"/>
                <w:rFonts w:eastAsia="Times New Roman"/>
                <w:noProof/>
                <w:spacing w:val="-1"/>
              </w:rPr>
              <w:t>3.3</w:t>
            </w:r>
            <w:r>
              <w:rPr>
                <w:rFonts w:asciiTheme="minorHAnsi" w:eastAsiaTheme="minorEastAsia" w:hAnsiTheme="minorHAnsi"/>
                <w:noProof/>
                <w:sz w:val="22"/>
                <w:lang w:eastAsia="ru-RU"/>
              </w:rPr>
              <w:tab/>
            </w:r>
            <w:r w:rsidRPr="00AE7A20">
              <w:rPr>
                <w:rStyle w:val="af"/>
                <w:rFonts w:eastAsia="Times New Roman"/>
                <w:noProof/>
                <w:spacing w:val="-1"/>
                <w:lang w:val="en-US"/>
              </w:rPr>
              <w:t xml:space="preserve">OpenMP </w:t>
            </w:r>
            <w:r w:rsidRPr="00AE7A20">
              <w:rPr>
                <w:rStyle w:val="af"/>
                <w:rFonts w:eastAsia="Times New Roman"/>
                <w:noProof/>
                <w:spacing w:val="-1"/>
              </w:rPr>
              <w:t>версия.</w:t>
            </w:r>
            <w:r>
              <w:rPr>
                <w:noProof/>
                <w:webHidden/>
              </w:rPr>
              <w:tab/>
            </w:r>
            <w:r>
              <w:rPr>
                <w:noProof/>
                <w:webHidden/>
              </w:rPr>
              <w:fldChar w:fldCharType="begin"/>
            </w:r>
            <w:r>
              <w:rPr>
                <w:noProof/>
                <w:webHidden/>
              </w:rPr>
              <w:instrText xml:space="preserve"> PAGEREF _Toc514593940 \h </w:instrText>
            </w:r>
          </w:ins>
          <w:r>
            <w:rPr>
              <w:noProof/>
              <w:webHidden/>
            </w:rPr>
          </w:r>
          <w:r>
            <w:rPr>
              <w:noProof/>
              <w:webHidden/>
            </w:rPr>
            <w:fldChar w:fldCharType="separate"/>
          </w:r>
          <w:ins w:id="24" w:author="Виктория Санникова" w:date="2018-05-20T15:36:00Z">
            <w:r>
              <w:rPr>
                <w:noProof/>
                <w:webHidden/>
              </w:rPr>
              <w:t>7</w:t>
            </w:r>
            <w:r>
              <w:rPr>
                <w:noProof/>
                <w:webHidden/>
              </w:rPr>
              <w:fldChar w:fldCharType="end"/>
            </w:r>
            <w:r w:rsidRPr="00AE7A20">
              <w:rPr>
                <w:rStyle w:val="af"/>
                <w:noProof/>
              </w:rPr>
              <w:fldChar w:fldCharType="end"/>
            </w:r>
          </w:ins>
        </w:p>
        <w:p w:rsidR="008A4D67" w:rsidRDefault="008A4D67">
          <w:pPr>
            <w:pStyle w:val="21"/>
            <w:tabs>
              <w:tab w:val="left" w:pos="1320"/>
              <w:tab w:val="right" w:leader="dot" w:pos="9488"/>
            </w:tabs>
            <w:rPr>
              <w:ins w:id="25" w:author="Виктория Санникова" w:date="2018-05-20T15:36:00Z"/>
              <w:rFonts w:asciiTheme="minorHAnsi" w:eastAsiaTheme="minorEastAsia" w:hAnsiTheme="minorHAnsi"/>
              <w:noProof/>
              <w:sz w:val="22"/>
              <w:lang w:eastAsia="ru-RU"/>
            </w:rPr>
          </w:pPr>
          <w:ins w:id="26" w:author="Виктория Санникова" w:date="2018-05-20T15:36:00Z">
            <w:r w:rsidRPr="00AE7A20">
              <w:rPr>
                <w:rStyle w:val="af"/>
                <w:noProof/>
              </w:rPr>
              <w:fldChar w:fldCharType="begin"/>
            </w:r>
            <w:r w:rsidRPr="00AE7A20">
              <w:rPr>
                <w:rStyle w:val="af"/>
                <w:noProof/>
              </w:rPr>
              <w:instrText xml:space="preserve"> </w:instrText>
            </w:r>
            <w:r>
              <w:rPr>
                <w:noProof/>
              </w:rPr>
              <w:instrText>HYPERLINK \l "_Toc514593945"</w:instrText>
            </w:r>
            <w:r w:rsidRPr="00AE7A20">
              <w:rPr>
                <w:rStyle w:val="af"/>
                <w:noProof/>
              </w:rPr>
              <w:instrText xml:space="preserve"> </w:instrText>
            </w:r>
            <w:r w:rsidRPr="00AE7A20">
              <w:rPr>
                <w:rStyle w:val="af"/>
                <w:noProof/>
              </w:rPr>
              <w:fldChar w:fldCharType="separate"/>
            </w:r>
            <w:r w:rsidRPr="00AE7A20">
              <w:rPr>
                <w:rStyle w:val="af"/>
                <w:rFonts w:cs="Times New Roman"/>
                <w:noProof/>
              </w:rPr>
              <w:t>3.4</w:t>
            </w:r>
            <w:r>
              <w:rPr>
                <w:rFonts w:asciiTheme="minorHAnsi" w:eastAsiaTheme="minorEastAsia" w:hAnsiTheme="minorHAnsi"/>
                <w:noProof/>
                <w:sz w:val="22"/>
                <w:lang w:eastAsia="ru-RU"/>
              </w:rPr>
              <w:tab/>
            </w:r>
            <w:r w:rsidRPr="00AE7A20">
              <w:rPr>
                <w:rStyle w:val="af"/>
                <w:rFonts w:eastAsia="Times New Roman"/>
                <w:noProof/>
                <w:spacing w:val="-1"/>
              </w:rPr>
              <w:t>TBB версия</w:t>
            </w:r>
            <w:r>
              <w:rPr>
                <w:noProof/>
                <w:webHidden/>
              </w:rPr>
              <w:tab/>
            </w:r>
            <w:r>
              <w:rPr>
                <w:noProof/>
                <w:webHidden/>
              </w:rPr>
              <w:fldChar w:fldCharType="begin"/>
            </w:r>
            <w:r>
              <w:rPr>
                <w:noProof/>
                <w:webHidden/>
              </w:rPr>
              <w:instrText xml:space="preserve"> PAGEREF _Toc514593945 \h </w:instrText>
            </w:r>
          </w:ins>
          <w:r>
            <w:rPr>
              <w:noProof/>
              <w:webHidden/>
            </w:rPr>
          </w:r>
          <w:r>
            <w:rPr>
              <w:noProof/>
              <w:webHidden/>
            </w:rPr>
            <w:fldChar w:fldCharType="separate"/>
          </w:r>
          <w:ins w:id="27" w:author="Виктория Санникова" w:date="2018-05-20T15:36:00Z">
            <w:r>
              <w:rPr>
                <w:noProof/>
                <w:webHidden/>
              </w:rPr>
              <w:t>8</w:t>
            </w:r>
            <w:r>
              <w:rPr>
                <w:noProof/>
                <w:webHidden/>
              </w:rPr>
              <w:fldChar w:fldCharType="end"/>
            </w:r>
            <w:r w:rsidRPr="00AE7A20">
              <w:rPr>
                <w:rStyle w:val="af"/>
                <w:noProof/>
              </w:rPr>
              <w:fldChar w:fldCharType="end"/>
            </w:r>
          </w:ins>
        </w:p>
        <w:p w:rsidR="008A4D67" w:rsidRDefault="008A4D67">
          <w:pPr>
            <w:pStyle w:val="21"/>
            <w:tabs>
              <w:tab w:val="left" w:pos="1320"/>
              <w:tab w:val="right" w:leader="dot" w:pos="9488"/>
            </w:tabs>
            <w:rPr>
              <w:ins w:id="28" w:author="Виктория Санникова" w:date="2018-05-20T15:36:00Z"/>
              <w:rFonts w:asciiTheme="minorHAnsi" w:eastAsiaTheme="minorEastAsia" w:hAnsiTheme="minorHAnsi"/>
              <w:noProof/>
              <w:sz w:val="22"/>
              <w:lang w:eastAsia="ru-RU"/>
            </w:rPr>
          </w:pPr>
          <w:ins w:id="29" w:author="Виктория Санникова" w:date="2018-05-20T15:36:00Z">
            <w:r w:rsidRPr="00AE7A20">
              <w:rPr>
                <w:rStyle w:val="af"/>
                <w:noProof/>
              </w:rPr>
              <w:fldChar w:fldCharType="begin"/>
            </w:r>
            <w:r w:rsidRPr="00AE7A20">
              <w:rPr>
                <w:rStyle w:val="af"/>
                <w:noProof/>
              </w:rPr>
              <w:instrText xml:space="preserve"> </w:instrText>
            </w:r>
            <w:r>
              <w:rPr>
                <w:noProof/>
              </w:rPr>
              <w:instrText>HYPERLINK \l "_Toc514593946"</w:instrText>
            </w:r>
            <w:r w:rsidRPr="00AE7A20">
              <w:rPr>
                <w:rStyle w:val="af"/>
                <w:noProof/>
              </w:rPr>
              <w:instrText xml:space="preserve"> </w:instrText>
            </w:r>
            <w:r w:rsidRPr="00AE7A20">
              <w:rPr>
                <w:rStyle w:val="af"/>
                <w:noProof/>
              </w:rPr>
              <w:fldChar w:fldCharType="separate"/>
            </w:r>
            <w:r w:rsidRPr="00AE7A20">
              <w:rPr>
                <w:rStyle w:val="af"/>
                <w:rFonts w:eastAsia="Times New Roman"/>
                <w:noProof/>
                <w:spacing w:val="-1"/>
              </w:rPr>
              <w:t>3.5</w:t>
            </w:r>
            <w:r>
              <w:rPr>
                <w:rFonts w:asciiTheme="minorHAnsi" w:eastAsiaTheme="minorEastAsia" w:hAnsiTheme="minorHAnsi"/>
                <w:noProof/>
                <w:sz w:val="22"/>
                <w:lang w:eastAsia="ru-RU"/>
              </w:rPr>
              <w:tab/>
            </w:r>
            <w:r w:rsidRPr="00AE7A20">
              <w:rPr>
                <w:rStyle w:val="af"/>
                <w:rFonts w:eastAsia="Times New Roman"/>
                <w:noProof/>
                <w:spacing w:val="-1"/>
              </w:rPr>
              <w:t>Вспомогательные программы (?)</w:t>
            </w:r>
            <w:r>
              <w:rPr>
                <w:noProof/>
                <w:webHidden/>
              </w:rPr>
              <w:tab/>
            </w:r>
            <w:r>
              <w:rPr>
                <w:noProof/>
                <w:webHidden/>
              </w:rPr>
              <w:fldChar w:fldCharType="begin"/>
            </w:r>
            <w:r>
              <w:rPr>
                <w:noProof/>
                <w:webHidden/>
              </w:rPr>
              <w:instrText xml:space="preserve"> PAGEREF _Toc514593946 \h </w:instrText>
            </w:r>
          </w:ins>
          <w:r>
            <w:rPr>
              <w:noProof/>
              <w:webHidden/>
            </w:rPr>
          </w:r>
          <w:r>
            <w:rPr>
              <w:noProof/>
              <w:webHidden/>
            </w:rPr>
            <w:fldChar w:fldCharType="separate"/>
          </w:r>
          <w:ins w:id="30" w:author="Виктория Санникова" w:date="2018-05-20T15:36:00Z">
            <w:r>
              <w:rPr>
                <w:noProof/>
                <w:webHidden/>
              </w:rPr>
              <w:t>10</w:t>
            </w:r>
            <w:r>
              <w:rPr>
                <w:noProof/>
                <w:webHidden/>
              </w:rPr>
              <w:fldChar w:fldCharType="end"/>
            </w:r>
            <w:r w:rsidRPr="00AE7A20">
              <w:rPr>
                <w:rStyle w:val="af"/>
                <w:noProof/>
              </w:rPr>
              <w:fldChar w:fldCharType="end"/>
            </w:r>
          </w:ins>
        </w:p>
        <w:p w:rsidR="008A4D67" w:rsidRDefault="008A4D67">
          <w:pPr>
            <w:pStyle w:val="11"/>
            <w:tabs>
              <w:tab w:val="left" w:pos="440"/>
            </w:tabs>
            <w:rPr>
              <w:ins w:id="31" w:author="Виктория Санникова" w:date="2018-05-20T15:36:00Z"/>
              <w:rFonts w:asciiTheme="minorHAnsi" w:eastAsiaTheme="minorEastAsia" w:hAnsiTheme="minorHAnsi"/>
              <w:noProof/>
              <w:sz w:val="22"/>
              <w:lang w:eastAsia="ru-RU"/>
            </w:rPr>
          </w:pPr>
          <w:ins w:id="32" w:author="Виктория Санникова" w:date="2018-05-20T15:36:00Z">
            <w:r w:rsidRPr="00AE7A20">
              <w:rPr>
                <w:rStyle w:val="af"/>
                <w:noProof/>
              </w:rPr>
              <w:fldChar w:fldCharType="begin"/>
            </w:r>
            <w:r w:rsidRPr="00AE7A20">
              <w:rPr>
                <w:rStyle w:val="af"/>
                <w:noProof/>
              </w:rPr>
              <w:instrText xml:space="preserve"> </w:instrText>
            </w:r>
            <w:r>
              <w:rPr>
                <w:noProof/>
              </w:rPr>
              <w:instrText>HYPERLINK \l "_Toc514593950"</w:instrText>
            </w:r>
            <w:r w:rsidRPr="00AE7A20">
              <w:rPr>
                <w:rStyle w:val="af"/>
                <w:noProof/>
              </w:rPr>
              <w:instrText xml:space="preserve"> </w:instrText>
            </w:r>
            <w:r w:rsidRPr="00AE7A20">
              <w:rPr>
                <w:rStyle w:val="af"/>
                <w:noProof/>
              </w:rPr>
              <w:fldChar w:fldCharType="separate"/>
            </w:r>
            <w:r w:rsidRPr="00AE7A20">
              <w:rPr>
                <w:rStyle w:val="af"/>
                <w:noProof/>
              </w:rPr>
              <w:t>4.</w:t>
            </w:r>
            <w:r>
              <w:rPr>
                <w:rFonts w:asciiTheme="minorHAnsi" w:eastAsiaTheme="minorEastAsia" w:hAnsiTheme="minorHAnsi"/>
                <w:noProof/>
                <w:sz w:val="22"/>
                <w:lang w:eastAsia="ru-RU"/>
              </w:rPr>
              <w:tab/>
            </w:r>
            <w:r w:rsidRPr="00AE7A20">
              <w:rPr>
                <w:rStyle w:val="af"/>
                <w:noProof/>
              </w:rPr>
              <w:t>Результаты работы. Сравнение.</w:t>
            </w:r>
            <w:r>
              <w:rPr>
                <w:noProof/>
                <w:webHidden/>
              </w:rPr>
              <w:tab/>
            </w:r>
            <w:r>
              <w:rPr>
                <w:noProof/>
                <w:webHidden/>
              </w:rPr>
              <w:fldChar w:fldCharType="begin"/>
            </w:r>
            <w:r>
              <w:rPr>
                <w:noProof/>
                <w:webHidden/>
              </w:rPr>
              <w:instrText xml:space="preserve"> PAGEREF _Toc514593950 \h </w:instrText>
            </w:r>
          </w:ins>
          <w:r>
            <w:rPr>
              <w:noProof/>
              <w:webHidden/>
            </w:rPr>
          </w:r>
          <w:r>
            <w:rPr>
              <w:noProof/>
              <w:webHidden/>
            </w:rPr>
            <w:fldChar w:fldCharType="separate"/>
          </w:r>
          <w:ins w:id="33" w:author="Виктория Санникова" w:date="2018-05-20T15:36:00Z">
            <w:r>
              <w:rPr>
                <w:noProof/>
                <w:webHidden/>
              </w:rPr>
              <w:t>11</w:t>
            </w:r>
            <w:r>
              <w:rPr>
                <w:noProof/>
                <w:webHidden/>
              </w:rPr>
              <w:fldChar w:fldCharType="end"/>
            </w:r>
            <w:r w:rsidRPr="00AE7A20">
              <w:rPr>
                <w:rStyle w:val="af"/>
                <w:noProof/>
              </w:rPr>
              <w:fldChar w:fldCharType="end"/>
            </w:r>
          </w:ins>
        </w:p>
        <w:p w:rsidR="008A4D67" w:rsidRDefault="008A4D67">
          <w:pPr>
            <w:pStyle w:val="11"/>
            <w:tabs>
              <w:tab w:val="left" w:pos="440"/>
            </w:tabs>
            <w:rPr>
              <w:ins w:id="34" w:author="Виктория Санникова" w:date="2018-05-20T15:36:00Z"/>
              <w:rFonts w:asciiTheme="minorHAnsi" w:eastAsiaTheme="minorEastAsia" w:hAnsiTheme="minorHAnsi"/>
              <w:noProof/>
              <w:sz w:val="22"/>
              <w:lang w:eastAsia="ru-RU"/>
            </w:rPr>
          </w:pPr>
          <w:ins w:id="35" w:author="Виктория Санникова" w:date="2018-05-20T15:36:00Z">
            <w:r w:rsidRPr="00AE7A20">
              <w:rPr>
                <w:rStyle w:val="af"/>
                <w:noProof/>
              </w:rPr>
              <w:fldChar w:fldCharType="begin"/>
            </w:r>
            <w:r w:rsidRPr="00AE7A20">
              <w:rPr>
                <w:rStyle w:val="af"/>
                <w:noProof/>
              </w:rPr>
              <w:instrText xml:space="preserve"> </w:instrText>
            </w:r>
            <w:r>
              <w:rPr>
                <w:noProof/>
              </w:rPr>
              <w:instrText>HYPERLINK \l "_Toc514593951"</w:instrText>
            </w:r>
            <w:r w:rsidRPr="00AE7A20">
              <w:rPr>
                <w:rStyle w:val="af"/>
                <w:noProof/>
              </w:rPr>
              <w:instrText xml:space="preserve"> </w:instrText>
            </w:r>
            <w:r w:rsidRPr="00AE7A20">
              <w:rPr>
                <w:rStyle w:val="af"/>
                <w:noProof/>
              </w:rPr>
              <w:fldChar w:fldCharType="separate"/>
            </w:r>
            <w:r w:rsidRPr="00AE7A20">
              <w:rPr>
                <w:rStyle w:val="af"/>
                <w:noProof/>
              </w:rPr>
              <w:t>5.</w:t>
            </w:r>
            <w:r>
              <w:rPr>
                <w:rFonts w:asciiTheme="minorHAnsi" w:eastAsiaTheme="minorEastAsia" w:hAnsiTheme="minorHAnsi"/>
                <w:noProof/>
                <w:sz w:val="22"/>
                <w:lang w:eastAsia="ru-RU"/>
              </w:rPr>
              <w:tab/>
            </w:r>
            <w:r w:rsidRPr="00AE7A20">
              <w:rPr>
                <w:rStyle w:val="af"/>
                <w:noProof/>
              </w:rPr>
              <w:t>Заключение</w:t>
            </w:r>
            <w:r>
              <w:rPr>
                <w:noProof/>
                <w:webHidden/>
              </w:rPr>
              <w:tab/>
            </w:r>
            <w:r>
              <w:rPr>
                <w:noProof/>
                <w:webHidden/>
              </w:rPr>
              <w:fldChar w:fldCharType="begin"/>
            </w:r>
            <w:r>
              <w:rPr>
                <w:noProof/>
                <w:webHidden/>
              </w:rPr>
              <w:instrText xml:space="preserve"> PAGEREF _Toc514593951 \h </w:instrText>
            </w:r>
          </w:ins>
          <w:r>
            <w:rPr>
              <w:noProof/>
              <w:webHidden/>
            </w:rPr>
          </w:r>
          <w:r>
            <w:rPr>
              <w:noProof/>
              <w:webHidden/>
            </w:rPr>
            <w:fldChar w:fldCharType="separate"/>
          </w:r>
          <w:ins w:id="36" w:author="Виктория Санникова" w:date="2018-05-20T15:36:00Z">
            <w:r>
              <w:rPr>
                <w:noProof/>
                <w:webHidden/>
              </w:rPr>
              <w:t>12</w:t>
            </w:r>
            <w:r>
              <w:rPr>
                <w:noProof/>
                <w:webHidden/>
              </w:rPr>
              <w:fldChar w:fldCharType="end"/>
            </w:r>
            <w:r w:rsidRPr="00AE7A20">
              <w:rPr>
                <w:rStyle w:val="af"/>
                <w:noProof/>
              </w:rPr>
              <w:fldChar w:fldCharType="end"/>
            </w:r>
          </w:ins>
        </w:p>
        <w:p w:rsidR="008A4D67" w:rsidRDefault="008A4D67">
          <w:pPr>
            <w:pStyle w:val="11"/>
            <w:tabs>
              <w:tab w:val="left" w:pos="440"/>
            </w:tabs>
            <w:rPr>
              <w:ins w:id="37" w:author="Виктория Санникова" w:date="2018-05-20T15:36:00Z"/>
              <w:rFonts w:asciiTheme="minorHAnsi" w:eastAsiaTheme="minorEastAsia" w:hAnsiTheme="minorHAnsi"/>
              <w:noProof/>
              <w:sz w:val="22"/>
              <w:lang w:eastAsia="ru-RU"/>
            </w:rPr>
          </w:pPr>
          <w:ins w:id="38" w:author="Виктория Санникова" w:date="2018-05-20T15:36:00Z">
            <w:r w:rsidRPr="00AE7A20">
              <w:rPr>
                <w:rStyle w:val="af"/>
                <w:noProof/>
              </w:rPr>
              <w:fldChar w:fldCharType="begin"/>
            </w:r>
            <w:r w:rsidRPr="00AE7A20">
              <w:rPr>
                <w:rStyle w:val="af"/>
                <w:noProof/>
              </w:rPr>
              <w:instrText xml:space="preserve"> </w:instrText>
            </w:r>
            <w:r>
              <w:rPr>
                <w:noProof/>
              </w:rPr>
              <w:instrText>HYPERLINK \l "_Toc514593952"</w:instrText>
            </w:r>
            <w:r w:rsidRPr="00AE7A20">
              <w:rPr>
                <w:rStyle w:val="af"/>
                <w:noProof/>
              </w:rPr>
              <w:instrText xml:space="preserve"> </w:instrText>
            </w:r>
            <w:r w:rsidRPr="00AE7A20">
              <w:rPr>
                <w:rStyle w:val="af"/>
                <w:noProof/>
              </w:rPr>
              <w:fldChar w:fldCharType="separate"/>
            </w:r>
            <w:r w:rsidRPr="00AE7A20">
              <w:rPr>
                <w:rStyle w:val="af"/>
                <w:noProof/>
              </w:rPr>
              <w:t>6.</w:t>
            </w:r>
            <w:r>
              <w:rPr>
                <w:rFonts w:asciiTheme="minorHAnsi" w:eastAsiaTheme="minorEastAsia" w:hAnsiTheme="minorHAnsi"/>
                <w:noProof/>
                <w:sz w:val="22"/>
                <w:lang w:eastAsia="ru-RU"/>
              </w:rPr>
              <w:tab/>
            </w:r>
            <w:r w:rsidRPr="00AE7A20">
              <w:rPr>
                <w:rStyle w:val="af"/>
                <w:noProof/>
              </w:rPr>
              <w:t>Список литературы</w:t>
            </w:r>
            <w:r>
              <w:rPr>
                <w:noProof/>
                <w:webHidden/>
              </w:rPr>
              <w:tab/>
            </w:r>
            <w:r>
              <w:rPr>
                <w:noProof/>
                <w:webHidden/>
              </w:rPr>
              <w:fldChar w:fldCharType="begin"/>
            </w:r>
            <w:r>
              <w:rPr>
                <w:noProof/>
                <w:webHidden/>
              </w:rPr>
              <w:instrText xml:space="preserve"> PAGEREF _Toc514593952 \h </w:instrText>
            </w:r>
          </w:ins>
          <w:r>
            <w:rPr>
              <w:noProof/>
              <w:webHidden/>
            </w:rPr>
          </w:r>
          <w:r>
            <w:rPr>
              <w:noProof/>
              <w:webHidden/>
            </w:rPr>
            <w:fldChar w:fldCharType="separate"/>
          </w:r>
          <w:ins w:id="39" w:author="Виктория Санникова" w:date="2018-05-20T15:36:00Z">
            <w:r>
              <w:rPr>
                <w:noProof/>
                <w:webHidden/>
              </w:rPr>
              <w:t>13</w:t>
            </w:r>
            <w:r>
              <w:rPr>
                <w:noProof/>
                <w:webHidden/>
              </w:rPr>
              <w:fldChar w:fldCharType="end"/>
            </w:r>
            <w:r w:rsidRPr="00AE7A20">
              <w:rPr>
                <w:rStyle w:val="af"/>
                <w:noProof/>
              </w:rPr>
              <w:fldChar w:fldCharType="end"/>
            </w:r>
          </w:ins>
        </w:p>
        <w:p w:rsidR="00282AD6" w:rsidDel="008A4D67" w:rsidRDefault="00282AD6">
          <w:pPr>
            <w:pStyle w:val="11"/>
            <w:tabs>
              <w:tab w:val="left" w:pos="440"/>
            </w:tabs>
            <w:rPr>
              <w:del w:id="40" w:author="Виктория Санникова" w:date="2018-05-20T15:36:00Z"/>
              <w:rFonts w:asciiTheme="minorHAnsi" w:eastAsiaTheme="minorEastAsia" w:hAnsiTheme="minorHAnsi"/>
              <w:noProof/>
              <w:sz w:val="22"/>
              <w:lang w:eastAsia="ru-RU"/>
            </w:rPr>
          </w:pPr>
          <w:del w:id="41" w:author="Виктория Санникова" w:date="2018-05-20T15:36:00Z">
            <w:r w:rsidRPr="008A4D67" w:rsidDel="008A4D67">
              <w:rPr>
                <w:rStyle w:val="af"/>
                <w:noProof/>
              </w:rPr>
              <w:delText>1.</w:delText>
            </w:r>
            <w:r w:rsidDel="008A4D67">
              <w:rPr>
                <w:rFonts w:asciiTheme="minorHAnsi" w:eastAsiaTheme="minorEastAsia" w:hAnsiTheme="minorHAnsi"/>
                <w:noProof/>
                <w:sz w:val="22"/>
                <w:lang w:eastAsia="ru-RU"/>
              </w:rPr>
              <w:tab/>
            </w:r>
            <w:r w:rsidRPr="008A4D67" w:rsidDel="008A4D67">
              <w:rPr>
                <w:rStyle w:val="af"/>
                <w:noProof/>
              </w:rPr>
              <w:delText>Введение</w:delText>
            </w:r>
            <w:r w:rsidDel="008A4D67">
              <w:rPr>
                <w:noProof/>
                <w:webHidden/>
              </w:rPr>
              <w:tab/>
              <w:delText>3</w:delText>
            </w:r>
          </w:del>
        </w:p>
        <w:p w:rsidR="00282AD6" w:rsidDel="008A4D67" w:rsidRDefault="00282AD6">
          <w:pPr>
            <w:pStyle w:val="11"/>
            <w:tabs>
              <w:tab w:val="left" w:pos="440"/>
            </w:tabs>
            <w:rPr>
              <w:del w:id="42" w:author="Виктория Санникова" w:date="2018-05-20T15:36:00Z"/>
              <w:rFonts w:asciiTheme="minorHAnsi" w:eastAsiaTheme="minorEastAsia" w:hAnsiTheme="minorHAnsi"/>
              <w:noProof/>
              <w:sz w:val="22"/>
              <w:lang w:eastAsia="ru-RU"/>
            </w:rPr>
          </w:pPr>
          <w:del w:id="43" w:author="Виктория Санникова" w:date="2018-05-20T15:36:00Z">
            <w:r w:rsidRPr="008A4D67" w:rsidDel="008A4D67">
              <w:rPr>
                <w:rStyle w:val="af"/>
                <w:noProof/>
              </w:rPr>
              <w:delText>2.</w:delText>
            </w:r>
            <w:r w:rsidDel="008A4D67">
              <w:rPr>
                <w:rFonts w:asciiTheme="minorHAnsi" w:eastAsiaTheme="minorEastAsia" w:hAnsiTheme="minorHAnsi"/>
                <w:noProof/>
                <w:sz w:val="22"/>
                <w:lang w:eastAsia="ru-RU"/>
              </w:rPr>
              <w:tab/>
            </w:r>
            <w:r w:rsidRPr="008A4D67" w:rsidDel="008A4D67">
              <w:rPr>
                <w:rStyle w:val="af"/>
                <w:noProof/>
              </w:rPr>
              <w:delText>Постановка задачи</w:delText>
            </w:r>
            <w:r w:rsidDel="008A4D67">
              <w:rPr>
                <w:noProof/>
                <w:webHidden/>
              </w:rPr>
              <w:tab/>
              <w:delText>4</w:delText>
            </w:r>
          </w:del>
        </w:p>
        <w:p w:rsidR="00282AD6" w:rsidDel="008A4D67" w:rsidRDefault="00282AD6">
          <w:pPr>
            <w:pStyle w:val="11"/>
            <w:tabs>
              <w:tab w:val="left" w:pos="440"/>
            </w:tabs>
            <w:rPr>
              <w:del w:id="44" w:author="Виктория Санникова" w:date="2018-05-20T15:36:00Z"/>
              <w:rFonts w:asciiTheme="minorHAnsi" w:eastAsiaTheme="minorEastAsia" w:hAnsiTheme="minorHAnsi"/>
              <w:noProof/>
              <w:sz w:val="22"/>
              <w:lang w:eastAsia="ru-RU"/>
            </w:rPr>
          </w:pPr>
          <w:del w:id="45" w:author="Виктория Санникова" w:date="2018-05-20T15:36:00Z">
            <w:r w:rsidRPr="008A4D67" w:rsidDel="008A4D67">
              <w:rPr>
                <w:rStyle w:val="af"/>
                <w:noProof/>
              </w:rPr>
              <w:delText>3.</w:delText>
            </w:r>
            <w:r w:rsidDel="008A4D67">
              <w:rPr>
                <w:rFonts w:asciiTheme="minorHAnsi" w:eastAsiaTheme="minorEastAsia" w:hAnsiTheme="minorHAnsi"/>
                <w:noProof/>
                <w:sz w:val="22"/>
                <w:lang w:eastAsia="ru-RU"/>
              </w:rPr>
              <w:tab/>
            </w:r>
            <w:r w:rsidRPr="008A4D67" w:rsidDel="008A4D67">
              <w:rPr>
                <w:rStyle w:val="af"/>
                <w:noProof/>
              </w:rPr>
              <w:delText>Руководство программиста</w:delText>
            </w:r>
            <w:r w:rsidDel="008A4D67">
              <w:rPr>
                <w:noProof/>
                <w:webHidden/>
              </w:rPr>
              <w:tab/>
              <w:delText>5</w:delText>
            </w:r>
          </w:del>
        </w:p>
        <w:p w:rsidR="00282AD6" w:rsidDel="008A4D67" w:rsidRDefault="00282AD6">
          <w:pPr>
            <w:pStyle w:val="21"/>
            <w:tabs>
              <w:tab w:val="left" w:pos="1320"/>
              <w:tab w:val="right" w:leader="dot" w:pos="9488"/>
            </w:tabs>
            <w:rPr>
              <w:del w:id="46" w:author="Виктория Санникова" w:date="2018-05-20T15:36:00Z"/>
              <w:rFonts w:asciiTheme="minorHAnsi" w:eastAsiaTheme="minorEastAsia" w:hAnsiTheme="minorHAnsi"/>
              <w:noProof/>
              <w:sz w:val="22"/>
              <w:lang w:eastAsia="ru-RU"/>
            </w:rPr>
          </w:pPr>
          <w:del w:id="47" w:author="Виктория Санникова" w:date="2018-05-20T15:36:00Z">
            <w:r w:rsidRPr="008A4D67" w:rsidDel="008A4D67">
              <w:rPr>
                <w:rStyle w:val="af"/>
                <w:rFonts w:eastAsia="Times New Roman"/>
                <w:noProof/>
                <w:spacing w:val="-1"/>
              </w:rPr>
              <w:delText>3.1</w:delText>
            </w:r>
            <w:r w:rsidDel="008A4D67">
              <w:rPr>
                <w:rFonts w:asciiTheme="minorHAnsi" w:eastAsiaTheme="minorEastAsia" w:hAnsiTheme="minorHAnsi"/>
                <w:noProof/>
                <w:sz w:val="22"/>
                <w:lang w:eastAsia="ru-RU"/>
              </w:rPr>
              <w:tab/>
            </w:r>
            <w:r w:rsidRPr="008A4D67" w:rsidDel="008A4D67">
              <w:rPr>
                <w:rStyle w:val="af"/>
                <w:rFonts w:eastAsia="Times New Roman"/>
                <w:noProof/>
                <w:spacing w:val="-1"/>
              </w:rPr>
              <w:delText>Основные понятия предметной области.</w:delText>
            </w:r>
            <w:r w:rsidDel="008A4D67">
              <w:rPr>
                <w:noProof/>
                <w:webHidden/>
              </w:rPr>
              <w:tab/>
              <w:delText>5</w:delText>
            </w:r>
          </w:del>
        </w:p>
        <w:p w:rsidR="00282AD6" w:rsidDel="008A4D67" w:rsidRDefault="00282AD6">
          <w:pPr>
            <w:pStyle w:val="21"/>
            <w:tabs>
              <w:tab w:val="left" w:pos="1320"/>
              <w:tab w:val="right" w:leader="dot" w:pos="9488"/>
            </w:tabs>
            <w:rPr>
              <w:del w:id="48" w:author="Виктория Санникова" w:date="2018-05-20T15:36:00Z"/>
              <w:rFonts w:asciiTheme="minorHAnsi" w:eastAsiaTheme="minorEastAsia" w:hAnsiTheme="minorHAnsi"/>
              <w:noProof/>
              <w:sz w:val="22"/>
              <w:lang w:eastAsia="ru-RU"/>
            </w:rPr>
          </w:pPr>
          <w:del w:id="49" w:author="Виктория Санникова" w:date="2018-05-20T15:36:00Z">
            <w:r w:rsidRPr="008A4D67" w:rsidDel="008A4D67">
              <w:rPr>
                <w:rStyle w:val="af"/>
                <w:rFonts w:eastAsia="Times New Roman"/>
                <w:noProof/>
                <w:spacing w:val="-1"/>
              </w:rPr>
              <w:delText>3.2</w:delText>
            </w:r>
            <w:r w:rsidDel="008A4D67">
              <w:rPr>
                <w:rFonts w:asciiTheme="minorHAnsi" w:eastAsiaTheme="minorEastAsia" w:hAnsiTheme="minorHAnsi"/>
                <w:noProof/>
                <w:sz w:val="22"/>
                <w:lang w:eastAsia="ru-RU"/>
              </w:rPr>
              <w:tab/>
            </w:r>
            <w:r w:rsidRPr="008A4D67" w:rsidDel="008A4D67">
              <w:rPr>
                <w:rStyle w:val="af"/>
                <w:rFonts w:eastAsia="Times New Roman"/>
                <w:noProof/>
                <w:spacing w:val="-1"/>
              </w:rPr>
              <w:delText>Описание линейного алгоритма.</w:delText>
            </w:r>
            <w:r w:rsidDel="008A4D67">
              <w:rPr>
                <w:noProof/>
                <w:webHidden/>
              </w:rPr>
              <w:tab/>
              <w:delText>6</w:delText>
            </w:r>
          </w:del>
        </w:p>
        <w:p w:rsidR="00282AD6" w:rsidDel="008A4D67" w:rsidRDefault="00282AD6">
          <w:pPr>
            <w:pStyle w:val="21"/>
            <w:tabs>
              <w:tab w:val="left" w:pos="1320"/>
              <w:tab w:val="right" w:leader="dot" w:pos="9488"/>
            </w:tabs>
            <w:rPr>
              <w:del w:id="50" w:author="Виктория Санникова" w:date="2018-05-20T15:36:00Z"/>
              <w:rFonts w:asciiTheme="minorHAnsi" w:eastAsiaTheme="minorEastAsia" w:hAnsiTheme="minorHAnsi"/>
              <w:noProof/>
              <w:sz w:val="22"/>
              <w:lang w:eastAsia="ru-RU"/>
            </w:rPr>
          </w:pPr>
          <w:del w:id="51" w:author="Виктория Санникова" w:date="2018-05-20T15:36:00Z">
            <w:r w:rsidRPr="008A4D67" w:rsidDel="008A4D67">
              <w:rPr>
                <w:rStyle w:val="af"/>
                <w:rFonts w:eastAsia="Times New Roman"/>
                <w:noProof/>
                <w:spacing w:val="-1"/>
              </w:rPr>
              <w:delText>3.3</w:delText>
            </w:r>
            <w:r w:rsidDel="008A4D67">
              <w:rPr>
                <w:rFonts w:asciiTheme="minorHAnsi" w:eastAsiaTheme="minorEastAsia" w:hAnsiTheme="minorHAnsi"/>
                <w:noProof/>
                <w:sz w:val="22"/>
                <w:lang w:eastAsia="ru-RU"/>
              </w:rPr>
              <w:tab/>
            </w:r>
            <w:r w:rsidRPr="008A4D67" w:rsidDel="008A4D67">
              <w:rPr>
                <w:rStyle w:val="af"/>
                <w:rFonts w:eastAsia="Times New Roman"/>
                <w:noProof/>
                <w:spacing w:val="-1"/>
                <w:lang w:val="en-US"/>
              </w:rPr>
              <w:delText xml:space="preserve">OpenMP </w:delText>
            </w:r>
            <w:r w:rsidRPr="008A4D67" w:rsidDel="008A4D67">
              <w:rPr>
                <w:rStyle w:val="af"/>
                <w:rFonts w:eastAsia="Times New Roman"/>
                <w:noProof/>
                <w:spacing w:val="-1"/>
              </w:rPr>
              <w:delText>версия.</w:delText>
            </w:r>
            <w:r w:rsidDel="008A4D67">
              <w:rPr>
                <w:noProof/>
                <w:webHidden/>
              </w:rPr>
              <w:tab/>
              <w:delText>8</w:delText>
            </w:r>
          </w:del>
        </w:p>
        <w:p w:rsidR="00282AD6" w:rsidDel="008A4D67" w:rsidRDefault="00282AD6">
          <w:pPr>
            <w:pStyle w:val="21"/>
            <w:tabs>
              <w:tab w:val="left" w:pos="1320"/>
              <w:tab w:val="right" w:leader="dot" w:pos="9488"/>
            </w:tabs>
            <w:rPr>
              <w:del w:id="52" w:author="Виктория Санникова" w:date="2018-05-20T15:36:00Z"/>
              <w:rFonts w:asciiTheme="minorHAnsi" w:eastAsiaTheme="minorEastAsia" w:hAnsiTheme="minorHAnsi"/>
              <w:noProof/>
              <w:sz w:val="22"/>
              <w:lang w:eastAsia="ru-RU"/>
            </w:rPr>
          </w:pPr>
          <w:del w:id="53" w:author="Виктория Санникова" w:date="2018-05-20T15:36:00Z">
            <w:r w:rsidRPr="008A4D67" w:rsidDel="008A4D67">
              <w:rPr>
                <w:rStyle w:val="af"/>
                <w:rFonts w:cs="Times New Roman"/>
                <w:noProof/>
              </w:rPr>
              <w:delText>3.4</w:delText>
            </w:r>
            <w:r w:rsidDel="008A4D67">
              <w:rPr>
                <w:rFonts w:asciiTheme="minorHAnsi" w:eastAsiaTheme="minorEastAsia" w:hAnsiTheme="minorHAnsi"/>
                <w:noProof/>
                <w:sz w:val="22"/>
                <w:lang w:eastAsia="ru-RU"/>
              </w:rPr>
              <w:tab/>
            </w:r>
            <w:r w:rsidRPr="008A4D67" w:rsidDel="008A4D67">
              <w:rPr>
                <w:rStyle w:val="af"/>
                <w:rFonts w:eastAsia="Times New Roman"/>
                <w:noProof/>
                <w:spacing w:val="-1"/>
              </w:rPr>
              <w:delText>TBB версия</w:delText>
            </w:r>
            <w:r w:rsidDel="008A4D67">
              <w:rPr>
                <w:noProof/>
                <w:webHidden/>
              </w:rPr>
              <w:tab/>
              <w:delText>9</w:delText>
            </w:r>
          </w:del>
        </w:p>
        <w:p w:rsidR="00282AD6" w:rsidDel="008A4D67" w:rsidRDefault="00282AD6">
          <w:pPr>
            <w:pStyle w:val="21"/>
            <w:tabs>
              <w:tab w:val="left" w:pos="1320"/>
              <w:tab w:val="right" w:leader="dot" w:pos="9488"/>
            </w:tabs>
            <w:rPr>
              <w:del w:id="54" w:author="Виктория Санникова" w:date="2018-05-20T15:36:00Z"/>
              <w:rFonts w:asciiTheme="minorHAnsi" w:eastAsiaTheme="minorEastAsia" w:hAnsiTheme="minorHAnsi"/>
              <w:noProof/>
              <w:sz w:val="22"/>
              <w:lang w:eastAsia="ru-RU"/>
            </w:rPr>
          </w:pPr>
          <w:del w:id="55" w:author="Виктория Санникова" w:date="2018-05-20T15:36:00Z">
            <w:r w:rsidRPr="008A4D67" w:rsidDel="008A4D67">
              <w:rPr>
                <w:rStyle w:val="af"/>
                <w:rFonts w:eastAsia="Times New Roman"/>
                <w:noProof/>
                <w:spacing w:val="-1"/>
              </w:rPr>
              <w:delText>3.5</w:delText>
            </w:r>
            <w:r w:rsidDel="008A4D67">
              <w:rPr>
                <w:rFonts w:asciiTheme="minorHAnsi" w:eastAsiaTheme="minorEastAsia" w:hAnsiTheme="minorHAnsi"/>
                <w:noProof/>
                <w:sz w:val="22"/>
                <w:lang w:eastAsia="ru-RU"/>
              </w:rPr>
              <w:tab/>
            </w:r>
            <w:r w:rsidRPr="008A4D67" w:rsidDel="008A4D67">
              <w:rPr>
                <w:rStyle w:val="af"/>
                <w:rFonts w:eastAsia="Times New Roman"/>
                <w:noProof/>
                <w:spacing w:val="-1"/>
              </w:rPr>
              <w:delText>Вспомогательные программы (?)</w:delText>
            </w:r>
            <w:r w:rsidDel="008A4D67">
              <w:rPr>
                <w:noProof/>
                <w:webHidden/>
              </w:rPr>
              <w:tab/>
              <w:delText>10</w:delText>
            </w:r>
          </w:del>
        </w:p>
        <w:p w:rsidR="00282AD6" w:rsidDel="008A4D67" w:rsidRDefault="00282AD6">
          <w:pPr>
            <w:pStyle w:val="11"/>
            <w:tabs>
              <w:tab w:val="left" w:pos="440"/>
            </w:tabs>
            <w:rPr>
              <w:del w:id="56" w:author="Виктория Санникова" w:date="2018-05-20T15:36:00Z"/>
              <w:rFonts w:asciiTheme="minorHAnsi" w:eastAsiaTheme="minorEastAsia" w:hAnsiTheme="minorHAnsi"/>
              <w:noProof/>
              <w:sz w:val="22"/>
              <w:lang w:eastAsia="ru-RU"/>
            </w:rPr>
          </w:pPr>
          <w:del w:id="57" w:author="Виктория Санникова" w:date="2018-05-20T15:36:00Z">
            <w:r w:rsidRPr="008A4D67" w:rsidDel="008A4D67">
              <w:rPr>
                <w:rStyle w:val="af"/>
                <w:noProof/>
              </w:rPr>
              <w:delText>4.</w:delText>
            </w:r>
            <w:r w:rsidDel="008A4D67">
              <w:rPr>
                <w:rFonts w:asciiTheme="minorHAnsi" w:eastAsiaTheme="minorEastAsia" w:hAnsiTheme="minorHAnsi"/>
                <w:noProof/>
                <w:sz w:val="22"/>
                <w:lang w:eastAsia="ru-RU"/>
              </w:rPr>
              <w:tab/>
            </w:r>
            <w:r w:rsidRPr="008A4D67" w:rsidDel="008A4D67">
              <w:rPr>
                <w:rStyle w:val="af"/>
                <w:noProof/>
              </w:rPr>
              <w:delText>Результаты работы на кластере</w:delText>
            </w:r>
            <w:r w:rsidDel="008A4D67">
              <w:rPr>
                <w:noProof/>
                <w:webHidden/>
              </w:rPr>
              <w:tab/>
              <w:delText>11</w:delText>
            </w:r>
          </w:del>
        </w:p>
        <w:p w:rsidR="00282AD6" w:rsidDel="008A4D67" w:rsidRDefault="00282AD6">
          <w:pPr>
            <w:pStyle w:val="11"/>
            <w:tabs>
              <w:tab w:val="left" w:pos="440"/>
            </w:tabs>
            <w:rPr>
              <w:del w:id="58" w:author="Виктория Санникова" w:date="2018-05-20T15:36:00Z"/>
              <w:rFonts w:asciiTheme="minorHAnsi" w:eastAsiaTheme="minorEastAsia" w:hAnsiTheme="minorHAnsi"/>
              <w:noProof/>
              <w:sz w:val="22"/>
              <w:lang w:eastAsia="ru-RU"/>
            </w:rPr>
          </w:pPr>
          <w:del w:id="59" w:author="Виктория Санникова" w:date="2018-05-20T15:36:00Z">
            <w:r w:rsidRPr="008A4D67" w:rsidDel="008A4D67">
              <w:rPr>
                <w:rStyle w:val="af"/>
                <w:noProof/>
              </w:rPr>
              <w:delText>5.</w:delText>
            </w:r>
            <w:r w:rsidDel="008A4D67">
              <w:rPr>
                <w:rFonts w:asciiTheme="minorHAnsi" w:eastAsiaTheme="minorEastAsia" w:hAnsiTheme="minorHAnsi"/>
                <w:noProof/>
                <w:sz w:val="22"/>
                <w:lang w:eastAsia="ru-RU"/>
              </w:rPr>
              <w:tab/>
            </w:r>
            <w:r w:rsidRPr="008A4D67" w:rsidDel="008A4D67">
              <w:rPr>
                <w:rStyle w:val="af"/>
                <w:noProof/>
              </w:rPr>
              <w:delText>Заключение</w:delText>
            </w:r>
            <w:r w:rsidDel="008A4D67">
              <w:rPr>
                <w:noProof/>
                <w:webHidden/>
              </w:rPr>
              <w:tab/>
              <w:delText>13</w:delText>
            </w:r>
          </w:del>
        </w:p>
        <w:p w:rsidR="00282AD6" w:rsidDel="008A4D67" w:rsidRDefault="00282AD6">
          <w:pPr>
            <w:pStyle w:val="11"/>
            <w:tabs>
              <w:tab w:val="left" w:pos="440"/>
            </w:tabs>
            <w:rPr>
              <w:del w:id="60" w:author="Виктория Санникова" w:date="2018-05-20T15:36:00Z"/>
              <w:rFonts w:asciiTheme="minorHAnsi" w:eastAsiaTheme="minorEastAsia" w:hAnsiTheme="minorHAnsi"/>
              <w:noProof/>
              <w:sz w:val="22"/>
              <w:lang w:eastAsia="ru-RU"/>
            </w:rPr>
          </w:pPr>
          <w:del w:id="61" w:author="Виктория Санникова" w:date="2018-05-20T15:36:00Z">
            <w:r w:rsidRPr="008A4D67" w:rsidDel="008A4D67">
              <w:rPr>
                <w:rStyle w:val="af"/>
                <w:noProof/>
              </w:rPr>
              <w:delText>6.</w:delText>
            </w:r>
            <w:r w:rsidDel="008A4D67">
              <w:rPr>
                <w:rFonts w:asciiTheme="minorHAnsi" w:eastAsiaTheme="minorEastAsia" w:hAnsiTheme="minorHAnsi"/>
                <w:noProof/>
                <w:sz w:val="22"/>
                <w:lang w:eastAsia="ru-RU"/>
              </w:rPr>
              <w:tab/>
            </w:r>
            <w:r w:rsidRPr="008A4D67" w:rsidDel="008A4D67">
              <w:rPr>
                <w:rStyle w:val="af"/>
                <w:noProof/>
              </w:rPr>
              <w:delText>Список литературы</w:delText>
            </w:r>
            <w:r w:rsidDel="008A4D67">
              <w:rPr>
                <w:noProof/>
                <w:webHidden/>
              </w:rPr>
              <w:tab/>
              <w:delText>14</w:delText>
            </w:r>
          </w:del>
        </w:p>
        <w:p w:rsidR="003E55FA" w:rsidRDefault="00E50EC7" w:rsidP="009A1282">
          <w:pPr>
            <w:pStyle w:val="11"/>
          </w:pPr>
          <w:r>
            <w:rPr>
              <w:rFonts w:eastAsiaTheme="majorEastAsia" w:cstheme="majorBidi"/>
              <w:b/>
              <w:bCs/>
              <w:szCs w:val="28"/>
              <w:u w:val="single"/>
            </w:rPr>
            <w:fldChar w:fldCharType="end"/>
          </w:r>
        </w:p>
      </w:sdtContent>
    </w:sdt>
    <w:p w:rsidR="003E55FA" w:rsidRDefault="003E55FA" w:rsidP="009A1282">
      <w:pPr>
        <w:rPr>
          <w:rFonts w:ascii="Times New Roman" w:hAnsi="Times New Roman" w:cs="Times New Roman"/>
          <w:b/>
          <w:sz w:val="36"/>
          <w:szCs w:val="28"/>
        </w:rPr>
      </w:pPr>
      <w:r>
        <w:rPr>
          <w:rFonts w:ascii="Times New Roman" w:hAnsi="Times New Roman" w:cs="Times New Roman"/>
          <w:b/>
          <w:sz w:val="36"/>
          <w:szCs w:val="28"/>
        </w:rPr>
        <w:br w:type="page"/>
      </w:r>
    </w:p>
    <w:p w:rsidR="00255E59" w:rsidRPr="00F40F81" w:rsidRDefault="00255E59" w:rsidP="00391435">
      <w:pPr>
        <w:pStyle w:val="1"/>
        <w:numPr>
          <w:ilvl w:val="0"/>
          <w:numId w:val="44"/>
        </w:numPr>
        <w:rPr>
          <w:u w:val="none"/>
        </w:rPr>
      </w:pPr>
      <w:bookmarkStart w:id="62" w:name="_Toc514593935"/>
      <w:r w:rsidRPr="00B369AB">
        <w:rPr>
          <w:u w:val="none"/>
        </w:rPr>
        <w:t>Введение</w:t>
      </w:r>
      <w:bookmarkEnd w:id="62"/>
    </w:p>
    <w:p w:rsidR="00ED249B" w:rsidRDefault="00FE21F6" w:rsidP="00ED249B">
      <w:pPr>
        <w:pStyle w:val="a3"/>
        <w:ind w:left="0" w:firstLine="851"/>
        <w:jc w:val="both"/>
        <w:rPr>
          <w:rFonts w:ascii="Times New Roman" w:hAnsi="Times New Roman" w:cs="Times New Roman"/>
          <w:sz w:val="24"/>
        </w:rPr>
      </w:pPr>
      <w:ins w:id="63" w:author="Виктория Санникова" w:date="2018-05-21T19:02:00Z">
        <w:r>
          <w:rPr>
            <w:rFonts w:ascii="Times New Roman" w:hAnsi="Times New Roman" w:cs="Times New Roman"/>
            <w:sz w:val="24"/>
          </w:rPr>
          <w:t>Одной из основных задач в программировании является сортировка</w:t>
        </w:r>
      </w:ins>
      <w:ins w:id="64" w:author="Виктория Санникова" w:date="2018-05-21T19:03:00Z">
        <w:r w:rsidR="007969C2">
          <w:rPr>
            <w:rFonts w:ascii="Times New Roman" w:hAnsi="Times New Roman" w:cs="Times New Roman"/>
            <w:sz w:val="24"/>
          </w:rPr>
          <w:t xml:space="preserve"> данных</w:t>
        </w:r>
      </w:ins>
      <w:ins w:id="65" w:author="Виктория Санникова" w:date="2018-05-21T19:02:00Z">
        <w:r>
          <w:rPr>
            <w:rFonts w:ascii="Times New Roman" w:hAnsi="Times New Roman" w:cs="Times New Roman"/>
            <w:sz w:val="24"/>
          </w:rPr>
          <w:t xml:space="preserve">. </w:t>
        </w:r>
      </w:ins>
      <w:ins w:id="66" w:author="Виктория Санникова" w:date="2018-05-21T19:03:00Z">
        <w:r w:rsidR="007969C2" w:rsidRPr="007969C2">
          <w:rPr>
            <w:rFonts w:ascii="Times New Roman" w:hAnsi="Times New Roman" w:cs="Times New Roman"/>
            <w:sz w:val="24"/>
            <w:rPrChange w:id="67" w:author="Виктория Санникова" w:date="2018-05-21T19:09:00Z">
              <w:rPr>
                <w:color w:val="000000"/>
                <w:sz w:val="27"/>
                <w:szCs w:val="27"/>
              </w:rPr>
            </w:rPrChange>
          </w:rPr>
          <w:t>Сортировка представляет собой расстановку объектов в определенном порядке, например, по убыванию или по возрастанию, или же по другому критерию.</w:t>
        </w:r>
      </w:ins>
      <w:ins w:id="68" w:author="Виктория Санникова" w:date="2018-05-21T19:04:00Z">
        <w:r w:rsidR="007969C2" w:rsidRPr="007969C2">
          <w:rPr>
            <w:rFonts w:ascii="Times New Roman" w:hAnsi="Times New Roman" w:cs="Times New Roman"/>
            <w:sz w:val="24"/>
            <w:rPrChange w:id="69" w:author="Виктория Санникова" w:date="2018-05-21T19:09:00Z">
              <w:rPr>
                <w:color w:val="000000"/>
                <w:sz w:val="27"/>
                <w:szCs w:val="27"/>
              </w:rPr>
            </w:rPrChange>
          </w:rPr>
          <w:t xml:space="preserve"> Вообще упорядочивание элементов – самая распространенная манипуляция с данными, облегчающая в дальнейшем поиск нужной информации. В настоящее время существует уже огромное </w:t>
        </w:r>
      </w:ins>
      <w:ins w:id="70" w:author="Виктория Санникова" w:date="2018-05-21T19:05:00Z">
        <w:r w:rsidR="007969C2" w:rsidRPr="007969C2">
          <w:rPr>
            <w:rFonts w:ascii="Times New Roman" w:hAnsi="Times New Roman" w:cs="Times New Roman"/>
            <w:sz w:val="24"/>
            <w:rPrChange w:id="71" w:author="Виктория Санникова" w:date="2018-05-21T19:09:00Z">
              <w:rPr>
                <w:color w:val="000000"/>
                <w:sz w:val="27"/>
                <w:szCs w:val="27"/>
              </w:rPr>
            </w:rPrChange>
          </w:rPr>
          <w:t xml:space="preserve">количество различных алгоритмов для сортировки: от </w:t>
        </w:r>
      </w:ins>
      <w:ins w:id="72" w:author="Виктория Санникова" w:date="2018-05-21T19:06:00Z">
        <w:r w:rsidR="007969C2" w:rsidRPr="007969C2">
          <w:rPr>
            <w:rFonts w:ascii="Times New Roman" w:hAnsi="Times New Roman" w:cs="Times New Roman"/>
            <w:sz w:val="24"/>
            <w:rPrChange w:id="73" w:author="Виктория Санникова" w:date="2018-05-21T19:09:00Z">
              <w:rPr>
                <w:color w:val="000000"/>
                <w:sz w:val="27"/>
                <w:szCs w:val="27"/>
              </w:rPr>
            </w:rPrChange>
          </w:rPr>
          <w:t>медленных (</w:t>
        </w:r>
      </w:ins>
      <w:ins w:id="74" w:author="Виктория Санникова" w:date="2018-05-21T19:05:00Z">
        <w:r w:rsidR="007969C2" w:rsidRPr="007969C2">
          <w:rPr>
            <w:rFonts w:ascii="Times New Roman" w:hAnsi="Times New Roman" w:cs="Times New Roman"/>
            <w:sz w:val="24"/>
            <w:rPrChange w:id="75" w:author="Виктория Санникова" w:date="2018-05-21T19:09:00Z">
              <w:rPr>
                <w:color w:val="000000"/>
                <w:sz w:val="27"/>
                <w:szCs w:val="27"/>
              </w:rPr>
            </w:rPrChange>
          </w:rPr>
          <w:t xml:space="preserve">сортировка «пузырьком») до достаточно </w:t>
        </w:r>
      </w:ins>
      <w:ins w:id="76" w:author="Виктория Санникова" w:date="2018-05-21T19:06:00Z">
        <w:r w:rsidR="007969C2" w:rsidRPr="007969C2">
          <w:rPr>
            <w:rFonts w:ascii="Times New Roman" w:hAnsi="Times New Roman" w:cs="Times New Roman"/>
            <w:sz w:val="24"/>
            <w:rPrChange w:id="77" w:author="Виктория Санникова" w:date="2018-05-21T19:09:00Z">
              <w:rPr>
                <w:color w:val="000000"/>
                <w:sz w:val="27"/>
                <w:szCs w:val="27"/>
              </w:rPr>
            </w:rPrChange>
          </w:rPr>
          <w:t>быстрых (</w:t>
        </w:r>
      </w:ins>
      <w:ins w:id="78" w:author="Виктория Санникова" w:date="2018-05-21T19:05:00Z">
        <w:r w:rsidR="007969C2" w:rsidRPr="007969C2">
          <w:rPr>
            <w:rFonts w:ascii="Times New Roman" w:hAnsi="Times New Roman" w:cs="Times New Roman"/>
            <w:sz w:val="24"/>
            <w:rPrChange w:id="79" w:author="Виктория Санникова" w:date="2018-05-21T19:09:00Z">
              <w:rPr>
                <w:color w:val="000000"/>
                <w:sz w:val="27"/>
                <w:szCs w:val="27"/>
              </w:rPr>
            </w:rPrChange>
          </w:rPr>
          <w:t>сортировка Шелла,</w:t>
        </w:r>
      </w:ins>
      <w:ins w:id="80" w:author="Виктория Санникова" w:date="2018-05-21T19:06:00Z">
        <w:r w:rsidR="007969C2" w:rsidRPr="007969C2">
          <w:rPr>
            <w:rFonts w:ascii="Times New Roman" w:hAnsi="Times New Roman" w:cs="Times New Roman"/>
            <w:sz w:val="24"/>
            <w:rPrChange w:id="81" w:author="Виктория Санникова" w:date="2018-05-21T19:09:00Z">
              <w:rPr>
                <w:color w:val="000000"/>
                <w:sz w:val="27"/>
                <w:szCs w:val="27"/>
              </w:rPr>
            </w:rPrChange>
          </w:rPr>
          <w:t xml:space="preserve"> быстрая сортировка и др.</w:t>
        </w:r>
      </w:ins>
      <w:ins w:id="82" w:author="Виктория Санникова" w:date="2018-05-21T19:05:00Z">
        <w:r w:rsidR="007969C2" w:rsidRPr="007969C2">
          <w:rPr>
            <w:rFonts w:ascii="Times New Roman" w:hAnsi="Times New Roman" w:cs="Times New Roman"/>
            <w:sz w:val="24"/>
            <w:rPrChange w:id="83" w:author="Виктория Санникова" w:date="2018-05-21T19:09:00Z">
              <w:rPr>
                <w:color w:val="000000"/>
                <w:sz w:val="27"/>
                <w:szCs w:val="27"/>
              </w:rPr>
            </w:rPrChange>
          </w:rPr>
          <w:t>)</w:t>
        </w:r>
      </w:ins>
      <w:ins w:id="84" w:author="Виктория Санникова" w:date="2018-05-21T19:06:00Z">
        <w:r w:rsidR="007969C2" w:rsidRPr="007969C2">
          <w:rPr>
            <w:rFonts w:ascii="Times New Roman" w:hAnsi="Times New Roman" w:cs="Times New Roman"/>
            <w:sz w:val="24"/>
            <w:rPrChange w:id="85" w:author="Виктория Санникова" w:date="2018-05-21T19:09:00Z">
              <w:rPr>
                <w:color w:val="000000"/>
                <w:sz w:val="27"/>
                <w:szCs w:val="27"/>
              </w:rPr>
            </w:rPrChange>
          </w:rPr>
          <w:t>.</w:t>
        </w:r>
      </w:ins>
      <w:ins w:id="86" w:author="Виктория Санникова" w:date="2018-05-21T19:07:00Z">
        <w:r w:rsidR="007969C2" w:rsidRPr="007969C2">
          <w:rPr>
            <w:rFonts w:ascii="Times New Roman" w:hAnsi="Times New Roman" w:cs="Times New Roman"/>
            <w:sz w:val="24"/>
            <w:rPrChange w:id="87" w:author="Виктория Санникова" w:date="2018-05-21T19:09:00Z">
              <w:rPr>
                <w:color w:val="000000"/>
                <w:sz w:val="27"/>
                <w:szCs w:val="27"/>
              </w:rPr>
            </w:rPrChange>
          </w:rPr>
          <w:t xml:space="preserve"> Но стоит учитывать, что скорость сортировки </w:t>
        </w:r>
      </w:ins>
      <w:ins w:id="88" w:author="Виктория Санникова" w:date="2018-05-21T19:08:00Z">
        <w:r w:rsidR="007969C2" w:rsidRPr="007969C2">
          <w:rPr>
            <w:rFonts w:ascii="Times New Roman" w:hAnsi="Times New Roman" w:cs="Times New Roman"/>
            <w:sz w:val="24"/>
            <w:rPrChange w:id="89" w:author="Виктория Санникова" w:date="2018-05-21T19:09:00Z">
              <w:rPr>
                <w:color w:val="000000"/>
                <w:sz w:val="27"/>
                <w:szCs w:val="27"/>
              </w:rPr>
            </w:rPrChange>
          </w:rPr>
          <w:t>з</w:t>
        </w:r>
      </w:ins>
      <w:ins w:id="90" w:author="Виктория Санникова" w:date="2018-05-21T19:07:00Z">
        <w:r w:rsidR="007969C2" w:rsidRPr="007969C2">
          <w:rPr>
            <w:rFonts w:ascii="Times New Roman" w:hAnsi="Times New Roman" w:cs="Times New Roman"/>
            <w:sz w:val="24"/>
            <w:rPrChange w:id="91" w:author="Виктория Санникова" w:date="2018-05-21T19:09:00Z">
              <w:rPr>
                <w:color w:val="000000"/>
                <w:sz w:val="27"/>
                <w:szCs w:val="27"/>
              </w:rPr>
            </w:rPrChange>
          </w:rPr>
          <w:t>ави</w:t>
        </w:r>
      </w:ins>
      <w:ins w:id="92" w:author="Виктория Санникова" w:date="2018-05-21T19:08:00Z">
        <w:r w:rsidR="007969C2" w:rsidRPr="007969C2">
          <w:rPr>
            <w:rFonts w:ascii="Times New Roman" w:hAnsi="Times New Roman" w:cs="Times New Roman"/>
            <w:sz w:val="24"/>
            <w:rPrChange w:id="93" w:author="Виктория Санникова" w:date="2018-05-21T19:09:00Z">
              <w:rPr>
                <w:color w:val="000000"/>
                <w:sz w:val="27"/>
                <w:szCs w:val="27"/>
              </w:rPr>
            </w:rPrChange>
          </w:rPr>
          <w:t>с</w:t>
        </w:r>
      </w:ins>
      <w:ins w:id="94" w:author="Виктория Санникова" w:date="2018-05-21T19:07:00Z">
        <w:r w:rsidR="007969C2" w:rsidRPr="007969C2">
          <w:rPr>
            <w:rFonts w:ascii="Times New Roman" w:hAnsi="Times New Roman" w:cs="Times New Roman"/>
            <w:sz w:val="24"/>
            <w:rPrChange w:id="95" w:author="Виктория Санникова" w:date="2018-05-21T19:09:00Z">
              <w:rPr>
                <w:color w:val="000000"/>
                <w:sz w:val="27"/>
                <w:szCs w:val="27"/>
              </w:rPr>
            </w:rPrChange>
          </w:rPr>
          <w:t>ит от того какие данные мы сортируем и в каком количестве.</w:t>
        </w:r>
      </w:ins>
      <w:ins w:id="96" w:author="Виктория Санникова" w:date="2018-05-21T19:10:00Z">
        <w:r w:rsidR="007969C2">
          <w:rPr>
            <w:rFonts w:ascii="Times New Roman" w:hAnsi="Times New Roman" w:cs="Times New Roman"/>
            <w:sz w:val="24"/>
          </w:rPr>
          <w:br/>
          <w:t>Так же, для уменьшения времени выполнения сортировки можно использовать технологии для распараллеливания</w:t>
        </w:r>
      </w:ins>
      <w:ins w:id="97" w:author="Виктория Санникова" w:date="2018-05-21T19:12:00Z">
        <w:r w:rsidR="007969C2">
          <w:rPr>
            <w:rFonts w:ascii="Times New Roman" w:hAnsi="Times New Roman" w:cs="Times New Roman"/>
            <w:sz w:val="24"/>
          </w:rPr>
          <w:t xml:space="preserve"> </w:t>
        </w:r>
        <w:proofErr w:type="spellStart"/>
        <w:r w:rsidR="007969C2">
          <w:rPr>
            <w:rFonts w:ascii="Times New Roman" w:hAnsi="Times New Roman" w:cs="Times New Roman"/>
            <w:sz w:val="24"/>
          </w:rPr>
          <w:t>алгоритмов</w:t>
        </w:r>
      </w:ins>
      <w:r w:rsidR="00ED249B">
        <w:rPr>
          <w:rFonts w:ascii="Times New Roman" w:hAnsi="Times New Roman" w:cs="Times New Roman"/>
          <w:sz w:val="24"/>
        </w:rPr>
        <w:t>ю.</w:t>
      </w:r>
      <w:proofErr w:type="spellEnd"/>
    </w:p>
    <w:p w:rsidR="00C759B9" w:rsidRPr="0086088A" w:rsidDel="008A4D67" w:rsidRDefault="007969C2" w:rsidP="00ED249B">
      <w:pPr>
        <w:pStyle w:val="a3"/>
        <w:ind w:left="0" w:firstLine="851"/>
        <w:jc w:val="both"/>
        <w:rPr>
          <w:del w:id="98" w:author="Виктория Санникова" w:date="2018-05-20T15:36:00Z"/>
          <w:rFonts w:ascii="Times New Roman" w:hAnsi="Times New Roman" w:cs="Times New Roman"/>
          <w:sz w:val="24"/>
          <w:lang w:val="en-US"/>
        </w:rPr>
      </w:pPr>
      <w:ins w:id="99" w:author="Виктория Санникова" w:date="2018-05-21T19:08:00Z">
        <w:r w:rsidRPr="007969C2">
          <w:rPr>
            <w:rFonts w:ascii="Times New Roman" w:hAnsi="Times New Roman" w:cs="Times New Roman"/>
            <w:sz w:val="24"/>
            <w:rPrChange w:id="100" w:author="Виктория Санникова" w:date="2018-05-21T19:09:00Z">
              <w:rPr>
                <w:color w:val="000000"/>
                <w:sz w:val="27"/>
                <w:szCs w:val="27"/>
              </w:rPr>
            </w:rPrChange>
          </w:rPr>
          <w:t>В данной лабораторной работе будет рассмотр</w:t>
        </w:r>
      </w:ins>
      <w:ins w:id="101" w:author="Виктория Санникова" w:date="2018-05-21T19:09:00Z">
        <w:r w:rsidRPr="007969C2">
          <w:rPr>
            <w:rFonts w:ascii="Times New Roman" w:hAnsi="Times New Roman" w:cs="Times New Roman"/>
            <w:sz w:val="24"/>
            <w:rPrChange w:id="102" w:author="Виктория Санникова" w:date="2018-05-21T19:09:00Z">
              <w:rPr>
                <w:color w:val="000000"/>
                <w:sz w:val="27"/>
                <w:szCs w:val="27"/>
              </w:rPr>
            </w:rPrChange>
          </w:rPr>
          <w:t>ена быстрая сортировка с использованием простого слияния</w:t>
        </w:r>
      </w:ins>
      <w:ins w:id="103" w:author="Виктория Санникова" w:date="2018-05-21T19:11:00Z">
        <w:r>
          <w:rPr>
            <w:rFonts w:ascii="Times New Roman" w:hAnsi="Times New Roman" w:cs="Times New Roman"/>
            <w:sz w:val="24"/>
          </w:rPr>
          <w:t xml:space="preserve"> в трех версиях: последовательная, параллельная с использованием </w:t>
        </w:r>
        <w:proofErr w:type="spellStart"/>
        <w:r w:rsidRPr="00ED249B">
          <w:rPr>
            <w:rFonts w:ascii="Times New Roman" w:hAnsi="Times New Roman" w:cs="Times New Roman"/>
            <w:sz w:val="24"/>
          </w:rPr>
          <w:t>Open</w:t>
        </w:r>
      </w:ins>
      <w:ins w:id="104" w:author="Виктория Санникова" w:date="2018-05-21T19:12:00Z">
        <w:r w:rsidRPr="00ED249B">
          <w:rPr>
            <w:rFonts w:ascii="Times New Roman" w:hAnsi="Times New Roman" w:cs="Times New Roman"/>
            <w:sz w:val="24"/>
          </w:rPr>
          <w:t>MP</w:t>
        </w:r>
        <w:proofErr w:type="spellEnd"/>
        <w:r>
          <w:rPr>
            <w:rFonts w:ascii="Times New Roman" w:hAnsi="Times New Roman" w:cs="Times New Roman"/>
            <w:sz w:val="24"/>
          </w:rPr>
          <w:t xml:space="preserve">, параллельная с использованием </w:t>
        </w:r>
        <w:r w:rsidRPr="00ED249B">
          <w:rPr>
            <w:rFonts w:ascii="Times New Roman" w:hAnsi="Times New Roman" w:cs="Times New Roman"/>
            <w:sz w:val="24"/>
          </w:rPr>
          <w:t>TBB</w:t>
        </w:r>
        <w:r>
          <w:rPr>
            <w:rFonts w:ascii="Times New Roman" w:hAnsi="Times New Roman" w:cs="Times New Roman"/>
            <w:sz w:val="24"/>
          </w:rPr>
          <w:t>.</w:t>
        </w:r>
      </w:ins>
    </w:p>
    <w:p w:rsidR="00636585" w:rsidDel="008A4D67" w:rsidRDefault="004D0485" w:rsidP="00ED249B">
      <w:pPr>
        <w:pStyle w:val="a3"/>
        <w:ind w:left="0" w:firstLine="851"/>
        <w:rPr>
          <w:del w:id="105" w:author="Виктория Санникова" w:date="2018-05-20T15:36:00Z"/>
          <w:rFonts w:ascii="Times New Roman" w:hAnsi="Times New Roman" w:cs="Times New Roman"/>
          <w:sz w:val="24"/>
        </w:rPr>
      </w:pPr>
      <w:del w:id="106" w:author="Виктория Санникова" w:date="2018-05-20T15:36:00Z">
        <w:r w:rsidRPr="004D0485" w:rsidDel="008A4D67">
          <w:rPr>
            <w:rFonts w:ascii="Times New Roman" w:hAnsi="Times New Roman" w:cs="Times New Roman"/>
            <w:sz w:val="24"/>
          </w:rPr>
          <w:delText>Алгоритм Краскала — эффективный алгоритм построения минимального остовного дерева взвешенного связного неориентированного графа.</w:delText>
        </w:r>
        <w:r w:rsidDel="008A4D67">
          <w:rPr>
            <w:rFonts w:ascii="Times New Roman" w:hAnsi="Times New Roman" w:cs="Times New Roman"/>
            <w:sz w:val="24"/>
          </w:rPr>
          <w:delText xml:space="preserve"> Данный алгоритм имеет широкое применение, как и в практической жизни так и в науке и медицине. Например:</w:delText>
        </w:r>
      </w:del>
    </w:p>
    <w:p w:rsidR="004D0485" w:rsidRPr="004D0485" w:rsidDel="008A4D67" w:rsidRDefault="004D0485" w:rsidP="00ED249B">
      <w:pPr>
        <w:pStyle w:val="a3"/>
        <w:ind w:left="0" w:firstLine="851"/>
        <w:rPr>
          <w:del w:id="107" w:author="Виктория Санникова" w:date="2018-05-20T15:36:00Z"/>
          <w:rFonts w:ascii="Times New Roman" w:hAnsi="Times New Roman" w:cs="Times New Roman"/>
          <w:sz w:val="24"/>
        </w:rPr>
      </w:pPr>
      <w:del w:id="108" w:author="Виктория Санникова" w:date="2018-05-20T15:36:00Z">
        <w:r w:rsidRPr="004D0485" w:rsidDel="008A4D67">
          <w:rPr>
            <w:rFonts w:ascii="Times New Roman" w:hAnsi="Times New Roman" w:cs="Times New Roman"/>
            <w:sz w:val="24"/>
          </w:rPr>
          <w:delText>Разработка сетей. Ранее был приведен пример о соединении n городов в единую телефонную сеть с минимальной суммарной стоимостью соединений.</w:delText>
        </w:r>
      </w:del>
    </w:p>
    <w:p w:rsidR="004D0485" w:rsidRPr="004D0485" w:rsidDel="008A4D67" w:rsidRDefault="004D0485" w:rsidP="00ED249B">
      <w:pPr>
        <w:pStyle w:val="a3"/>
        <w:ind w:left="0" w:firstLine="851"/>
        <w:rPr>
          <w:del w:id="109" w:author="Виктория Санникова" w:date="2018-05-20T15:36:00Z"/>
          <w:rFonts w:ascii="Times New Roman" w:hAnsi="Times New Roman" w:cs="Times New Roman"/>
          <w:sz w:val="24"/>
        </w:rPr>
      </w:pPr>
      <w:del w:id="110" w:author="Виктория Санникова" w:date="2018-05-20T15:36:00Z">
        <w:r w:rsidRPr="004D0485" w:rsidDel="008A4D67">
          <w:rPr>
            <w:rFonts w:ascii="Times New Roman" w:hAnsi="Times New Roman" w:cs="Times New Roman"/>
            <w:sz w:val="24"/>
          </w:rPr>
          <w:delText>Производство печатных плат. По аналогии с сетью: мы хотим соединить n контактов проводами с минимальной суммарной стоимостью. (Здесь стоит отметить, что задача о минимальном остовном дереве является упрощением реальности. В самом деле, если соединяемые контакты находятся в вершинах единичного квадрата, разрешается соединять любые его вершины, и вес соединения равен его длине, то минимальное покрывающее дерево будет состоять из трех сторон квадрата. Между тем все его четыре вершины можно электрически соединить двумя пересекающимися диагоналями, суммарная длина которых будет равна 2√2, что меньше 3 в первом случае).</w:delText>
        </w:r>
      </w:del>
    </w:p>
    <w:p w:rsidR="004D0485" w:rsidDel="008A4D67" w:rsidRDefault="004D0485" w:rsidP="00ED249B">
      <w:pPr>
        <w:pStyle w:val="a3"/>
        <w:ind w:left="0" w:firstLine="851"/>
        <w:rPr>
          <w:del w:id="111" w:author="Виктория Санникова" w:date="2018-05-20T15:36:00Z"/>
          <w:rFonts w:ascii="Times New Roman" w:hAnsi="Times New Roman" w:cs="Times New Roman"/>
          <w:sz w:val="24"/>
        </w:rPr>
      </w:pPr>
      <w:del w:id="112" w:author="Виктория Санникова" w:date="2018-05-20T15:36:00Z">
        <w:r w:rsidRPr="004D0485" w:rsidDel="008A4D67">
          <w:rPr>
            <w:rFonts w:ascii="Times New Roman" w:hAnsi="Times New Roman" w:cs="Times New Roman"/>
            <w:sz w:val="24"/>
          </w:rPr>
          <w:delText>Минимальное остовное дерево может использоваться для визуализации многоаспектных, многомерных данных, например, для отображения их взаимосвязи (на картинке ниже продемонстрировано дерево схожести различных животных видов по размеру костей).</w:delText>
        </w:r>
      </w:del>
    </w:p>
    <w:p w:rsidR="004D0485" w:rsidDel="008A4D67" w:rsidRDefault="004D0485" w:rsidP="00ED249B">
      <w:pPr>
        <w:pStyle w:val="a3"/>
        <w:ind w:left="0" w:firstLine="851"/>
        <w:rPr>
          <w:del w:id="113" w:author="Виктория Санникова" w:date="2018-05-20T15:36:00Z"/>
          <w:rFonts w:ascii="Times New Roman" w:hAnsi="Times New Roman" w:cs="Times New Roman"/>
          <w:sz w:val="24"/>
        </w:rPr>
      </w:pPr>
      <w:del w:id="114" w:author="Виктория Санникова" w:date="2018-05-20T15:36:00Z">
        <w:r w:rsidRPr="004D0485" w:rsidDel="008A4D67">
          <w:rPr>
            <w:rFonts w:ascii="Times New Roman" w:hAnsi="Times New Roman" w:cs="Times New Roman"/>
            <w:sz w:val="24"/>
          </w:rPr>
          <w:delText>Наука, и в частности биология, используют многомерные данные для группировки объектов, растений, животных. Минимальное остовное дерево позволяет разбивать их на взаимосвязанные классы, четко отслеживая близкие по строению и характеристикам группы.</w:delText>
        </w:r>
      </w:del>
    </w:p>
    <w:p w:rsidR="004D0485" w:rsidRPr="004D0485" w:rsidDel="008A4D67" w:rsidRDefault="004D0485" w:rsidP="00ED249B">
      <w:pPr>
        <w:pStyle w:val="a3"/>
        <w:ind w:left="0" w:firstLine="851"/>
        <w:rPr>
          <w:del w:id="115" w:author="Виктория Санникова" w:date="2018-05-20T15:36:00Z"/>
          <w:rFonts w:ascii="Times New Roman" w:hAnsi="Times New Roman" w:cs="Times New Roman"/>
          <w:sz w:val="24"/>
        </w:rPr>
      </w:pPr>
      <w:del w:id="116" w:author="Виктория Санникова" w:date="2018-05-20T15:36:00Z">
        <w:r w:rsidRPr="005E50BD" w:rsidDel="008A4D67">
          <w:rPr>
            <w:rFonts w:ascii="Times New Roman" w:hAnsi="Times New Roman" w:cs="Times New Roman"/>
            <w:sz w:val="24"/>
          </w:rPr>
          <w:delText xml:space="preserve">В своей работе я </w:delText>
        </w:r>
        <w:r w:rsidR="00E71A02" w:rsidRPr="005E50BD" w:rsidDel="008A4D67">
          <w:rPr>
            <w:rFonts w:ascii="Times New Roman" w:hAnsi="Times New Roman" w:cs="Times New Roman"/>
            <w:sz w:val="24"/>
          </w:rPr>
          <w:delText>рассмотрю реализацию алгоритма Краскала, его параллельную версию и сравню время работы алгоритмов с помощью ускорения. Так же для наглядности и достоверности результата будут проведены вычислительные эксперименты на высокопроизводительном многопроцессорном кластере ННГУ.</w:delText>
        </w:r>
        <w:r w:rsidR="00E71A02" w:rsidDel="008A4D67">
          <w:rPr>
            <w:rFonts w:ascii="Times New Roman" w:hAnsi="Times New Roman" w:cs="Times New Roman"/>
            <w:sz w:val="24"/>
          </w:rPr>
          <w:delText xml:space="preserve"> </w:delText>
        </w:r>
      </w:del>
    </w:p>
    <w:p w:rsidR="004D0485" w:rsidRDefault="004D0485" w:rsidP="00ED249B">
      <w:pPr>
        <w:pStyle w:val="a3"/>
        <w:ind w:left="0" w:firstLine="851"/>
        <w:rPr>
          <w:rFonts w:ascii="Times New Roman" w:hAnsi="Times New Roman" w:cs="Times New Roman"/>
          <w:sz w:val="24"/>
        </w:rPr>
      </w:pPr>
      <w:r>
        <w:rPr>
          <w:rFonts w:ascii="Times New Roman" w:hAnsi="Times New Roman" w:cs="Times New Roman"/>
          <w:sz w:val="24"/>
        </w:rPr>
        <w:br w:type="page"/>
      </w:r>
    </w:p>
    <w:p w:rsidR="004D0485" w:rsidRDefault="004D0485" w:rsidP="00391435">
      <w:pPr>
        <w:pStyle w:val="1"/>
        <w:numPr>
          <w:ilvl w:val="0"/>
          <w:numId w:val="44"/>
        </w:numPr>
        <w:rPr>
          <w:u w:val="none"/>
        </w:rPr>
      </w:pPr>
      <w:bookmarkStart w:id="117" w:name="_Toc514593936"/>
      <w:r w:rsidRPr="004D0485">
        <w:rPr>
          <w:u w:val="none"/>
        </w:rPr>
        <w:t>Постановка задачи</w:t>
      </w:r>
      <w:bookmarkEnd w:id="117"/>
    </w:p>
    <w:p w:rsidR="00075785" w:rsidRDefault="00075785">
      <w:pPr>
        <w:pStyle w:val="a3"/>
        <w:ind w:left="0" w:firstLine="851"/>
        <w:jc w:val="both"/>
        <w:rPr>
          <w:ins w:id="118" w:author="Виктория Санникова" w:date="2018-05-21T19:18:00Z"/>
          <w:rFonts w:ascii="Times New Roman" w:hAnsi="Times New Roman" w:cs="Times New Roman"/>
          <w:sz w:val="24"/>
        </w:rPr>
        <w:pPrChange w:id="119" w:author="Виктория Санникова" w:date="2018-05-21T19:25:00Z">
          <w:pPr>
            <w:spacing w:after="0" w:line="360" w:lineRule="auto"/>
            <w:ind w:firstLine="851"/>
            <w:jc w:val="both"/>
          </w:pPr>
        </w:pPrChange>
      </w:pPr>
      <w:ins w:id="120" w:author="Виктория Санникова" w:date="2018-05-21T19:12:00Z">
        <w:r>
          <w:rPr>
            <w:rFonts w:ascii="Times New Roman" w:hAnsi="Times New Roman" w:cs="Times New Roman"/>
            <w:sz w:val="24"/>
          </w:rPr>
          <w:t>Для</w:t>
        </w:r>
      </w:ins>
      <w:ins w:id="121" w:author="Виктория Санникова" w:date="2018-05-21T19:13:00Z">
        <w:r>
          <w:rPr>
            <w:rFonts w:ascii="Times New Roman" w:hAnsi="Times New Roman" w:cs="Times New Roman"/>
            <w:sz w:val="24"/>
          </w:rPr>
          <w:t xml:space="preserve"> проверки эффективности параллельных алгоритмов</w:t>
        </w:r>
      </w:ins>
      <w:ins w:id="122" w:author="Виктория Санникова" w:date="2018-05-21T19:14:00Z">
        <w:r>
          <w:rPr>
            <w:rFonts w:ascii="Times New Roman" w:hAnsi="Times New Roman" w:cs="Times New Roman"/>
            <w:sz w:val="24"/>
          </w:rPr>
          <w:t xml:space="preserve"> было предложено использовать алгоритм быстрой сортировки, а для слияния отсортированных частей</w:t>
        </w:r>
      </w:ins>
      <w:ins w:id="123" w:author="Виктория Санникова" w:date="2018-05-21T19:15:00Z">
        <w:r>
          <w:rPr>
            <w:rFonts w:ascii="Times New Roman" w:hAnsi="Times New Roman" w:cs="Times New Roman"/>
            <w:sz w:val="24"/>
          </w:rPr>
          <w:t xml:space="preserve"> массива – стратегию простого слияния. </w:t>
        </w:r>
      </w:ins>
      <w:ins w:id="124" w:author="Виктория Санникова" w:date="2018-05-21T19:17:00Z">
        <w:r>
          <w:rPr>
            <w:rFonts w:ascii="Times New Roman" w:hAnsi="Times New Roman" w:cs="Times New Roman"/>
            <w:sz w:val="24"/>
          </w:rPr>
          <w:t xml:space="preserve">Таким образом для выполнения данной лабораторной </w:t>
        </w:r>
      </w:ins>
      <w:ins w:id="125" w:author="Виктория Санникова" w:date="2018-05-21T19:18:00Z">
        <w:r>
          <w:rPr>
            <w:rFonts w:ascii="Times New Roman" w:hAnsi="Times New Roman" w:cs="Times New Roman"/>
            <w:sz w:val="24"/>
          </w:rPr>
          <w:t xml:space="preserve">работы нам потребуется </w:t>
        </w:r>
      </w:ins>
      <w:ins w:id="126" w:author="Виктория Санникова" w:date="2018-05-21T19:19:00Z">
        <w:r>
          <w:rPr>
            <w:rFonts w:ascii="Times New Roman" w:hAnsi="Times New Roman" w:cs="Times New Roman"/>
            <w:sz w:val="24"/>
          </w:rPr>
          <w:t>выполнить</w:t>
        </w:r>
      </w:ins>
      <w:ins w:id="127" w:author="Виктория Санникова" w:date="2018-05-21T19:18:00Z">
        <w:r>
          <w:rPr>
            <w:rFonts w:ascii="Times New Roman" w:hAnsi="Times New Roman" w:cs="Times New Roman"/>
            <w:sz w:val="24"/>
          </w:rPr>
          <w:t xml:space="preserve"> следующие задачи:</w:t>
        </w:r>
      </w:ins>
    </w:p>
    <w:p w:rsidR="00075785" w:rsidRDefault="00075785">
      <w:pPr>
        <w:pStyle w:val="a3"/>
        <w:numPr>
          <w:ilvl w:val="0"/>
          <w:numId w:val="47"/>
        </w:numPr>
        <w:jc w:val="both"/>
        <w:rPr>
          <w:ins w:id="128" w:author="Виктория Санникова" w:date="2018-05-21T19:18:00Z"/>
          <w:rFonts w:ascii="Times New Roman" w:hAnsi="Times New Roman" w:cs="Times New Roman"/>
          <w:sz w:val="24"/>
        </w:rPr>
        <w:pPrChange w:id="129" w:author="Виктория Санникова" w:date="2018-05-21T19:26:00Z">
          <w:pPr>
            <w:spacing w:after="0" w:line="360" w:lineRule="auto"/>
            <w:ind w:firstLine="851"/>
            <w:jc w:val="both"/>
          </w:pPr>
        </w:pPrChange>
      </w:pPr>
      <w:ins w:id="130" w:author="Виктория Санникова" w:date="2018-05-21T19:18:00Z">
        <w:r>
          <w:rPr>
            <w:rFonts w:ascii="Times New Roman" w:hAnsi="Times New Roman" w:cs="Times New Roman"/>
            <w:sz w:val="24"/>
          </w:rPr>
          <w:t>Реализовать последовательный алгоритм быстрой сортировки;</w:t>
        </w:r>
      </w:ins>
    </w:p>
    <w:p w:rsidR="00075785" w:rsidRPr="00075785" w:rsidRDefault="00075785">
      <w:pPr>
        <w:pStyle w:val="a3"/>
        <w:numPr>
          <w:ilvl w:val="0"/>
          <w:numId w:val="47"/>
        </w:numPr>
        <w:jc w:val="both"/>
        <w:rPr>
          <w:ins w:id="131" w:author="Виктория Санникова" w:date="2018-05-21T19:19:00Z"/>
          <w:rFonts w:ascii="Times New Roman" w:hAnsi="Times New Roman" w:cs="Times New Roman"/>
          <w:sz w:val="24"/>
          <w:rPrChange w:id="132" w:author="Виктория Санникова" w:date="2018-05-21T19:19:00Z">
            <w:rPr>
              <w:ins w:id="133" w:author="Виктория Санникова" w:date="2018-05-21T19:19:00Z"/>
              <w:rFonts w:ascii="Times New Roman" w:hAnsi="Times New Roman" w:cs="Times New Roman"/>
              <w:sz w:val="24"/>
              <w:lang w:val="en-US"/>
            </w:rPr>
          </w:rPrChange>
        </w:rPr>
        <w:pPrChange w:id="134" w:author="Виктория Санникова" w:date="2018-05-21T19:26:00Z">
          <w:pPr>
            <w:spacing w:after="0" w:line="360" w:lineRule="auto"/>
            <w:ind w:firstLine="851"/>
            <w:jc w:val="both"/>
          </w:pPr>
        </w:pPrChange>
      </w:pPr>
      <w:ins w:id="135" w:author="Виктория Санникова" w:date="2018-05-21T19:18:00Z">
        <w:r>
          <w:rPr>
            <w:rFonts w:ascii="Times New Roman" w:hAnsi="Times New Roman" w:cs="Times New Roman"/>
            <w:sz w:val="24"/>
          </w:rPr>
          <w:t>Реализовать параллельн</w:t>
        </w:r>
      </w:ins>
      <w:ins w:id="136" w:author="Виктория Санникова" w:date="2018-05-21T19:19:00Z">
        <w:r>
          <w:rPr>
            <w:rFonts w:ascii="Times New Roman" w:hAnsi="Times New Roman" w:cs="Times New Roman"/>
            <w:sz w:val="24"/>
          </w:rPr>
          <w:t xml:space="preserve">ый алгоритм быстрой сортировки при помощи </w:t>
        </w:r>
        <w:proofErr w:type="spellStart"/>
        <w:r w:rsidRPr="00D26D9D">
          <w:rPr>
            <w:rFonts w:ascii="Times New Roman" w:hAnsi="Times New Roman" w:cs="Times New Roman"/>
            <w:sz w:val="24"/>
            <w:rPrChange w:id="137" w:author="Виктория Санникова" w:date="2018-05-21T19:26:00Z">
              <w:rPr>
                <w:rFonts w:ascii="Times New Roman" w:hAnsi="Times New Roman" w:cs="Times New Roman"/>
                <w:sz w:val="24"/>
                <w:lang w:val="en-US"/>
              </w:rPr>
            </w:rPrChange>
          </w:rPr>
          <w:t>OpenMP</w:t>
        </w:r>
        <w:proofErr w:type="spellEnd"/>
        <w:r w:rsidRPr="00075785">
          <w:rPr>
            <w:rFonts w:ascii="Times New Roman" w:hAnsi="Times New Roman" w:cs="Times New Roman"/>
            <w:sz w:val="24"/>
            <w:rPrChange w:id="138" w:author="Виктория Санникова" w:date="2018-05-21T19:19:00Z">
              <w:rPr>
                <w:rFonts w:ascii="Times New Roman" w:hAnsi="Times New Roman" w:cs="Times New Roman"/>
                <w:sz w:val="24"/>
                <w:lang w:val="en-US"/>
              </w:rPr>
            </w:rPrChange>
          </w:rPr>
          <w:t>;</w:t>
        </w:r>
      </w:ins>
    </w:p>
    <w:p w:rsidR="00075785" w:rsidRPr="00075785" w:rsidRDefault="00075785">
      <w:pPr>
        <w:pStyle w:val="a3"/>
        <w:numPr>
          <w:ilvl w:val="0"/>
          <w:numId w:val="47"/>
        </w:numPr>
        <w:jc w:val="both"/>
        <w:rPr>
          <w:ins w:id="139" w:author="Виктория Санникова" w:date="2018-05-21T19:20:00Z"/>
          <w:rFonts w:ascii="Times New Roman" w:hAnsi="Times New Roman" w:cs="Times New Roman"/>
          <w:sz w:val="24"/>
          <w:rPrChange w:id="140" w:author="Виктория Санникова" w:date="2018-05-21T19:20:00Z">
            <w:rPr>
              <w:ins w:id="141" w:author="Виктория Санникова" w:date="2018-05-21T19:20:00Z"/>
              <w:rFonts w:ascii="Times New Roman" w:hAnsi="Times New Roman" w:cs="Times New Roman"/>
              <w:sz w:val="24"/>
              <w:lang w:val="en-US"/>
            </w:rPr>
          </w:rPrChange>
        </w:rPr>
        <w:pPrChange w:id="142" w:author="Виктория Санникова" w:date="2018-05-21T19:26:00Z">
          <w:pPr>
            <w:spacing w:after="0" w:line="360" w:lineRule="auto"/>
            <w:ind w:firstLine="851"/>
            <w:jc w:val="both"/>
          </w:pPr>
        </w:pPrChange>
      </w:pPr>
      <w:ins w:id="143" w:author="Виктория Санникова" w:date="2018-05-21T19:19:00Z">
        <w:r>
          <w:rPr>
            <w:rFonts w:ascii="Times New Roman" w:hAnsi="Times New Roman" w:cs="Times New Roman"/>
            <w:sz w:val="24"/>
          </w:rPr>
          <w:t>Реализовать параллельный алгоритм быстрой с</w:t>
        </w:r>
      </w:ins>
      <w:ins w:id="144" w:author="Виктория Санникова" w:date="2018-05-21T19:20:00Z">
        <w:r>
          <w:rPr>
            <w:rFonts w:ascii="Times New Roman" w:hAnsi="Times New Roman" w:cs="Times New Roman"/>
            <w:sz w:val="24"/>
          </w:rPr>
          <w:t xml:space="preserve">ортировки при помощи </w:t>
        </w:r>
        <w:r w:rsidRPr="00D26D9D">
          <w:rPr>
            <w:rFonts w:ascii="Times New Roman" w:hAnsi="Times New Roman" w:cs="Times New Roman"/>
            <w:sz w:val="24"/>
            <w:rPrChange w:id="145" w:author="Виктория Санникова" w:date="2018-05-21T19:26:00Z">
              <w:rPr>
                <w:rFonts w:ascii="Times New Roman" w:hAnsi="Times New Roman" w:cs="Times New Roman"/>
                <w:sz w:val="24"/>
                <w:lang w:val="en-US"/>
              </w:rPr>
            </w:rPrChange>
          </w:rPr>
          <w:t>TBB</w:t>
        </w:r>
        <w:r w:rsidRPr="00075785">
          <w:rPr>
            <w:rFonts w:ascii="Times New Roman" w:hAnsi="Times New Roman" w:cs="Times New Roman"/>
            <w:sz w:val="24"/>
            <w:rPrChange w:id="146" w:author="Виктория Санникова" w:date="2018-05-21T19:20:00Z">
              <w:rPr>
                <w:rFonts w:ascii="Times New Roman" w:hAnsi="Times New Roman" w:cs="Times New Roman"/>
                <w:sz w:val="24"/>
                <w:lang w:val="en-US"/>
              </w:rPr>
            </w:rPrChange>
          </w:rPr>
          <w:t>;</w:t>
        </w:r>
      </w:ins>
    </w:p>
    <w:p w:rsidR="00075785" w:rsidRDefault="00075785">
      <w:pPr>
        <w:pStyle w:val="a3"/>
        <w:numPr>
          <w:ilvl w:val="0"/>
          <w:numId w:val="47"/>
        </w:numPr>
        <w:jc w:val="both"/>
        <w:rPr>
          <w:ins w:id="147" w:author="Виктория Санникова" w:date="2018-05-21T19:21:00Z"/>
          <w:rFonts w:ascii="Times New Roman" w:hAnsi="Times New Roman" w:cs="Times New Roman"/>
          <w:sz w:val="24"/>
        </w:rPr>
        <w:pPrChange w:id="148" w:author="Виктория Санникова" w:date="2018-05-21T19:26:00Z">
          <w:pPr>
            <w:spacing w:after="0" w:line="360" w:lineRule="auto"/>
            <w:ind w:firstLine="851"/>
            <w:jc w:val="both"/>
          </w:pPr>
        </w:pPrChange>
      </w:pPr>
      <w:ins w:id="149" w:author="Виктория Санникова" w:date="2018-05-21T19:20:00Z">
        <w:r>
          <w:rPr>
            <w:rFonts w:ascii="Times New Roman" w:hAnsi="Times New Roman" w:cs="Times New Roman"/>
            <w:sz w:val="24"/>
          </w:rPr>
          <w:t>Реализовать дополнительные программы, позволяющие создавать неупорядоченные массивы,</w:t>
        </w:r>
      </w:ins>
      <w:ins w:id="150" w:author="Виктория Санникова" w:date="2018-05-21T19:21:00Z">
        <w:r>
          <w:rPr>
            <w:rFonts w:ascii="Times New Roman" w:hAnsi="Times New Roman" w:cs="Times New Roman"/>
            <w:sz w:val="24"/>
          </w:rPr>
          <w:t xml:space="preserve"> работать с файлами, проверять массив на упорядоченность после выполнения сортировки.</w:t>
        </w:r>
      </w:ins>
    </w:p>
    <w:p w:rsidR="00075785" w:rsidRPr="00075785" w:rsidRDefault="00075785">
      <w:pPr>
        <w:pStyle w:val="a3"/>
        <w:numPr>
          <w:ilvl w:val="0"/>
          <w:numId w:val="47"/>
        </w:numPr>
        <w:jc w:val="both"/>
        <w:rPr>
          <w:ins w:id="151" w:author="Виктория Санникова" w:date="2018-05-21T19:17:00Z"/>
          <w:rFonts w:ascii="Times New Roman" w:hAnsi="Times New Roman" w:cs="Times New Roman"/>
          <w:sz w:val="24"/>
          <w:rPrChange w:id="152" w:author="Виктория Санникова" w:date="2018-05-21T19:18:00Z">
            <w:rPr>
              <w:ins w:id="153" w:author="Виктория Санникова" w:date="2018-05-21T19:17:00Z"/>
            </w:rPr>
          </w:rPrChange>
        </w:rPr>
        <w:pPrChange w:id="154" w:author="Виктория Санникова" w:date="2018-05-21T19:26:00Z">
          <w:pPr>
            <w:spacing w:after="0" w:line="360" w:lineRule="auto"/>
            <w:ind w:firstLine="851"/>
            <w:jc w:val="both"/>
          </w:pPr>
        </w:pPrChange>
      </w:pPr>
      <w:ins w:id="155" w:author="Виктория Санникова" w:date="2018-05-21T19:21:00Z">
        <w:r>
          <w:rPr>
            <w:rFonts w:ascii="Times New Roman" w:hAnsi="Times New Roman" w:cs="Times New Roman"/>
            <w:sz w:val="24"/>
          </w:rPr>
          <w:t>Выявить зависимость меж</w:t>
        </w:r>
      </w:ins>
      <w:ins w:id="156" w:author="Виктория Санникова" w:date="2018-05-21T19:22:00Z">
        <w:r>
          <w:rPr>
            <w:rFonts w:ascii="Times New Roman" w:hAnsi="Times New Roman" w:cs="Times New Roman"/>
            <w:sz w:val="24"/>
          </w:rPr>
          <w:t xml:space="preserve">ду количеством данных, количеством потоков и </w:t>
        </w:r>
        <w:proofErr w:type="spellStart"/>
        <w:r>
          <w:rPr>
            <w:rFonts w:ascii="Times New Roman" w:hAnsi="Times New Roman" w:cs="Times New Roman"/>
            <w:sz w:val="24"/>
          </w:rPr>
          <w:t>временм</w:t>
        </w:r>
        <w:proofErr w:type="spellEnd"/>
        <w:r>
          <w:rPr>
            <w:rFonts w:ascii="Times New Roman" w:hAnsi="Times New Roman" w:cs="Times New Roman"/>
            <w:sz w:val="24"/>
          </w:rPr>
          <w:t xml:space="preserve"> сортировки для каждой из трех вер</w:t>
        </w:r>
      </w:ins>
      <w:ins w:id="157" w:author="Виктория Санникова" w:date="2018-05-21T19:26:00Z">
        <w:r w:rsidR="00D26D9D">
          <w:rPr>
            <w:rFonts w:ascii="Times New Roman" w:hAnsi="Times New Roman" w:cs="Times New Roman"/>
            <w:sz w:val="24"/>
          </w:rPr>
          <w:t>с</w:t>
        </w:r>
      </w:ins>
      <w:ins w:id="158" w:author="Виктория Санникова" w:date="2018-05-21T19:22:00Z">
        <w:r>
          <w:rPr>
            <w:rFonts w:ascii="Times New Roman" w:hAnsi="Times New Roman" w:cs="Times New Roman"/>
            <w:sz w:val="24"/>
          </w:rPr>
          <w:t>ий.</w:t>
        </w:r>
      </w:ins>
    </w:p>
    <w:p w:rsidR="004D0485" w:rsidRPr="004D0485" w:rsidDel="008A4D67" w:rsidRDefault="004D0485">
      <w:pPr>
        <w:spacing w:after="0" w:line="360" w:lineRule="auto"/>
        <w:jc w:val="both"/>
        <w:rPr>
          <w:del w:id="159" w:author="Виктория Санникова" w:date="2018-05-20T15:36:00Z"/>
          <w:rFonts w:ascii="Times New Roman" w:hAnsi="Times New Roman" w:cs="Times New Roman"/>
          <w:sz w:val="24"/>
        </w:rPr>
        <w:pPrChange w:id="160" w:author="Виктория Санникова" w:date="2018-05-21T19:12:00Z">
          <w:pPr>
            <w:spacing w:after="0" w:line="360" w:lineRule="auto"/>
            <w:ind w:firstLine="851"/>
            <w:jc w:val="both"/>
          </w:pPr>
        </w:pPrChange>
      </w:pPr>
      <w:del w:id="161" w:author="Виктория Санникова" w:date="2018-05-20T15:36:00Z">
        <w:r w:rsidRPr="004D0485" w:rsidDel="008A4D67">
          <w:rPr>
            <w:rFonts w:ascii="Times New Roman" w:hAnsi="Times New Roman" w:cs="Times New Roman"/>
            <w:sz w:val="24"/>
          </w:rPr>
          <w:delText>Итак, имеется n городов, которые нужно объединить в единую телефонную сеть. Для этого достаточно проложить (n-1) телефонных линий между городами. Как соединить города так, чтобы суммарная стоимость соединений (телеф</w:delText>
        </w:r>
        <w:r w:rsidDel="008A4D67">
          <w:rPr>
            <w:rFonts w:ascii="Times New Roman" w:hAnsi="Times New Roman" w:cs="Times New Roman"/>
            <w:sz w:val="24"/>
          </w:rPr>
          <w:delText>онного кабеля) была минимальна?</w:delText>
        </w:r>
      </w:del>
    </w:p>
    <w:p w:rsidR="004D0485" w:rsidDel="008A4D67" w:rsidRDefault="004D0485">
      <w:pPr>
        <w:spacing w:after="0" w:line="360" w:lineRule="auto"/>
        <w:jc w:val="both"/>
        <w:rPr>
          <w:del w:id="162" w:author="Виктория Санникова" w:date="2018-05-20T15:36:00Z"/>
          <w:rFonts w:ascii="Times New Roman" w:hAnsi="Times New Roman" w:cs="Times New Roman"/>
          <w:sz w:val="24"/>
        </w:rPr>
        <w:pPrChange w:id="163" w:author="Виктория Санникова" w:date="2018-05-21T19:12:00Z">
          <w:pPr>
            <w:spacing w:after="0" w:line="360" w:lineRule="auto"/>
            <w:ind w:firstLine="851"/>
            <w:jc w:val="both"/>
          </w:pPr>
        </w:pPrChange>
      </w:pPr>
      <w:del w:id="164" w:author="Виктория Санникова" w:date="2018-05-20T15:36:00Z">
        <w:r w:rsidDel="008A4D67">
          <w:rPr>
            <w:noProof/>
            <w:lang w:eastAsia="ru-RU"/>
          </w:rPr>
          <w:drawing>
            <wp:anchor distT="0" distB="0" distL="114300" distR="114300" simplePos="0" relativeHeight="251639808" behindDoc="0" locked="0" layoutInCell="1" allowOverlap="1">
              <wp:simplePos x="0" y="0"/>
              <wp:positionH relativeFrom="column">
                <wp:posOffset>1936115</wp:posOffset>
              </wp:positionH>
              <wp:positionV relativeFrom="paragraph">
                <wp:posOffset>1649730</wp:posOffset>
              </wp:positionV>
              <wp:extent cx="2159000" cy="1295400"/>
              <wp:effectExtent l="0" t="0" r="0" b="0"/>
              <wp:wrapTopAndBottom/>
              <wp:docPr id="2" name="Рисунок 2" descr="https://studfiles.net/html/2706/194/html_xN6Y7HkD9A.USU6/img-FIo0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194/html_xN6Y7HkD9A.USU6/img-FIo0Y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00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0485" w:rsidDel="008A4D67">
          <w:rPr>
            <w:rFonts w:ascii="Times New Roman" w:hAnsi="Times New Roman" w:cs="Times New Roman"/>
            <w:sz w:val="24"/>
          </w:rPr>
          <w:delText>В общем случае, задачу можно сформулировать так. Пусть дан связный неориентированный граф G(V;E), и каждой его дуге  е  сопоставлено некоторое число w(j), называемое весом или длиной этой дуги. Сумму весов дуг дерева в дальнейшем будем называть весом дерева или его множества дуг. Требуется найти такое основное дерево Т, содержащего все вершины графа G, у</w:delText>
        </w:r>
        <w:r w:rsidDel="008A4D67">
          <w:rPr>
            <w:rFonts w:ascii="Times New Roman" w:hAnsi="Times New Roman" w:cs="Times New Roman"/>
            <w:sz w:val="24"/>
          </w:rPr>
          <w:delText xml:space="preserve"> которого вес был бы минимален. </w:delText>
        </w:r>
        <w:r w:rsidRPr="004D0485" w:rsidDel="008A4D67">
          <w:rPr>
            <w:rFonts w:ascii="Times New Roman" w:hAnsi="Times New Roman" w:cs="Times New Roman"/>
            <w:sz w:val="24"/>
          </w:rPr>
          <w:delText>Такое дерево будет называться минимальным остовным деревом.</w:delText>
        </w:r>
        <w:r w:rsidDel="008A4D67">
          <w:rPr>
            <w:rFonts w:ascii="Times New Roman" w:hAnsi="Times New Roman" w:cs="Times New Roman"/>
            <w:sz w:val="24"/>
          </w:rPr>
          <w:delText xml:space="preserve"> </w:delText>
        </w:r>
      </w:del>
    </w:p>
    <w:p w:rsidR="004D0485" w:rsidRDefault="004D0485">
      <w:pPr>
        <w:spacing w:after="0" w:line="360" w:lineRule="auto"/>
        <w:jc w:val="both"/>
        <w:rPr>
          <w:rFonts w:ascii="Times New Roman" w:hAnsi="Times New Roman" w:cs="Times New Roman"/>
          <w:sz w:val="24"/>
        </w:rPr>
        <w:pPrChange w:id="165" w:author="Виктория Санникова" w:date="2018-05-21T19:12:00Z">
          <w:pPr>
            <w:spacing w:after="0" w:line="360" w:lineRule="auto"/>
            <w:ind w:firstLine="851"/>
            <w:jc w:val="both"/>
          </w:pPr>
        </w:pPrChange>
      </w:pPr>
    </w:p>
    <w:p w:rsidR="004D0485" w:rsidRPr="004D0485" w:rsidRDefault="004D0485" w:rsidP="004D0485">
      <w:pPr>
        <w:spacing w:after="0" w:line="360" w:lineRule="auto"/>
        <w:ind w:firstLine="851"/>
        <w:jc w:val="both"/>
      </w:pPr>
    </w:p>
    <w:p w:rsidR="00E71A02" w:rsidRDefault="00E71A02">
      <w:pPr>
        <w:rPr>
          <w:rFonts w:ascii="Times New Roman" w:hAnsi="Times New Roman" w:cs="Times New Roman"/>
          <w:sz w:val="24"/>
        </w:rPr>
      </w:pPr>
      <w:r>
        <w:rPr>
          <w:rFonts w:ascii="Times New Roman" w:hAnsi="Times New Roman" w:cs="Times New Roman"/>
          <w:sz w:val="24"/>
        </w:rPr>
        <w:br w:type="page"/>
      </w:r>
    </w:p>
    <w:p w:rsidR="00664366" w:rsidRDefault="00E71A02" w:rsidP="00391435">
      <w:pPr>
        <w:pStyle w:val="1"/>
        <w:numPr>
          <w:ilvl w:val="0"/>
          <w:numId w:val="44"/>
        </w:numPr>
        <w:rPr>
          <w:u w:val="none"/>
        </w:rPr>
      </w:pPr>
      <w:bookmarkStart w:id="166" w:name="_Toc514593937"/>
      <w:r>
        <w:rPr>
          <w:u w:val="none"/>
        </w:rPr>
        <w:t>Руководство программиста</w:t>
      </w:r>
      <w:bookmarkEnd w:id="166"/>
    </w:p>
    <w:p w:rsidR="006A67F9" w:rsidRDefault="00E71A02" w:rsidP="00391435">
      <w:pPr>
        <w:pStyle w:val="2"/>
        <w:numPr>
          <w:ilvl w:val="1"/>
          <w:numId w:val="45"/>
        </w:numPr>
        <w:rPr>
          <w:rFonts w:eastAsia="Times New Roman"/>
          <w:color w:val="auto"/>
          <w:spacing w:val="-1"/>
        </w:rPr>
      </w:pPr>
      <w:bookmarkStart w:id="167" w:name="_Toc514593938"/>
      <w:r>
        <w:rPr>
          <w:rFonts w:eastAsia="Times New Roman"/>
          <w:color w:val="auto"/>
          <w:spacing w:val="-1"/>
        </w:rPr>
        <w:t>Основные понятия предметной области</w:t>
      </w:r>
      <w:r w:rsidR="0070171C">
        <w:rPr>
          <w:rFonts w:eastAsia="Times New Roman"/>
          <w:color w:val="auto"/>
          <w:spacing w:val="-1"/>
        </w:rPr>
        <w:t>.</w:t>
      </w:r>
      <w:bookmarkEnd w:id="167"/>
    </w:p>
    <w:p w:rsidR="00075785" w:rsidRDefault="00075785">
      <w:pPr>
        <w:pStyle w:val="a3"/>
        <w:rPr>
          <w:ins w:id="168" w:author="Виктория Санникова" w:date="2018-05-21T19:23:00Z"/>
          <w:rFonts w:ascii="Times New Roman" w:eastAsiaTheme="minorEastAsia" w:hAnsi="Times New Roman" w:cs="Times New Roman"/>
          <w:sz w:val="24"/>
        </w:rPr>
        <w:pPrChange w:id="169" w:author="Виктория Санникова" w:date="2018-05-20T15:36:00Z">
          <w:pPr>
            <w:pStyle w:val="a3"/>
            <w:numPr>
              <w:numId w:val="43"/>
            </w:numPr>
            <w:ind w:hanging="360"/>
          </w:pPr>
        </w:pPrChange>
      </w:pPr>
    </w:p>
    <w:p w:rsidR="00D26D9D" w:rsidRDefault="00075785">
      <w:pPr>
        <w:pStyle w:val="a3"/>
        <w:ind w:left="0" w:firstLine="851"/>
        <w:jc w:val="both"/>
        <w:rPr>
          <w:ins w:id="170" w:author="Виктория Санникова" w:date="2018-05-21T19:27:00Z"/>
          <w:rFonts w:ascii="Times New Roman" w:hAnsi="Times New Roman" w:cs="Times New Roman"/>
          <w:sz w:val="24"/>
        </w:rPr>
        <w:pPrChange w:id="171" w:author="Виктория Санникова" w:date="2018-05-21T19:29:00Z">
          <w:pPr>
            <w:pStyle w:val="a3"/>
            <w:numPr>
              <w:numId w:val="43"/>
            </w:numPr>
            <w:ind w:hanging="360"/>
          </w:pPr>
        </w:pPrChange>
      </w:pPr>
      <w:ins w:id="172" w:author="Виктория Санникова" w:date="2018-05-21T19:23:00Z">
        <w:r w:rsidRPr="00D26D9D">
          <w:rPr>
            <w:rFonts w:ascii="Times New Roman" w:hAnsi="Times New Roman" w:cs="Times New Roman"/>
            <w:sz w:val="24"/>
            <w:rPrChange w:id="173" w:author="Виктория Санникова" w:date="2018-05-21T19:26:00Z">
              <w:rPr>
                <w:rFonts w:ascii="Times New Roman" w:eastAsiaTheme="minorEastAsia" w:hAnsi="Times New Roman" w:cs="Times New Roman"/>
                <w:i/>
                <w:sz w:val="24"/>
              </w:rPr>
            </w:rPrChange>
          </w:rPr>
          <w:t xml:space="preserve">Сортировка (англ. </w:t>
        </w:r>
        <w:proofErr w:type="spellStart"/>
        <w:r w:rsidRPr="00D26D9D">
          <w:rPr>
            <w:rFonts w:ascii="Times New Roman" w:hAnsi="Times New Roman" w:cs="Times New Roman"/>
            <w:sz w:val="24"/>
            <w:rPrChange w:id="174" w:author="Виктория Санникова" w:date="2018-05-21T19:26:00Z">
              <w:rPr>
                <w:rFonts w:ascii="Times New Roman" w:eastAsiaTheme="minorEastAsia" w:hAnsi="Times New Roman" w:cs="Times New Roman"/>
                <w:i/>
                <w:sz w:val="24"/>
              </w:rPr>
            </w:rPrChange>
          </w:rPr>
          <w:t>sorting</w:t>
        </w:r>
        <w:proofErr w:type="spellEnd"/>
        <w:r w:rsidRPr="00D26D9D">
          <w:rPr>
            <w:rFonts w:ascii="Times New Roman" w:hAnsi="Times New Roman" w:cs="Times New Roman"/>
            <w:sz w:val="24"/>
            <w:rPrChange w:id="175" w:author="Виктория Санникова" w:date="2018-05-21T19:26:00Z">
              <w:rPr>
                <w:rFonts w:ascii="Times New Roman" w:eastAsiaTheme="minorEastAsia" w:hAnsi="Times New Roman" w:cs="Times New Roman"/>
                <w:i/>
                <w:sz w:val="24"/>
              </w:rPr>
            </w:rPrChange>
          </w:rPr>
          <w:t xml:space="preserve"> — классификация, у</w:t>
        </w:r>
        <w:r w:rsidRPr="00D26D9D">
          <w:rPr>
            <w:rFonts w:ascii="Times New Roman" w:hAnsi="Times New Roman" w:cs="Times New Roman"/>
            <w:sz w:val="24"/>
          </w:rPr>
          <w:t>порядочение) — последовательное</w:t>
        </w:r>
      </w:ins>
      <w:ins w:id="176" w:author="Виктория Санникова" w:date="2018-05-21T19:27:00Z">
        <w:r w:rsidR="00D26D9D">
          <w:rPr>
            <w:rFonts w:ascii="Times New Roman" w:hAnsi="Times New Roman" w:cs="Times New Roman"/>
            <w:sz w:val="24"/>
          </w:rPr>
          <w:t xml:space="preserve"> </w:t>
        </w:r>
      </w:ins>
      <w:ins w:id="177" w:author="Виктория Санникова" w:date="2018-05-21T19:23:00Z">
        <w:r w:rsidRPr="00D26D9D">
          <w:rPr>
            <w:rFonts w:ascii="Times New Roman" w:hAnsi="Times New Roman" w:cs="Times New Roman"/>
            <w:sz w:val="24"/>
            <w:rPrChange w:id="178" w:author="Виктория Санникова" w:date="2018-05-21T19:26:00Z">
              <w:rPr>
                <w:rFonts w:ascii="Times New Roman" w:eastAsiaTheme="minorEastAsia" w:hAnsi="Times New Roman" w:cs="Times New Roman"/>
                <w:i/>
                <w:sz w:val="24"/>
              </w:rPr>
            </w:rPrChange>
          </w:rPr>
          <w:t>расположение или разбиение на группы чего-либо в зависимости от выбранного критерия.</w:t>
        </w:r>
      </w:ins>
    </w:p>
    <w:p w:rsidR="00D26D9D" w:rsidRDefault="00D26D9D" w:rsidP="00D26D9D">
      <w:pPr>
        <w:pStyle w:val="a3"/>
        <w:ind w:left="0" w:firstLine="851"/>
        <w:jc w:val="both"/>
        <w:rPr>
          <w:ins w:id="179" w:author="Виктория Санникова" w:date="2018-05-21T19:29:00Z"/>
          <w:rFonts w:ascii="Times New Roman" w:hAnsi="Times New Roman" w:cs="Times New Roman"/>
          <w:sz w:val="24"/>
        </w:rPr>
      </w:pPr>
      <w:ins w:id="180" w:author="Виктория Санникова" w:date="2018-05-21T19:29:00Z">
        <w:r>
          <w:rPr>
            <w:noProof/>
            <w:lang w:eastAsia="ru-RU"/>
          </w:rPr>
          <w:drawing>
            <wp:anchor distT="0" distB="0" distL="114300" distR="114300" simplePos="0" relativeHeight="251669504" behindDoc="0" locked="0" layoutInCell="1" allowOverlap="1" wp14:anchorId="2BD196BC" wp14:editId="229065B8">
              <wp:simplePos x="0" y="0"/>
              <wp:positionH relativeFrom="column">
                <wp:posOffset>647065</wp:posOffset>
              </wp:positionH>
              <wp:positionV relativeFrom="paragraph">
                <wp:posOffset>984885</wp:posOffset>
              </wp:positionV>
              <wp:extent cx="4097655" cy="1765300"/>
              <wp:effectExtent l="0" t="0" r="0" b="6350"/>
              <wp:wrapTopAndBottom/>
              <wp:docPr id="3254" name="Рисунок 3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9">
                        <a:extLst>
                          <a:ext uri="{28A0092B-C50C-407E-A947-70E740481C1C}">
                            <a14:useLocalDpi xmlns:a14="http://schemas.microsoft.com/office/drawing/2010/main" val="0"/>
                          </a:ext>
                        </a:extLst>
                      </a:blip>
                      <a:srcRect t="-5486" b="-2762"/>
                      <a:stretch>
                        <a:fillRect/>
                      </a:stretch>
                    </pic:blipFill>
                    <pic:spPr bwMode="auto">
                      <a:xfrm>
                        <a:off x="0" y="0"/>
                        <a:ext cx="4097655" cy="1765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5785">
          <w:rPr>
            <w:rFonts w:ascii="Times New Roman" w:hAnsi="Times New Roman" w:cs="Times New Roman"/>
            <w:sz w:val="24"/>
          </w:rPr>
          <w:t xml:space="preserve">Идея простого слияния заключается в </w:t>
        </w:r>
        <w:r>
          <w:rPr>
            <w:rFonts w:ascii="Times New Roman" w:hAnsi="Times New Roman" w:cs="Times New Roman"/>
            <w:sz w:val="24"/>
          </w:rPr>
          <w:t>том, что один поток может выпол</w:t>
        </w:r>
        <w:r w:rsidRPr="00075785">
          <w:rPr>
            <w:rFonts w:ascii="Times New Roman" w:hAnsi="Times New Roman" w:cs="Times New Roman"/>
            <w:sz w:val="24"/>
          </w:rPr>
          <w:t>нять слияние двух отсортированных ма</w:t>
        </w:r>
        <w:r>
          <w:rPr>
            <w:rFonts w:ascii="Times New Roman" w:hAnsi="Times New Roman" w:cs="Times New Roman"/>
            <w:sz w:val="24"/>
          </w:rPr>
          <w:t>ссивов по классическому алгорит</w:t>
        </w:r>
        <w:r w:rsidRPr="00075785">
          <w:rPr>
            <w:rFonts w:ascii="Times New Roman" w:hAnsi="Times New Roman" w:cs="Times New Roman"/>
            <w:sz w:val="24"/>
          </w:rPr>
          <w:t>му. В этом случае слияние n массивов могут выполнять n/2 параллельных потоков. На следующем шаге слияние n/2 полученных массивов буд</w:t>
        </w:r>
        <w:r>
          <w:rPr>
            <w:rFonts w:ascii="Times New Roman" w:hAnsi="Times New Roman" w:cs="Times New Roman"/>
            <w:sz w:val="24"/>
          </w:rPr>
          <w:t>ут выполнять n/4 потоков и т.д. (Рис 1.).</w:t>
        </w:r>
      </w:ins>
    </w:p>
    <w:p w:rsidR="00E71A02" w:rsidRPr="00075785" w:rsidDel="008A4D67" w:rsidRDefault="00D26D9D">
      <w:pPr>
        <w:spacing w:after="0" w:line="360" w:lineRule="auto"/>
        <w:jc w:val="both"/>
        <w:rPr>
          <w:del w:id="181" w:author="Виктория Санникова" w:date="2018-05-20T15:36:00Z"/>
          <w:rFonts w:ascii="Times New Roman" w:hAnsi="Times New Roman" w:cs="Times New Roman"/>
          <w:sz w:val="24"/>
          <w:rPrChange w:id="182" w:author="Виктория Санникова" w:date="2018-05-21T19:24:00Z">
            <w:rPr>
              <w:del w:id="183" w:author="Виктория Санникова" w:date="2018-05-20T15:36:00Z"/>
            </w:rPr>
          </w:rPrChange>
        </w:rPr>
        <w:pPrChange w:id="184" w:author="Виктория Санникова" w:date="2018-05-21T19:25:00Z">
          <w:pPr>
            <w:pStyle w:val="a3"/>
            <w:numPr>
              <w:numId w:val="43"/>
            </w:numPr>
            <w:ind w:hanging="360"/>
          </w:pPr>
        </w:pPrChange>
      </w:pPr>
      <w:ins w:id="185" w:author="Виктория Санникова" w:date="2018-05-21T19:29:00Z">
        <w:r>
          <w:rPr>
            <w:noProof/>
            <w:lang w:eastAsia="ru-RU"/>
          </w:rPr>
          <mc:AlternateContent>
            <mc:Choice Requires="wps">
              <w:drawing>
                <wp:anchor distT="45720" distB="45720" distL="114300" distR="114300" simplePos="0" relativeHeight="251670528" behindDoc="0" locked="0" layoutInCell="1" allowOverlap="1">
                  <wp:simplePos x="0" y="0"/>
                  <wp:positionH relativeFrom="column">
                    <wp:posOffset>1878965</wp:posOffset>
                  </wp:positionH>
                  <wp:positionV relativeFrom="paragraph">
                    <wp:posOffset>1982470</wp:posOffset>
                  </wp:positionV>
                  <wp:extent cx="1619250" cy="355600"/>
                  <wp:effectExtent l="0" t="0" r="19050" b="25400"/>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556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86088A" w:rsidRPr="00D26D9D" w:rsidRDefault="0086088A">
                              <w:pPr>
                                <w:pStyle w:val="a3"/>
                                <w:ind w:left="0" w:firstLine="851"/>
                                <w:jc w:val="both"/>
                                <w:rPr>
                                  <w:rFonts w:ascii="Times New Roman" w:hAnsi="Times New Roman" w:cs="Times New Roman"/>
                                  <w:sz w:val="24"/>
                                  <w:rPrChange w:id="186" w:author="Виктория Санникова" w:date="2018-05-21T19:30:00Z">
                                    <w:rPr/>
                                  </w:rPrChange>
                                </w:rPr>
                                <w:pPrChange w:id="187" w:author="Виктория Санникова" w:date="2018-05-21T19:30:00Z">
                                  <w:pPr/>
                                </w:pPrChange>
                              </w:pPr>
                              <w:ins w:id="188" w:author="Виктория Санникова" w:date="2018-05-21T19:29:00Z">
                                <w:r w:rsidRPr="00D26D9D">
                                  <w:rPr>
                                    <w:rFonts w:ascii="Times New Roman" w:hAnsi="Times New Roman" w:cs="Times New Roman"/>
                                    <w:sz w:val="24"/>
                                    <w:rPrChange w:id="189" w:author="Виктория Санникова" w:date="2018-05-21T19:30:00Z">
                                      <w:rPr/>
                                    </w:rPrChange>
                                  </w:rPr>
                                  <w:t>Рис. 1</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147.95pt;margin-top:156.1pt;width:127.5pt;height:2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" fillcolor="white [3201]" strokecolor="white [3212]" strokeweight="2pt">
                  <v:textbox>
                    <w:txbxContent>
                      <w:p w:rsidR="0086088A" w:rsidRPr="00D26D9D" w:rsidRDefault="0086088A">
                        <w:pPr>
                          <w:pStyle w:val="a3"/>
                          <w:ind w:left="0" w:firstLine="851"/>
                          <w:jc w:val="both"/>
                          <w:rPr>
                            <w:rFonts w:ascii="Times New Roman" w:hAnsi="Times New Roman" w:cs="Times New Roman"/>
                            <w:sz w:val="24"/>
                            <w:rPrChange w:id="190" w:author="Виктория Санникова" w:date="2018-05-21T19:30:00Z">
                              <w:rPr/>
                            </w:rPrChange>
                          </w:rPr>
                          <w:pPrChange w:id="191" w:author="Виктория Санникова" w:date="2018-05-21T19:30:00Z">
                            <w:pPr/>
                          </w:pPrChange>
                        </w:pPr>
                        <w:ins w:id="192" w:author="Виктория Санникова" w:date="2018-05-21T19:29:00Z">
                          <w:r w:rsidRPr="00D26D9D">
                            <w:rPr>
                              <w:rFonts w:ascii="Times New Roman" w:hAnsi="Times New Roman" w:cs="Times New Roman"/>
                              <w:sz w:val="24"/>
                              <w:rPrChange w:id="193" w:author="Виктория Санникова" w:date="2018-05-21T19:30:00Z">
                                <w:rPr/>
                              </w:rPrChange>
                            </w:rPr>
                            <w:t>Рис. 1</w:t>
                          </w:r>
                        </w:ins>
                      </w:p>
                    </w:txbxContent>
                  </v:textbox>
                  <w10:wrap type="square"/>
                </v:shape>
              </w:pict>
            </mc:Fallback>
          </mc:AlternateContent>
        </w:r>
      </w:ins>
      <w:del w:id="194" w:author="Виктория Санникова" w:date="2018-05-20T15:36:00Z">
        <w:r w:rsidR="00E71A02" w:rsidRPr="00075785" w:rsidDel="008A4D67">
          <w:rPr>
            <w:rFonts w:ascii="Times New Roman" w:hAnsi="Times New Roman" w:cs="Times New Roman"/>
            <w:noProof/>
            <w:sz w:val="24"/>
            <w:lang w:eastAsia="ru-RU"/>
            <w:rPrChange w:id="195" w:author="Виктория Санникова" w:date="2018-05-21T19:24:00Z">
              <w:rPr>
                <w:noProof/>
                <w:lang w:eastAsia="ru-RU"/>
              </w:rPr>
            </w:rPrChange>
          </w:rPr>
          <w:drawing>
            <wp:anchor distT="0" distB="0" distL="114300" distR="114300" simplePos="0" relativeHeight="251641856" behindDoc="0" locked="0" layoutInCell="1" allowOverlap="1">
              <wp:simplePos x="0" y="0"/>
              <wp:positionH relativeFrom="column">
                <wp:posOffset>2171065</wp:posOffset>
              </wp:positionH>
              <wp:positionV relativeFrom="paragraph">
                <wp:posOffset>478155</wp:posOffset>
              </wp:positionV>
              <wp:extent cx="1689100" cy="1116965"/>
              <wp:effectExtent l="0" t="0" r="6350" b="6985"/>
              <wp:wrapTopAndBottom/>
              <wp:docPr id="5" name="Рисунок 5" descr="https://brestprog.neocities.org/lections/resources/6n-g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restprog.neocities.org/lections/resources/6n-graf.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9100" cy="1116965"/>
                      </a:xfrm>
                      <a:prstGeom prst="rect">
                        <a:avLst/>
                      </a:prstGeom>
                      <a:noFill/>
                      <a:ln>
                        <a:noFill/>
                      </a:ln>
                    </pic:spPr>
                  </pic:pic>
                </a:graphicData>
              </a:graphic>
              <wp14:sizeRelH relativeFrom="page">
                <wp14:pctWidth>0</wp14:pctWidth>
              </wp14:sizeRelH>
              <wp14:sizeRelV relativeFrom="page">
                <wp14:pctHeight>0</wp14:pctHeight>
              </wp14:sizeRelV>
            </wp:anchor>
          </w:drawing>
        </w:r>
        <w:r w:rsidR="00E71A02" w:rsidRPr="00075785" w:rsidDel="008A4D67">
          <w:rPr>
            <w:rFonts w:ascii="Times New Roman" w:hAnsi="Times New Roman" w:cs="Times New Roman"/>
            <w:sz w:val="24"/>
            <w:rPrChange w:id="196" w:author="Виктория Санникова" w:date="2018-05-21T19:24:00Z">
              <w:rPr>
                <w:i/>
              </w:rPr>
            </w:rPrChange>
          </w:rPr>
          <w:delText>Граф</w:delText>
        </w:r>
        <w:r w:rsidR="00E71A02" w:rsidRPr="00075785" w:rsidDel="008A4D67">
          <w:rPr>
            <w:rFonts w:ascii="Times New Roman" w:hAnsi="Times New Roman" w:cs="Times New Roman"/>
            <w:sz w:val="24"/>
            <w:rPrChange w:id="197" w:author="Виктория Санникова" w:date="2018-05-21T19:24:00Z">
              <w:rPr/>
            </w:rPrChange>
          </w:rPr>
          <w:delText xml:space="preserve"> — абстрактный математический объект, представляющий собой множество вершин графа и набор рёбер, то есть соединений между парами вершин. </w:delText>
        </w:r>
      </w:del>
    </w:p>
    <w:p w:rsidR="0070171C" w:rsidRPr="0070171C" w:rsidDel="008A4D67" w:rsidRDefault="0070171C">
      <w:pPr>
        <w:pStyle w:val="a3"/>
        <w:ind w:left="0"/>
        <w:jc w:val="both"/>
        <w:rPr>
          <w:del w:id="198" w:author="Виктория Санникова" w:date="2018-05-20T15:36:00Z"/>
        </w:rPr>
        <w:pPrChange w:id="199" w:author="Виктория Санникова" w:date="2018-05-21T19:25:00Z">
          <w:pPr>
            <w:pStyle w:val="a3"/>
            <w:numPr>
              <w:numId w:val="43"/>
            </w:numPr>
            <w:ind w:hanging="360"/>
          </w:pPr>
        </w:pPrChange>
      </w:pPr>
      <w:del w:id="200" w:author="Виктория Санникова" w:date="2018-05-20T15:36:00Z">
        <w:r w:rsidRPr="0070171C" w:rsidDel="008A4D67">
          <w:rPr>
            <w:i/>
          </w:rPr>
          <w:delText>Вес ребра</w:delText>
        </w:r>
        <w:r w:rsidRPr="0070171C" w:rsidDel="008A4D67">
          <w:delText xml:space="preserve"> — значение, поставленное в соответствие данному ребру взвешенного графа. Обычно вес — вещественное число, в таком случае его можно интерпретировать как «длину» ребра.</w:delText>
        </w:r>
      </w:del>
    </w:p>
    <w:p w:rsidR="0070171C" w:rsidDel="008A4D67" w:rsidRDefault="0070171C">
      <w:pPr>
        <w:pStyle w:val="a3"/>
        <w:ind w:left="0"/>
        <w:jc w:val="both"/>
        <w:rPr>
          <w:del w:id="201" w:author="Виктория Санникова" w:date="2018-05-20T15:36:00Z"/>
        </w:rPr>
        <w:pPrChange w:id="202" w:author="Виктория Санникова" w:date="2018-05-21T19:25:00Z">
          <w:pPr>
            <w:pStyle w:val="a3"/>
          </w:pPr>
        </w:pPrChange>
      </w:pPr>
    </w:p>
    <w:p w:rsidR="00E71A02" w:rsidRPr="00E71A02" w:rsidDel="008A4D67" w:rsidRDefault="0070171C">
      <w:pPr>
        <w:pStyle w:val="a3"/>
        <w:ind w:left="0"/>
        <w:jc w:val="both"/>
        <w:rPr>
          <w:del w:id="203" w:author="Виктория Санникова" w:date="2018-05-20T15:36:00Z"/>
        </w:rPr>
        <w:pPrChange w:id="204" w:author="Виктория Санникова" w:date="2018-05-21T19:25:00Z">
          <w:pPr>
            <w:pStyle w:val="a3"/>
            <w:numPr>
              <w:numId w:val="43"/>
            </w:numPr>
            <w:ind w:hanging="360"/>
          </w:pPr>
        </w:pPrChange>
      </w:pPr>
      <w:del w:id="205" w:author="Виктория Санникова" w:date="2018-05-20T15:36:00Z">
        <w:r w:rsidDel="008A4D67">
          <w:rPr>
            <w:noProof/>
            <w:lang w:eastAsia="ru-RU"/>
          </w:rPr>
          <w:drawing>
            <wp:anchor distT="0" distB="0" distL="114300" distR="114300" simplePos="0" relativeHeight="251640832" behindDoc="0" locked="0" layoutInCell="1" allowOverlap="1">
              <wp:simplePos x="0" y="0"/>
              <wp:positionH relativeFrom="column">
                <wp:posOffset>2374265</wp:posOffset>
              </wp:positionH>
              <wp:positionV relativeFrom="paragraph">
                <wp:posOffset>742315</wp:posOffset>
              </wp:positionV>
              <wp:extent cx="1282700" cy="1493520"/>
              <wp:effectExtent l="0" t="0" r="0" b="0"/>
              <wp:wrapTopAndBottom/>
              <wp:docPr id="3" name="Рисунок 3" descr="Tree graph.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 graph.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2700" cy="1493520"/>
                      </a:xfrm>
                      <a:prstGeom prst="rect">
                        <a:avLst/>
                      </a:prstGeom>
                      <a:noFill/>
                      <a:ln>
                        <a:noFill/>
                      </a:ln>
                    </pic:spPr>
                  </pic:pic>
                </a:graphicData>
              </a:graphic>
              <wp14:sizeRelH relativeFrom="page">
                <wp14:pctWidth>0</wp14:pctWidth>
              </wp14:sizeRelH>
              <wp14:sizeRelV relativeFrom="page">
                <wp14:pctHeight>0</wp14:pctHeight>
              </wp14:sizeRelV>
            </wp:anchor>
          </w:drawing>
        </w:r>
        <w:r w:rsidR="00E71A02" w:rsidRPr="00E71A02" w:rsidDel="008A4D67">
          <w:rPr>
            <w:i/>
          </w:rPr>
          <w:delText>Дерево</w:delText>
        </w:r>
        <w:r w:rsidR="00E71A02" w:rsidRPr="00E71A02" w:rsidDel="008A4D67">
          <w:delText xml:space="preserve"> — </w:delText>
        </w:r>
        <w:r w:rsidR="00E71A02" w:rsidDel="008A4D67">
          <w:delText>это связный ациклический граф.</w:delText>
        </w:r>
        <w:r w:rsidR="00E71A02" w:rsidRPr="00E71A02" w:rsidDel="008A4D67">
          <w:delText xml:space="preserve"> Связность означает наличие путей между любой парой вершин, ацикличность — отсутствие циклов и то, что между парами вершин имеется только по одному пути. </w:delText>
        </w:r>
      </w:del>
    </w:p>
    <w:p w:rsidR="0070171C" w:rsidRPr="0070171C" w:rsidDel="008A4D67" w:rsidRDefault="0070171C">
      <w:pPr>
        <w:pStyle w:val="a3"/>
        <w:ind w:left="0"/>
        <w:jc w:val="both"/>
        <w:rPr>
          <w:del w:id="206" w:author="Виктория Санникова" w:date="2018-05-20T15:36:00Z"/>
        </w:rPr>
        <w:pPrChange w:id="207" w:author="Виктория Санникова" w:date="2018-05-21T19:25:00Z">
          <w:pPr>
            <w:pStyle w:val="a3"/>
            <w:numPr>
              <w:numId w:val="43"/>
            </w:numPr>
            <w:ind w:hanging="360"/>
          </w:pPr>
        </w:pPrChange>
      </w:pPr>
      <w:del w:id="208" w:author="Виктория Санникова" w:date="2018-05-20T15:36:00Z">
        <w:r w:rsidRPr="0070171C" w:rsidDel="008A4D67">
          <w:rPr>
            <w:i/>
          </w:rPr>
          <w:delText>Остовное дерево (остов)</w:delText>
        </w:r>
        <w:r w:rsidRPr="0070171C" w:rsidDel="008A4D67">
          <w:delText xml:space="preserve"> — это подграф данного графа, содержащий все его вершины и являющийся деревом. Рёбра графа, не входящие в остов, называются хордами графа относительно остова.</w:delText>
        </w:r>
        <w:r w:rsidDel="008A4D67">
          <w:delText xml:space="preserve"> Минимальным основным древом называется такой остов, суммарный вес ребер которого минимален.</w:delText>
        </w:r>
      </w:del>
    </w:p>
    <w:p w:rsidR="00570508" w:rsidRPr="00E71A02" w:rsidRDefault="00570508">
      <w:pPr>
        <w:pStyle w:val="a3"/>
        <w:ind w:left="0"/>
        <w:jc w:val="both"/>
        <w:pPrChange w:id="209" w:author="Виктория Санникова" w:date="2018-05-21T19:25:00Z">
          <w:pPr>
            <w:pStyle w:val="a3"/>
            <w:numPr>
              <w:numId w:val="43"/>
            </w:numPr>
            <w:ind w:hanging="360"/>
          </w:pPr>
        </w:pPrChange>
      </w:pPr>
      <w:r w:rsidRPr="00E71A02">
        <w:br w:type="page"/>
      </w:r>
    </w:p>
    <w:p w:rsidR="00CB48AB" w:rsidRDefault="0070171C" w:rsidP="00391435">
      <w:pPr>
        <w:pStyle w:val="2"/>
        <w:numPr>
          <w:ilvl w:val="1"/>
          <w:numId w:val="45"/>
        </w:numPr>
        <w:spacing w:before="0"/>
        <w:rPr>
          <w:rFonts w:eastAsia="Times New Roman"/>
          <w:color w:val="auto"/>
          <w:spacing w:val="-1"/>
        </w:rPr>
      </w:pPr>
      <w:bookmarkStart w:id="210" w:name="_Toc514593939"/>
      <w:r>
        <w:rPr>
          <w:rFonts w:eastAsia="Times New Roman"/>
          <w:color w:val="auto"/>
          <w:spacing w:val="-1"/>
        </w:rPr>
        <w:t>Описание линейного алгоритма.</w:t>
      </w:r>
      <w:bookmarkEnd w:id="210"/>
    </w:p>
    <w:p w:rsidR="00BB072E" w:rsidRDefault="00BB072E">
      <w:pPr>
        <w:pStyle w:val="a3"/>
        <w:ind w:left="0" w:firstLine="851"/>
        <w:jc w:val="both"/>
        <w:rPr>
          <w:ins w:id="211" w:author="Виктория Санникова" w:date="2018-05-21T20:12:00Z"/>
          <w:rFonts w:ascii="Times New Roman" w:hAnsi="Times New Roman" w:cs="Times New Roman"/>
          <w:sz w:val="24"/>
        </w:rPr>
        <w:pPrChange w:id="212" w:author="Виктория Санникова" w:date="2018-05-21T19:32:00Z">
          <w:pPr/>
        </w:pPrChange>
      </w:pPr>
    </w:p>
    <w:p w:rsidR="00D26D9D" w:rsidRDefault="00D26D9D">
      <w:pPr>
        <w:pStyle w:val="a3"/>
        <w:ind w:left="0" w:firstLine="851"/>
        <w:jc w:val="both"/>
        <w:rPr>
          <w:ins w:id="213" w:author="Виктория Санникова" w:date="2018-05-21T19:32:00Z"/>
          <w:rFonts w:ascii="Times New Roman" w:hAnsi="Times New Roman" w:cs="Times New Roman"/>
          <w:sz w:val="24"/>
        </w:rPr>
        <w:pPrChange w:id="214" w:author="Виктория Санникова" w:date="2018-05-21T19:32:00Z">
          <w:pPr/>
        </w:pPrChange>
      </w:pPr>
      <w:ins w:id="215" w:author="Виктория Санникова" w:date="2018-05-21T19:31:00Z">
        <w:r w:rsidRPr="00D26D9D">
          <w:rPr>
            <w:rFonts w:ascii="Times New Roman" w:hAnsi="Times New Roman" w:cs="Times New Roman"/>
            <w:sz w:val="24"/>
          </w:rPr>
          <w:t>Быстрая сортировка представляет собой усовершенствованный метод сортировки, основанный на принципе обмена. Пузырьковая сортировка является самой неэффективной из всех алгоритмов прямой сортировки. Однако усовершенствованный алгоритм является лучшим из известных методом сортировки массивов. Он обладает столь блестящими характеристиками, что его изобретатель Ч. Хоар назвал его быстрой сортировкой.</w:t>
        </w:r>
      </w:ins>
    </w:p>
    <w:p w:rsidR="00D26D9D" w:rsidRDefault="00D26D9D">
      <w:pPr>
        <w:pStyle w:val="a3"/>
        <w:ind w:left="0" w:firstLine="851"/>
        <w:jc w:val="both"/>
        <w:rPr>
          <w:ins w:id="216" w:author="Виктория Санникова" w:date="2018-05-21T19:33:00Z"/>
          <w:rFonts w:ascii="Times New Roman" w:hAnsi="Times New Roman" w:cs="Times New Roman"/>
          <w:sz w:val="24"/>
        </w:rPr>
        <w:pPrChange w:id="217" w:author="Виктория Санникова" w:date="2018-05-21T19:32:00Z">
          <w:pPr/>
        </w:pPrChange>
      </w:pPr>
      <w:ins w:id="218" w:author="Виктория Санникова" w:date="2018-05-21T19:31:00Z">
        <w:r w:rsidRPr="00D26D9D">
          <w:rPr>
            <w:rFonts w:ascii="Times New Roman" w:hAnsi="Times New Roman" w:cs="Times New Roman"/>
            <w:sz w:val="24"/>
          </w:rPr>
          <w:t>Для достижения наибольшей эффективности желательно производить обмен элементов на больших расстояниях. В массиве выбирается некоторый элемент, называемый разрешающим. Затем он помещается в то место массива, где ему полагается быть после упорядочивания всех элементов. В процессе отыскания подходящего места для разрешающего элемента производятся перестановки элементов так, что слева от них находятся элементы, меньшие разрешающего, и справа — большие (предполагается, что массив сортируется по возрастанию).</w:t>
        </w:r>
      </w:ins>
    </w:p>
    <w:p w:rsidR="00D26D9D" w:rsidRDefault="00D26D9D">
      <w:pPr>
        <w:pStyle w:val="a3"/>
        <w:ind w:left="0" w:firstLine="851"/>
        <w:jc w:val="both"/>
        <w:rPr>
          <w:ins w:id="219" w:author="Виктория Санникова" w:date="2018-05-21T19:33:00Z"/>
          <w:rFonts w:ascii="Times New Roman" w:hAnsi="Times New Roman" w:cs="Times New Roman"/>
          <w:sz w:val="24"/>
        </w:rPr>
        <w:pPrChange w:id="220" w:author="Виктория Санникова" w:date="2018-05-21T19:33:00Z">
          <w:pPr>
            <w:pStyle w:val="a3"/>
            <w:ind w:firstLine="851"/>
            <w:jc w:val="both"/>
          </w:pPr>
        </w:pPrChange>
      </w:pPr>
      <w:ins w:id="221" w:author="Виктория Санникова" w:date="2018-05-21T19:33:00Z">
        <w:r w:rsidRPr="00D26D9D">
          <w:rPr>
            <w:rFonts w:ascii="Times New Roman" w:hAnsi="Times New Roman" w:cs="Times New Roman"/>
            <w:sz w:val="24"/>
          </w:rPr>
          <w:t>Тем самым массив разбивается на две части:</w:t>
        </w:r>
        <w:r>
          <w:rPr>
            <w:rFonts w:ascii="Times New Roman" w:hAnsi="Times New Roman" w:cs="Times New Roman"/>
            <w:sz w:val="24"/>
          </w:rPr>
          <w:t xml:space="preserve"> </w:t>
        </w:r>
      </w:ins>
    </w:p>
    <w:p w:rsidR="00D26D9D" w:rsidRPr="00D26D9D" w:rsidRDefault="00D26D9D">
      <w:pPr>
        <w:pStyle w:val="a3"/>
        <w:numPr>
          <w:ilvl w:val="0"/>
          <w:numId w:val="49"/>
        </w:numPr>
        <w:jc w:val="both"/>
        <w:rPr>
          <w:ins w:id="222" w:author="Виктория Санникова" w:date="2018-05-21T19:33:00Z"/>
          <w:rFonts w:ascii="Times New Roman" w:hAnsi="Times New Roman" w:cs="Times New Roman"/>
          <w:sz w:val="24"/>
        </w:rPr>
        <w:pPrChange w:id="223" w:author="Виктория Санникова" w:date="2018-05-21T19:33:00Z">
          <w:pPr>
            <w:pStyle w:val="a3"/>
            <w:jc w:val="both"/>
          </w:pPr>
        </w:pPrChange>
      </w:pPr>
      <w:ins w:id="224" w:author="Виктория Санникова" w:date="2018-05-21T19:33:00Z">
        <w:r>
          <w:rPr>
            <w:rFonts w:ascii="Times New Roman" w:hAnsi="Times New Roman" w:cs="Times New Roman"/>
            <w:sz w:val="24"/>
          </w:rPr>
          <w:t>Н</w:t>
        </w:r>
        <w:r w:rsidRPr="00D26D9D">
          <w:rPr>
            <w:rFonts w:ascii="Times New Roman" w:hAnsi="Times New Roman" w:cs="Times New Roman"/>
            <w:sz w:val="24"/>
          </w:rPr>
          <w:t>е отсортированные элементы слева от разрешающего элемента;</w:t>
        </w:r>
      </w:ins>
    </w:p>
    <w:p w:rsidR="00D26D9D" w:rsidRPr="00D26D9D" w:rsidRDefault="00D26D9D">
      <w:pPr>
        <w:pStyle w:val="a3"/>
        <w:numPr>
          <w:ilvl w:val="0"/>
          <w:numId w:val="49"/>
        </w:numPr>
        <w:jc w:val="both"/>
        <w:rPr>
          <w:ins w:id="225" w:author="Виктория Санникова" w:date="2018-05-21T19:33:00Z"/>
          <w:rFonts w:ascii="Times New Roman" w:hAnsi="Times New Roman" w:cs="Times New Roman"/>
          <w:sz w:val="24"/>
        </w:rPr>
        <w:pPrChange w:id="226" w:author="Виктория Санникова" w:date="2018-05-21T19:33:00Z">
          <w:pPr>
            <w:pStyle w:val="a3"/>
            <w:jc w:val="both"/>
          </w:pPr>
        </w:pPrChange>
      </w:pPr>
      <w:ins w:id="227" w:author="Виктория Санникова" w:date="2018-05-21T19:33:00Z">
        <w:r>
          <w:rPr>
            <w:rFonts w:ascii="Times New Roman" w:hAnsi="Times New Roman" w:cs="Times New Roman"/>
            <w:sz w:val="24"/>
          </w:rPr>
          <w:t>Н</w:t>
        </w:r>
        <w:r w:rsidRPr="00D26D9D">
          <w:rPr>
            <w:rFonts w:ascii="Times New Roman" w:hAnsi="Times New Roman" w:cs="Times New Roman"/>
            <w:sz w:val="24"/>
          </w:rPr>
          <w:t>е отсортированные элементы справа от разрешающего элемента.</w:t>
        </w:r>
      </w:ins>
    </w:p>
    <w:p w:rsidR="00D26D9D" w:rsidRPr="00D26D9D" w:rsidRDefault="00D26D9D">
      <w:pPr>
        <w:pStyle w:val="a3"/>
        <w:ind w:left="0" w:firstLine="851"/>
        <w:jc w:val="both"/>
        <w:rPr>
          <w:ins w:id="228" w:author="Виктория Санникова" w:date="2018-05-21T19:33:00Z"/>
          <w:rFonts w:ascii="Times New Roman" w:hAnsi="Times New Roman" w:cs="Times New Roman"/>
          <w:sz w:val="24"/>
        </w:rPr>
        <w:pPrChange w:id="229" w:author="Виктория Санникова" w:date="2018-05-21T19:33:00Z">
          <w:pPr>
            <w:pStyle w:val="a3"/>
            <w:ind w:firstLine="851"/>
            <w:jc w:val="both"/>
          </w:pPr>
        </w:pPrChange>
      </w:pPr>
      <w:ins w:id="230" w:author="Виктория Санникова" w:date="2018-05-21T19:33:00Z">
        <w:r w:rsidRPr="00D26D9D">
          <w:rPr>
            <w:rFonts w:ascii="Times New Roman" w:hAnsi="Times New Roman" w:cs="Times New Roman"/>
            <w:sz w:val="24"/>
          </w:rPr>
          <w:t xml:space="preserve">Чтобы отсортировать эти два меньших </w:t>
        </w:r>
        <w:proofErr w:type="spellStart"/>
        <w:r w:rsidRPr="00D26D9D">
          <w:rPr>
            <w:rFonts w:ascii="Times New Roman" w:hAnsi="Times New Roman" w:cs="Times New Roman"/>
            <w:sz w:val="24"/>
          </w:rPr>
          <w:t>подмассива</w:t>
        </w:r>
        <w:proofErr w:type="spellEnd"/>
        <w:r w:rsidRPr="00D26D9D">
          <w:rPr>
            <w:rFonts w:ascii="Times New Roman" w:hAnsi="Times New Roman" w:cs="Times New Roman"/>
            <w:sz w:val="24"/>
          </w:rPr>
          <w:t>, алгоритм рекурсивно вызывает сам себя.</w:t>
        </w:r>
      </w:ins>
    </w:p>
    <w:p w:rsidR="00D26D9D" w:rsidRPr="00D26D9D" w:rsidRDefault="00D26D9D">
      <w:pPr>
        <w:pStyle w:val="a3"/>
        <w:ind w:left="0" w:firstLine="851"/>
        <w:jc w:val="both"/>
        <w:rPr>
          <w:ins w:id="231" w:author="Виктория Санникова" w:date="2018-05-21T19:33:00Z"/>
          <w:rFonts w:ascii="Times New Roman" w:hAnsi="Times New Roman" w:cs="Times New Roman"/>
          <w:sz w:val="24"/>
        </w:rPr>
        <w:pPrChange w:id="232" w:author="Виктория Санникова" w:date="2018-05-21T19:33:00Z">
          <w:pPr>
            <w:pStyle w:val="a3"/>
            <w:ind w:firstLine="851"/>
            <w:jc w:val="both"/>
          </w:pPr>
        </w:pPrChange>
      </w:pPr>
      <w:ins w:id="233" w:author="Виктория Санникова" w:date="2018-05-21T19:33:00Z">
        <w:r w:rsidRPr="00D26D9D">
          <w:rPr>
            <w:rFonts w:ascii="Times New Roman" w:hAnsi="Times New Roman" w:cs="Times New Roman"/>
            <w:sz w:val="24"/>
          </w:rPr>
          <w:t>Если требуется сортировать больше одного элемента, то нужно</w:t>
        </w:r>
      </w:ins>
      <w:ins w:id="234" w:author="Виктория Санникова" w:date="2018-05-21T19:34:00Z">
        <w:r>
          <w:rPr>
            <w:rFonts w:ascii="Times New Roman" w:hAnsi="Times New Roman" w:cs="Times New Roman"/>
            <w:sz w:val="24"/>
          </w:rPr>
          <w:t>:</w:t>
        </w:r>
      </w:ins>
    </w:p>
    <w:p w:rsidR="00D26D9D" w:rsidRPr="00D26D9D" w:rsidRDefault="00D26D9D">
      <w:pPr>
        <w:pStyle w:val="a3"/>
        <w:numPr>
          <w:ilvl w:val="0"/>
          <w:numId w:val="50"/>
        </w:numPr>
        <w:jc w:val="both"/>
        <w:rPr>
          <w:ins w:id="235" w:author="Виктория Санникова" w:date="2018-05-21T19:33:00Z"/>
          <w:rFonts w:ascii="Times New Roman" w:hAnsi="Times New Roman" w:cs="Times New Roman"/>
          <w:sz w:val="24"/>
        </w:rPr>
        <w:pPrChange w:id="236" w:author="Виктория Санникова" w:date="2018-05-21T19:34:00Z">
          <w:pPr>
            <w:pStyle w:val="a3"/>
            <w:jc w:val="both"/>
          </w:pPr>
        </w:pPrChange>
      </w:pPr>
      <w:ins w:id="237" w:author="Виктория Санникова" w:date="2018-05-21T19:34:00Z">
        <w:r>
          <w:rPr>
            <w:rFonts w:ascii="Times New Roman" w:hAnsi="Times New Roman" w:cs="Times New Roman"/>
            <w:sz w:val="24"/>
          </w:rPr>
          <w:t>В</w:t>
        </w:r>
      </w:ins>
      <w:ins w:id="238" w:author="Виктория Санникова" w:date="2018-05-21T19:33:00Z">
        <w:r w:rsidRPr="00D26D9D">
          <w:rPr>
            <w:rFonts w:ascii="Times New Roman" w:hAnsi="Times New Roman" w:cs="Times New Roman"/>
            <w:sz w:val="24"/>
          </w:rPr>
          <w:t>ыбрать в массиве разрешающий элемент;</w:t>
        </w:r>
      </w:ins>
    </w:p>
    <w:p w:rsidR="00D26D9D" w:rsidRPr="00D26D9D" w:rsidRDefault="00D26D9D">
      <w:pPr>
        <w:pStyle w:val="a3"/>
        <w:numPr>
          <w:ilvl w:val="0"/>
          <w:numId w:val="50"/>
        </w:numPr>
        <w:jc w:val="both"/>
        <w:rPr>
          <w:ins w:id="239" w:author="Виктория Санникова" w:date="2018-05-21T19:33:00Z"/>
          <w:rFonts w:ascii="Times New Roman" w:hAnsi="Times New Roman" w:cs="Times New Roman"/>
          <w:sz w:val="24"/>
        </w:rPr>
        <w:pPrChange w:id="240" w:author="Виктория Санникова" w:date="2018-05-21T19:34:00Z">
          <w:pPr>
            <w:pStyle w:val="a3"/>
            <w:jc w:val="both"/>
          </w:pPr>
        </w:pPrChange>
      </w:pPr>
      <w:ins w:id="241" w:author="Виктория Санникова" w:date="2018-05-21T19:34:00Z">
        <w:r>
          <w:rPr>
            <w:rFonts w:ascii="Times New Roman" w:hAnsi="Times New Roman" w:cs="Times New Roman"/>
            <w:sz w:val="24"/>
          </w:rPr>
          <w:t>П</w:t>
        </w:r>
      </w:ins>
      <w:ins w:id="242" w:author="Виктория Санникова" w:date="2018-05-21T19:33:00Z">
        <w:r w:rsidRPr="00D26D9D">
          <w:rPr>
            <w:rFonts w:ascii="Times New Roman" w:hAnsi="Times New Roman" w:cs="Times New Roman"/>
            <w:sz w:val="24"/>
          </w:rPr>
          <w:t>ереупорядочить массив, помещая элемент на его окончательное место;</w:t>
        </w:r>
      </w:ins>
    </w:p>
    <w:p w:rsidR="00D26D9D" w:rsidRPr="00D26D9D" w:rsidRDefault="00D26D9D">
      <w:pPr>
        <w:pStyle w:val="a3"/>
        <w:numPr>
          <w:ilvl w:val="0"/>
          <w:numId w:val="50"/>
        </w:numPr>
        <w:jc w:val="both"/>
        <w:rPr>
          <w:ins w:id="243" w:author="Виктория Санникова" w:date="2018-05-21T19:33:00Z"/>
          <w:rFonts w:ascii="Times New Roman" w:hAnsi="Times New Roman" w:cs="Times New Roman"/>
          <w:sz w:val="24"/>
        </w:rPr>
        <w:pPrChange w:id="244" w:author="Виктория Санникова" w:date="2018-05-21T19:34:00Z">
          <w:pPr>
            <w:pStyle w:val="a3"/>
            <w:jc w:val="both"/>
          </w:pPr>
        </w:pPrChange>
      </w:pPr>
      <w:ins w:id="245" w:author="Виктория Санникова" w:date="2018-05-21T19:34:00Z">
        <w:r>
          <w:rPr>
            <w:rFonts w:ascii="Times New Roman" w:hAnsi="Times New Roman" w:cs="Times New Roman"/>
            <w:sz w:val="24"/>
          </w:rPr>
          <w:t>О</w:t>
        </w:r>
      </w:ins>
      <w:ins w:id="246" w:author="Виктория Санникова" w:date="2018-05-21T19:33:00Z">
        <w:r w:rsidRPr="00D26D9D">
          <w:rPr>
            <w:rFonts w:ascii="Times New Roman" w:hAnsi="Times New Roman" w:cs="Times New Roman"/>
            <w:sz w:val="24"/>
          </w:rPr>
          <w:t>тсортировать рекурсивно элементы слева от разрешающего;</w:t>
        </w:r>
      </w:ins>
    </w:p>
    <w:p w:rsidR="00D26D9D" w:rsidRDefault="00D26D9D">
      <w:pPr>
        <w:pStyle w:val="a3"/>
        <w:numPr>
          <w:ilvl w:val="0"/>
          <w:numId w:val="50"/>
        </w:numPr>
        <w:jc w:val="both"/>
        <w:rPr>
          <w:ins w:id="247" w:author="Виктория Санникова" w:date="2018-05-21T20:04:00Z"/>
          <w:rFonts w:ascii="Times New Roman" w:hAnsi="Times New Roman" w:cs="Times New Roman"/>
          <w:sz w:val="24"/>
        </w:rPr>
        <w:pPrChange w:id="248" w:author="Виктория Санникова" w:date="2018-05-21T19:35:00Z">
          <w:pPr/>
        </w:pPrChange>
      </w:pPr>
      <w:ins w:id="249" w:author="Виктория Санникова" w:date="2018-05-21T19:34:00Z">
        <w:r>
          <w:rPr>
            <w:rFonts w:ascii="Times New Roman" w:hAnsi="Times New Roman" w:cs="Times New Roman"/>
            <w:sz w:val="24"/>
          </w:rPr>
          <w:t>О</w:t>
        </w:r>
      </w:ins>
      <w:ins w:id="250" w:author="Виктория Санникова" w:date="2018-05-21T19:33:00Z">
        <w:r w:rsidRPr="00D26D9D">
          <w:rPr>
            <w:rFonts w:ascii="Times New Roman" w:hAnsi="Times New Roman" w:cs="Times New Roman"/>
            <w:sz w:val="24"/>
          </w:rPr>
          <w:t>тсортировать рекурсивно элементы справа от разрешающего.</w:t>
        </w:r>
      </w:ins>
    </w:p>
    <w:p w:rsidR="008C5408" w:rsidRDefault="008C5408">
      <w:pPr>
        <w:pStyle w:val="a3"/>
        <w:ind w:left="0" w:firstLine="851"/>
        <w:jc w:val="both"/>
        <w:rPr>
          <w:ins w:id="251" w:author="Виктория Санникова" w:date="2018-05-21T19:35:00Z"/>
          <w:rFonts w:ascii="Times New Roman" w:hAnsi="Times New Roman" w:cs="Times New Roman"/>
          <w:sz w:val="24"/>
        </w:rPr>
        <w:pPrChange w:id="252" w:author="Виктория Санникова" w:date="2018-05-21T20:04:00Z">
          <w:pPr/>
        </w:pPrChange>
      </w:pPr>
      <w:ins w:id="253" w:author="Виктория Санникова" w:date="2018-05-21T20:04:00Z">
        <w:r>
          <w:rPr>
            <w:rFonts w:ascii="Times New Roman" w:hAnsi="Times New Roman" w:cs="Times New Roman"/>
            <w:sz w:val="24"/>
          </w:rPr>
          <w:t>Ниже приведена реализация данного алгоритма:</w:t>
        </w:r>
      </w:ins>
    </w:p>
    <w:p w:rsidR="00D4576A" w:rsidRPr="00D4576A" w:rsidDel="008A4D67" w:rsidRDefault="00D4576A">
      <w:pPr>
        <w:pStyle w:val="a3"/>
        <w:numPr>
          <w:ilvl w:val="0"/>
          <w:numId w:val="50"/>
        </w:numPr>
        <w:jc w:val="both"/>
        <w:rPr>
          <w:del w:id="254" w:author="Виктория Санникова" w:date="2018-05-20T15:35:00Z"/>
          <w:rFonts w:ascii="Times New Roman" w:hAnsi="Times New Roman" w:cs="Times New Roman"/>
          <w:sz w:val="24"/>
        </w:rPr>
        <w:pPrChange w:id="255" w:author="Виктория Санникова" w:date="2018-05-21T19:35:00Z">
          <w:pPr>
            <w:numPr>
              <w:ilvl w:val="1"/>
              <w:numId w:val="45"/>
            </w:numPr>
            <w:spacing w:after="0" w:line="360" w:lineRule="auto"/>
            <w:ind w:left="1260" w:hanging="720"/>
            <w:jc w:val="both"/>
          </w:pPr>
        </w:pPrChange>
      </w:pPr>
      <w:del w:id="256" w:author="Виктория Санникова" w:date="2018-05-20T15:35:00Z">
        <w:r w:rsidRPr="00D4576A" w:rsidDel="008A4D67">
          <w:rPr>
            <w:rFonts w:ascii="Times New Roman" w:hAnsi="Times New Roman" w:cs="Times New Roman"/>
            <w:sz w:val="24"/>
          </w:rPr>
          <w:delText xml:space="preserve">Алгоритм состоит из двух фаз. На подготовительной фазе все дуги удаляются из дерева и упорядочиваются по возрастанию их весов. В графе остаются только вершины, каждая из которых образует </w:delText>
        </w:r>
        <w:r w:rsidDel="008A4D67">
          <w:rPr>
            <w:rFonts w:ascii="Times New Roman" w:hAnsi="Times New Roman" w:cs="Times New Roman"/>
            <w:sz w:val="24"/>
          </w:rPr>
          <w:delText>отдельную компоненту связности.</w:delText>
        </w:r>
      </w:del>
    </w:p>
    <w:p w:rsidR="0070171C" w:rsidRPr="00D4576A" w:rsidDel="008A4D67" w:rsidRDefault="00D4576A">
      <w:pPr>
        <w:pStyle w:val="a3"/>
        <w:numPr>
          <w:ilvl w:val="0"/>
          <w:numId w:val="50"/>
        </w:numPr>
        <w:jc w:val="both"/>
        <w:rPr>
          <w:del w:id="257" w:author="Виктория Санникова" w:date="2018-05-20T15:35:00Z"/>
          <w:rFonts w:ascii="Times New Roman" w:hAnsi="Times New Roman" w:cs="Times New Roman"/>
          <w:b/>
          <w:sz w:val="24"/>
        </w:rPr>
        <w:pPrChange w:id="258" w:author="Виктория Санникова" w:date="2018-05-21T19:35:00Z">
          <w:pPr>
            <w:spacing w:after="0" w:line="360" w:lineRule="auto"/>
            <w:ind w:firstLine="851"/>
            <w:jc w:val="both"/>
          </w:pPr>
        </w:pPrChange>
      </w:pPr>
      <w:del w:id="259" w:author="Виктория Санникова" w:date="2018-05-20T15:35:00Z">
        <w:r w:rsidDel="008A4D67">
          <w:rPr>
            <w:noProof/>
            <w:lang w:eastAsia="ru-RU"/>
          </w:rPr>
          <mc:AlternateContent>
            <mc:Choice Requires="wps">
              <w:drawing>
                <wp:anchor distT="0" distB="0" distL="114300" distR="114300" simplePos="0" relativeHeight="251653120" behindDoc="0" locked="0" layoutInCell="1" allowOverlap="1">
                  <wp:simplePos x="0" y="0"/>
                  <wp:positionH relativeFrom="column">
                    <wp:posOffset>2240915</wp:posOffset>
                  </wp:positionH>
                  <wp:positionV relativeFrom="paragraph">
                    <wp:posOffset>5523230</wp:posOffset>
                  </wp:positionV>
                  <wp:extent cx="901700" cy="0"/>
                  <wp:effectExtent l="0" t="76200" r="12700" b="95250"/>
                  <wp:wrapNone/>
                  <wp:docPr id="19" name="Прямая со стрелкой 19"/>
                  <wp:cNvGraphicFramePr/>
                  <a:graphic xmlns:a="http://schemas.openxmlformats.org/drawingml/2006/main">
                    <a:graphicData uri="http://schemas.microsoft.com/office/word/2010/wordprocessingShape">
                      <wps:wsp>
                        <wps:cNvCnPr/>
                        <wps:spPr>
                          <a:xfrm>
                            <a:off x="0" y="0"/>
                            <a:ext cx="901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2558CD" id="_x0000_t32" coordsize="21600,21600" o:spt="32" o:oned="t" path="m,l21600,21600e" filled="f">
                  <v:path arrowok="t" fillok="f" o:connecttype="none"/>
                  <o:lock v:ext="edit" shapetype="t"/>
                </v:shapetype>
                <v:shape id="Прямая со стрелкой 19" o:spid="_x0000_s1026" type="#_x0000_t32" style="position:absolute;margin-left:176.45pt;margin-top:434.9pt;width:71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" strokecolor="#4579b8 [3044]">
                  <v:stroke endarrow="block"/>
                </v:shape>
              </w:pict>
            </mc:Fallback>
          </mc:AlternateContent>
        </w:r>
        <w:r w:rsidDel="008A4D67">
          <w:rPr>
            <w:noProof/>
            <w:lang w:eastAsia="ru-RU"/>
          </w:rPr>
          <w:drawing>
            <wp:anchor distT="0" distB="0" distL="114300" distR="114300" simplePos="0" relativeHeight="251650048" behindDoc="1" locked="0" layoutInCell="1" allowOverlap="1">
              <wp:simplePos x="0" y="0"/>
              <wp:positionH relativeFrom="column">
                <wp:posOffset>3358515</wp:posOffset>
              </wp:positionH>
              <wp:positionV relativeFrom="paragraph">
                <wp:posOffset>4958080</wp:posOffset>
              </wp:positionV>
              <wp:extent cx="2051050" cy="1149350"/>
              <wp:effectExtent l="0" t="0" r="6350" b="0"/>
              <wp:wrapNone/>
              <wp:docPr id="16" name="Рисунок 16" descr="https://studfiles.net/html/2706/194/html_xN6Y7HkD9A.USU6/img-I5G0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udfiles.net/html/2706/194/html_xN6Y7HkD9A.USU6/img-I5G0D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1050" cy="1149350"/>
                      </a:xfrm>
                      <a:prstGeom prst="rect">
                        <a:avLst/>
                      </a:prstGeom>
                      <a:noFill/>
                      <a:ln>
                        <a:noFill/>
                      </a:ln>
                    </pic:spPr>
                  </pic:pic>
                </a:graphicData>
              </a:graphic>
              <wp14:sizeRelH relativeFrom="page">
                <wp14:pctWidth>0</wp14:pctWidth>
              </wp14:sizeRelH>
              <wp14:sizeRelV relativeFrom="page">
                <wp14:pctHeight>0</wp14:pctHeight>
              </wp14:sizeRelV>
            </wp:anchor>
          </w:drawing>
        </w:r>
        <w:r w:rsidDel="008A4D67">
          <w:rPr>
            <w:noProof/>
            <w:lang w:eastAsia="ru-RU"/>
          </w:rPr>
          <w:drawing>
            <wp:anchor distT="0" distB="0" distL="114300" distR="114300" simplePos="0" relativeHeight="251649024" behindDoc="0" locked="0" layoutInCell="1" allowOverlap="1">
              <wp:simplePos x="0" y="0"/>
              <wp:positionH relativeFrom="column">
                <wp:posOffset>-635</wp:posOffset>
              </wp:positionH>
              <wp:positionV relativeFrom="paragraph">
                <wp:posOffset>4955540</wp:posOffset>
              </wp:positionV>
              <wp:extent cx="2051050" cy="1149350"/>
              <wp:effectExtent l="0" t="0" r="6350" b="0"/>
              <wp:wrapTopAndBottom/>
              <wp:docPr id="13" name="Рисунок 13" descr="https://studfiles.net/html/2706/194/html_xN6Y7HkD9A.USU6/img-kTg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files.net/html/2706/194/html_xN6Y7HkD9A.USU6/img-kTgr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0" cy="1149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576A" w:rsidDel="008A4D67">
          <w:rPr>
            <w:rFonts w:ascii="Times New Roman" w:hAnsi="Times New Roman" w:cs="Times New Roman"/>
            <w:noProof/>
            <w:sz w:val="24"/>
            <w:lang w:eastAsia="ru-RU"/>
          </w:rPr>
          <mc:AlternateContent>
            <mc:Choice Requires="wps">
              <w:drawing>
                <wp:anchor distT="45720" distB="45720" distL="114300" distR="114300" simplePos="0" relativeHeight="251648000" behindDoc="0" locked="0" layoutInCell="1" allowOverlap="1" wp14:anchorId="00411F49" wp14:editId="5D59D310">
                  <wp:simplePos x="0" y="0"/>
                  <wp:positionH relativeFrom="column">
                    <wp:posOffset>2387600</wp:posOffset>
                  </wp:positionH>
                  <wp:positionV relativeFrom="paragraph">
                    <wp:posOffset>3923030</wp:posOffset>
                  </wp:positionV>
                  <wp:extent cx="3917950" cy="1404620"/>
                  <wp:effectExtent l="0" t="0" r="25400" b="26035"/>
                  <wp:wrapSquare wrapText="bothSides"/>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0" cy="1404620"/>
                          </a:xfrm>
                          <a:prstGeom prst="rect">
                            <a:avLst/>
                          </a:prstGeom>
                          <a:solidFill>
                            <a:srgbClr val="FFFFFF"/>
                          </a:solidFill>
                          <a:ln w="9525">
                            <a:solidFill>
                              <a:schemeClr val="bg1"/>
                            </a:solidFill>
                            <a:miter lim="800000"/>
                            <a:headEnd/>
                            <a:tailEnd/>
                          </a:ln>
                        </wps:spPr>
                        <wps:txbx>
                          <w:txbxContent>
                            <w:p w:rsidR="0086088A" w:rsidRPr="00D4576A" w:rsidRDefault="0086088A" w:rsidP="00D4576A">
                              <w:pPr>
                                <w:spacing w:after="0" w:line="360" w:lineRule="auto"/>
                                <w:jc w:val="both"/>
                                <w:rPr>
                                  <w:rFonts w:ascii="Times New Roman" w:hAnsi="Times New Roman" w:cs="Times New Roman"/>
                                  <w:sz w:val="24"/>
                                </w:rPr>
                              </w:pPr>
                              <w:r w:rsidRPr="00D4576A">
                                <w:rPr>
                                  <w:rFonts w:ascii="Times New Roman" w:hAnsi="Times New Roman" w:cs="Times New Roman"/>
                                  <w:sz w:val="24"/>
                                </w:rPr>
                                <w:t>Следующее безопасное ребро с весом 6. Добавляем его к дереву.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411F49" id="_x0000_s1027" type="#_x0000_t202" style="position:absolute;left:0;text-align:left;margin-left:188pt;margin-top:308.9pt;width:308.5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" strokecolor="white [3212]">
                  <v:textbox style="mso-fit-shape-to-text:t">
                    <w:txbxContent>
                      <w:p w:rsidR="0086088A" w:rsidRPr="00D4576A" w:rsidRDefault="0086088A" w:rsidP="00D4576A">
                        <w:pPr>
                          <w:spacing w:after="0" w:line="360" w:lineRule="auto"/>
                          <w:jc w:val="both"/>
                          <w:rPr>
                            <w:rFonts w:ascii="Times New Roman" w:hAnsi="Times New Roman" w:cs="Times New Roman"/>
                            <w:sz w:val="24"/>
                          </w:rPr>
                        </w:pPr>
                        <w:r w:rsidRPr="00D4576A">
                          <w:rPr>
                            <w:rFonts w:ascii="Times New Roman" w:hAnsi="Times New Roman" w:cs="Times New Roman"/>
                            <w:sz w:val="24"/>
                          </w:rPr>
                          <w:t>Следующее безопасное ребро с весом 6. Добавляем его к дереву.</w:t>
                        </w:r>
                      </w:p>
                    </w:txbxContent>
                  </v:textbox>
                  <w10:wrap type="square"/>
                </v:shape>
              </w:pict>
            </mc:Fallback>
          </mc:AlternateContent>
        </w:r>
        <w:r w:rsidRPr="00D4576A" w:rsidDel="008A4D67">
          <w:rPr>
            <w:rFonts w:ascii="Times New Roman" w:hAnsi="Times New Roman" w:cs="Times New Roman"/>
            <w:noProof/>
            <w:sz w:val="24"/>
            <w:lang w:eastAsia="ru-RU"/>
          </w:rPr>
          <mc:AlternateContent>
            <mc:Choice Requires="wps">
              <w:drawing>
                <wp:anchor distT="45720" distB="45720" distL="114300" distR="114300" simplePos="0" relativeHeight="251645952" behindDoc="0" locked="0" layoutInCell="1" allowOverlap="1" wp14:anchorId="5A10A70D" wp14:editId="4BE58E1D">
                  <wp:simplePos x="0" y="0"/>
                  <wp:positionH relativeFrom="column">
                    <wp:posOffset>2342515</wp:posOffset>
                  </wp:positionH>
                  <wp:positionV relativeFrom="paragraph">
                    <wp:posOffset>2713990</wp:posOffset>
                  </wp:positionV>
                  <wp:extent cx="3917950" cy="1404620"/>
                  <wp:effectExtent l="0" t="0" r="25400" b="26035"/>
                  <wp:wrapSquare wrapText="bothSides"/>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0" cy="1404620"/>
                          </a:xfrm>
                          <a:prstGeom prst="rect">
                            <a:avLst/>
                          </a:prstGeom>
                          <a:solidFill>
                            <a:srgbClr val="FFFFFF"/>
                          </a:solidFill>
                          <a:ln w="9525">
                            <a:solidFill>
                              <a:schemeClr val="bg1"/>
                            </a:solidFill>
                            <a:miter lim="800000"/>
                            <a:headEnd/>
                            <a:tailEnd/>
                          </a:ln>
                        </wps:spPr>
                        <wps:txbx>
                          <w:txbxContent>
                            <w:p w:rsidR="0086088A" w:rsidRPr="00D4576A" w:rsidRDefault="0086088A" w:rsidP="00D4576A">
                              <w:pPr>
                                <w:spacing w:after="0" w:line="360" w:lineRule="auto"/>
                                <w:jc w:val="both"/>
                                <w:rPr>
                                  <w:rFonts w:ascii="Times New Roman" w:hAnsi="Times New Roman" w:cs="Times New Roman"/>
                                  <w:sz w:val="24"/>
                                </w:rPr>
                              </w:pPr>
                              <w:r w:rsidRPr="00D4576A">
                                <w:rPr>
                                  <w:rFonts w:ascii="Times New Roman" w:hAnsi="Times New Roman" w:cs="Times New Roman"/>
                                  <w:sz w:val="24"/>
                                </w:rPr>
                                <w:t>Перебираем ребра в порядке возрастания веса: первое ребро с весом 2. Добавляем его к дереву.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10A70D" id="_x0000_s1028" type="#_x0000_t202" style="position:absolute;left:0;text-align:left;margin-left:184.45pt;margin-top:213.7pt;width:308.5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" strokecolor="white [3212]">
                  <v:textbox style="mso-fit-shape-to-text:t">
                    <w:txbxContent>
                      <w:p w:rsidR="0086088A" w:rsidRPr="00D4576A" w:rsidRDefault="0086088A" w:rsidP="00D4576A">
                        <w:pPr>
                          <w:spacing w:after="0" w:line="360" w:lineRule="auto"/>
                          <w:jc w:val="both"/>
                          <w:rPr>
                            <w:rFonts w:ascii="Times New Roman" w:hAnsi="Times New Roman" w:cs="Times New Roman"/>
                            <w:sz w:val="24"/>
                          </w:rPr>
                        </w:pPr>
                        <w:r w:rsidRPr="00D4576A">
                          <w:rPr>
                            <w:rFonts w:ascii="Times New Roman" w:hAnsi="Times New Roman" w:cs="Times New Roman"/>
                            <w:sz w:val="24"/>
                          </w:rPr>
                          <w:t>Перебираем ребра в порядке возрастания веса: первое ребро с весом 2. Добавляем его к дереву.</w:t>
                        </w:r>
                      </w:p>
                    </w:txbxContent>
                  </v:textbox>
                  <w10:wrap type="square"/>
                </v:shape>
              </w:pict>
            </mc:Fallback>
          </mc:AlternateContent>
        </w:r>
        <w:r w:rsidDel="008A4D67">
          <w:rPr>
            <w:noProof/>
            <w:lang w:eastAsia="ru-RU"/>
          </w:rPr>
          <w:drawing>
            <wp:anchor distT="0" distB="0" distL="114300" distR="114300" simplePos="0" relativeHeight="251646976" behindDoc="0" locked="0" layoutInCell="1" allowOverlap="1">
              <wp:simplePos x="0" y="0"/>
              <wp:positionH relativeFrom="column">
                <wp:posOffset>-635</wp:posOffset>
              </wp:positionH>
              <wp:positionV relativeFrom="paragraph">
                <wp:posOffset>3799840</wp:posOffset>
              </wp:positionV>
              <wp:extent cx="2051050" cy="1149350"/>
              <wp:effectExtent l="0" t="0" r="6350" b="0"/>
              <wp:wrapTopAndBottom/>
              <wp:docPr id="11" name="Рисунок 11" descr="https://studfiles.net/html/2706/194/html_xN6Y7HkD9A.USU6/img-OKUs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files.net/html/2706/194/html_xN6Y7HkD9A.USU6/img-OKUsg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1050" cy="1149350"/>
                      </a:xfrm>
                      <a:prstGeom prst="rect">
                        <a:avLst/>
                      </a:prstGeom>
                      <a:noFill/>
                      <a:ln>
                        <a:noFill/>
                      </a:ln>
                    </pic:spPr>
                  </pic:pic>
                </a:graphicData>
              </a:graphic>
              <wp14:sizeRelH relativeFrom="page">
                <wp14:pctWidth>0</wp14:pctWidth>
              </wp14:sizeRelH>
              <wp14:sizeRelV relativeFrom="page">
                <wp14:pctHeight>0</wp14:pctHeight>
              </wp14:sizeRelV>
            </wp:anchor>
          </w:drawing>
        </w:r>
        <w:r w:rsidDel="008A4D67">
          <w:rPr>
            <w:noProof/>
            <w:lang w:eastAsia="ru-RU"/>
          </w:rPr>
          <w:drawing>
            <wp:anchor distT="0" distB="0" distL="114300" distR="114300" simplePos="0" relativeHeight="251644928" behindDoc="0" locked="0" layoutInCell="1" allowOverlap="1">
              <wp:simplePos x="0" y="0"/>
              <wp:positionH relativeFrom="column">
                <wp:posOffset>-635</wp:posOffset>
              </wp:positionH>
              <wp:positionV relativeFrom="paragraph">
                <wp:posOffset>2637790</wp:posOffset>
              </wp:positionV>
              <wp:extent cx="2051050" cy="1149350"/>
              <wp:effectExtent l="0" t="0" r="6350" b="0"/>
              <wp:wrapTopAndBottom/>
              <wp:docPr id="7" name="Рисунок 7" descr="https://studfiles.net/html/2706/194/html_xN6Y7HkD9A.USU6/img-hRUh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files.net/html/2706/194/html_xN6Y7HkD9A.USU6/img-hRUh1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1050" cy="1149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576A" w:rsidDel="008A4D67">
          <w:rPr>
            <w:rFonts w:ascii="Times New Roman" w:hAnsi="Times New Roman" w:cs="Times New Roman"/>
            <w:noProof/>
            <w:sz w:val="24"/>
            <w:lang w:eastAsia="ru-RU"/>
          </w:rPr>
          <mc:AlternateContent>
            <mc:Choice Requires="wps">
              <w:drawing>
                <wp:anchor distT="45720" distB="45720" distL="114300" distR="114300" simplePos="0" relativeHeight="251643904" behindDoc="0" locked="0" layoutInCell="1" allowOverlap="1">
                  <wp:simplePos x="0" y="0"/>
                  <wp:positionH relativeFrom="column">
                    <wp:posOffset>2374265</wp:posOffset>
                  </wp:positionH>
                  <wp:positionV relativeFrom="paragraph">
                    <wp:posOffset>1812290</wp:posOffset>
                  </wp:positionV>
                  <wp:extent cx="3917950" cy="1404620"/>
                  <wp:effectExtent l="0" t="0" r="25400" b="2603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0" cy="1404620"/>
                          </a:xfrm>
                          <a:prstGeom prst="rect">
                            <a:avLst/>
                          </a:prstGeom>
                          <a:solidFill>
                            <a:srgbClr val="FFFFFF"/>
                          </a:solidFill>
                          <a:ln w="9525">
                            <a:solidFill>
                              <a:schemeClr val="bg1"/>
                            </a:solidFill>
                            <a:miter lim="800000"/>
                            <a:headEnd/>
                            <a:tailEnd/>
                          </a:ln>
                        </wps:spPr>
                        <wps:txbx>
                          <w:txbxContent>
                            <w:p w:rsidR="0086088A" w:rsidRPr="00D4576A" w:rsidRDefault="0086088A" w:rsidP="00D4576A">
                              <w:pPr>
                                <w:spacing w:after="0" w:line="360" w:lineRule="auto"/>
                                <w:jc w:val="both"/>
                                <w:rPr>
                                  <w:rFonts w:ascii="Times New Roman" w:hAnsi="Times New Roman" w:cs="Times New Roman"/>
                                  <w:sz w:val="24"/>
                                </w:rPr>
                              </w:pPr>
                              <w:r w:rsidRPr="00D4576A">
                                <w:rPr>
                                  <w:rFonts w:ascii="Times New Roman" w:hAnsi="Times New Roman" w:cs="Times New Roman"/>
                                  <w:sz w:val="24"/>
                                </w:rPr>
                                <w:t>Начальная фаза. Минимальный покрывающий лес пуст.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86.95pt;margin-top:142.7pt;width:308.5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" strokecolor="white [3212]">
                  <v:textbox style="mso-fit-shape-to-text:t">
                    <w:txbxContent>
                      <w:p w:rsidR="0086088A" w:rsidRPr="00D4576A" w:rsidRDefault="0086088A" w:rsidP="00D4576A">
                        <w:pPr>
                          <w:spacing w:after="0" w:line="360" w:lineRule="auto"/>
                          <w:jc w:val="both"/>
                          <w:rPr>
                            <w:rFonts w:ascii="Times New Roman" w:hAnsi="Times New Roman" w:cs="Times New Roman"/>
                            <w:sz w:val="24"/>
                          </w:rPr>
                        </w:pPr>
                        <w:r w:rsidRPr="00D4576A">
                          <w:rPr>
                            <w:rFonts w:ascii="Times New Roman" w:hAnsi="Times New Roman" w:cs="Times New Roman"/>
                            <w:sz w:val="24"/>
                          </w:rPr>
                          <w:t>Начальная фаза. Минимальный покрывающий лес пуст.</w:t>
                        </w:r>
                      </w:p>
                    </w:txbxContent>
                  </v:textbox>
                  <w10:wrap type="square"/>
                </v:shape>
              </w:pict>
            </mc:Fallback>
          </mc:AlternateContent>
        </w:r>
        <w:r w:rsidDel="008A4D67">
          <w:rPr>
            <w:noProof/>
            <w:lang w:eastAsia="ru-RU"/>
          </w:rPr>
          <w:drawing>
            <wp:anchor distT="0" distB="0" distL="114300" distR="114300" simplePos="0" relativeHeight="251642880" behindDoc="0" locked="0" layoutInCell="1" allowOverlap="1">
              <wp:simplePos x="0" y="0"/>
              <wp:positionH relativeFrom="column">
                <wp:posOffset>-635</wp:posOffset>
              </wp:positionH>
              <wp:positionV relativeFrom="paragraph">
                <wp:posOffset>1475740</wp:posOffset>
              </wp:positionV>
              <wp:extent cx="2051050" cy="1149350"/>
              <wp:effectExtent l="0" t="0" r="6350" b="0"/>
              <wp:wrapTopAndBottom/>
              <wp:docPr id="6" name="Рисунок 6" descr="https://studfiles.net/html/2706/194/html_xN6Y7HkD9A.USU6/img-dIe1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s.net/html/2706/194/html_xN6Y7HkD9A.USU6/img-dIe1__.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1050" cy="1149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576A" w:rsidDel="008A4D67">
          <w:rPr>
            <w:rFonts w:ascii="Times New Roman" w:hAnsi="Times New Roman" w:cs="Times New Roman"/>
            <w:sz w:val="24"/>
          </w:rPr>
          <w:delText>Во второй фазе дуги перебираются в порядке возрастания веса. Если начало и конец очередной дуги принадлежат одной и той же компоненте связности, дуга игнорируется. Если же они лежат в разных компонентах связности, дуга добавляется к графу, а эти две компоненты связности объединяются в одну. Если число компонент связности дойдет до 1, цикл завершается досрочно.</w:delText>
        </w:r>
      </w:del>
    </w:p>
    <w:p w:rsidR="0070171C" w:rsidDel="008A4D67" w:rsidRDefault="0070171C">
      <w:pPr>
        <w:pStyle w:val="a3"/>
        <w:numPr>
          <w:ilvl w:val="0"/>
          <w:numId w:val="50"/>
        </w:numPr>
        <w:jc w:val="both"/>
        <w:rPr>
          <w:del w:id="260" w:author="Виктория Санникова" w:date="2018-05-20T15:35:00Z"/>
        </w:rPr>
        <w:pPrChange w:id="261" w:author="Виктория Санникова" w:date="2018-05-21T19:35:00Z">
          <w:pPr>
            <w:spacing w:after="0" w:line="360" w:lineRule="auto"/>
            <w:jc w:val="both"/>
          </w:pPr>
        </w:pPrChange>
      </w:pPr>
      <w:del w:id="262" w:author="Виктория Санникова" w:date="2018-05-20T15:35:00Z">
        <w:r w:rsidDel="008A4D67">
          <w:br w:type="page"/>
        </w:r>
      </w:del>
    </w:p>
    <w:p w:rsidR="00D4576A" w:rsidDel="008A4D67" w:rsidRDefault="00993E68">
      <w:pPr>
        <w:pStyle w:val="a3"/>
        <w:numPr>
          <w:ilvl w:val="0"/>
          <w:numId w:val="50"/>
        </w:numPr>
        <w:jc w:val="both"/>
        <w:rPr>
          <w:del w:id="263" w:author="Виктория Санникова" w:date="2018-05-20T15:35:00Z"/>
        </w:rPr>
        <w:pPrChange w:id="264" w:author="Виктория Санникова" w:date="2018-05-21T19:35:00Z">
          <w:pPr/>
        </w:pPrChange>
      </w:pPr>
      <w:del w:id="265" w:author="Виктория Санникова" w:date="2018-05-20T15:35:00Z">
        <w:r w:rsidDel="008A4D67">
          <w:rPr>
            <w:noProof/>
            <w:lang w:eastAsia="ru-RU"/>
          </w:rPr>
          <w:drawing>
            <wp:anchor distT="0" distB="0" distL="114300" distR="114300" simplePos="0" relativeHeight="251663360" behindDoc="1" locked="0" layoutInCell="1" allowOverlap="1">
              <wp:simplePos x="0" y="0"/>
              <wp:positionH relativeFrom="column">
                <wp:posOffset>-635</wp:posOffset>
              </wp:positionH>
              <wp:positionV relativeFrom="paragraph">
                <wp:posOffset>1521460</wp:posOffset>
              </wp:positionV>
              <wp:extent cx="2051050" cy="1149350"/>
              <wp:effectExtent l="0" t="0" r="6350" b="0"/>
              <wp:wrapNone/>
              <wp:docPr id="22" name="Рисунок 22" descr="https://studfiles.net/html/2706/194/html_xN6Y7HkD9A.USU6/img-Ep2u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tudfiles.net/html/2706/194/html_xN6Y7HkD9A.USU6/img-Ep2ub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1050" cy="1149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576A" w:rsidDel="008A4D67">
          <w:rPr>
            <w:rFonts w:ascii="Times New Roman" w:hAnsi="Times New Roman" w:cs="Times New Roman"/>
            <w:noProof/>
            <w:sz w:val="24"/>
            <w:lang w:eastAsia="ru-RU"/>
          </w:rPr>
          <mc:AlternateContent>
            <mc:Choice Requires="wps">
              <w:drawing>
                <wp:anchor distT="45720" distB="45720" distL="114300" distR="114300" simplePos="0" relativeHeight="251664384" behindDoc="0" locked="0" layoutInCell="1" allowOverlap="1" wp14:anchorId="1BC9630E" wp14:editId="17E9DEEA">
                  <wp:simplePos x="0" y="0"/>
                  <wp:positionH relativeFrom="column">
                    <wp:posOffset>2266950</wp:posOffset>
                  </wp:positionH>
                  <wp:positionV relativeFrom="paragraph">
                    <wp:posOffset>1591945</wp:posOffset>
                  </wp:positionV>
                  <wp:extent cx="3917950" cy="1404620"/>
                  <wp:effectExtent l="0" t="0" r="25400" b="26035"/>
                  <wp:wrapSquare wrapText="bothSides"/>
                  <wp:docPr id="2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0" cy="1404620"/>
                          </a:xfrm>
                          <a:prstGeom prst="rect">
                            <a:avLst/>
                          </a:prstGeom>
                          <a:solidFill>
                            <a:srgbClr val="FFFFFF"/>
                          </a:solidFill>
                          <a:ln w="9525">
                            <a:solidFill>
                              <a:schemeClr val="bg1"/>
                            </a:solidFill>
                            <a:miter lim="800000"/>
                            <a:headEnd/>
                            <a:tailEnd/>
                          </a:ln>
                        </wps:spPr>
                        <wps:txbx>
                          <w:txbxContent>
                            <w:p w:rsidR="0086088A" w:rsidRPr="00D4576A" w:rsidRDefault="0086088A" w:rsidP="00993E68">
                              <w:pPr>
                                <w:spacing w:after="0" w:line="360" w:lineRule="auto"/>
                                <w:jc w:val="both"/>
                                <w:rPr>
                                  <w:rFonts w:ascii="Times New Roman" w:hAnsi="Times New Roman" w:cs="Times New Roman"/>
                                  <w:sz w:val="24"/>
                                </w:rPr>
                              </w:pPr>
                              <w:r w:rsidRPr="00993E68">
                                <w:rPr>
                                  <w:rFonts w:ascii="Times New Roman" w:hAnsi="Times New Roman" w:cs="Times New Roman"/>
                                  <w:sz w:val="24"/>
                                </w:rPr>
                                <w:t>Ребра с весом 17, 19 и 25 – не безопасные. Их концы лежат в одной компоненте связности. Ребро с весом 21 – безопасное, поэтому добавляем его. Минимальное остовное дерево построено.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C9630E" id="_x0000_s1030" type="#_x0000_t202" style="position:absolute;left:0;text-align:left;margin-left:178.5pt;margin-top:125.35pt;width:30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" strokecolor="white [3212]">
                  <v:textbox style="mso-fit-shape-to-text:t">
                    <w:txbxContent>
                      <w:p w:rsidR="0086088A" w:rsidRPr="00D4576A" w:rsidRDefault="0086088A" w:rsidP="00993E68">
                        <w:pPr>
                          <w:spacing w:after="0" w:line="360" w:lineRule="auto"/>
                          <w:jc w:val="both"/>
                          <w:rPr>
                            <w:rFonts w:ascii="Times New Roman" w:hAnsi="Times New Roman" w:cs="Times New Roman"/>
                            <w:sz w:val="24"/>
                          </w:rPr>
                        </w:pPr>
                        <w:r w:rsidRPr="00993E68">
                          <w:rPr>
                            <w:rFonts w:ascii="Times New Roman" w:hAnsi="Times New Roman" w:cs="Times New Roman"/>
                            <w:sz w:val="24"/>
                          </w:rPr>
                          <w:t>Ребра с весом 17, 19 и 25 – не безопасные. Их концы лежат в одной компоненте связности. Ребро с весом 21 – безопасное, поэтому добавляем его. Минимальное остовное дерево построено.</w:t>
                        </w:r>
                      </w:p>
                    </w:txbxContent>
                  </v:textbox>
                  <w10:wrap type="square"/>
                </v:shape>
              </w:pict>
            </mc:Fallback>
          </mc:AlternateContent>
        </w:r>
        <w:r w:rsidR="00D4576A" w:rsidDel="008A4D67">
          <w:rPr>
            <w:noProof/>
            <w:lang w:eastAsia="ru-RU"/>
          </w:rPr>
          <w:drawing>
            <wp:anchor distT="0" distB="0" distL="114300" distR="114300" simplePos="0" relativeHeight="251658240" behindDoc="1" locked="0" layoutInCell="1" allowOverlap="1">
              <wp:simplePos x="0" y="0"/>
              <wp:positionH relativeFrom="column">
                <wp:posOffset>3764915</wp:posOffset>
              </wp:positionH>
              <wp:positionV relativeFrom="paragraph">
                <wp:posOffset>-2540</wp:posOffset>
              </wp:positionV>
              <wp:extent cx="2051050" cy="1149350"/>
              <wp:effectExtent l="0" t="0" r="6350" b="0"/>
              <wp:wrapNone/>
              <wp:docPr id="18" name="Рисунок 18" descr="https://studfiles.net/html/2706/194/html_xN6Y7HkD9A.USU6/img-BzWI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tudfiles.net/html/2706/194/html_xN6Y7HkD9A.USU6/img-BzWI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1050" cy="114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D4576A" w:rsidDel="008A4D67">
          <w:rPr>
            <w:noProof/>
            <w:lang w:eastAsia="ru-RU"/>
          </w:rPr>
          <mc:AlternateContent>
            <mc:Choice Requires="wps">
              <w:drawing>
                <wp:anchor distT="0" distB="0" distL="114300" distR="114300" simplePos="0" relativeHeight="251662336" behindDoc="0" locked="0" layoutInCell="1" allowOverlap="1" wp14:anchorId="7A91C204" wp14:editId="44CD0FD6">
                  <wp:simplePos x="0" y="0"/>
                  <wp:positionH relativeFrom="column">
                    <wp:posOffset>2559050</wp:posOffset>
                  </wp:positionH>
                  <wp:positionV relativeFrom="paragraph">
                    <wp:posOffset>593725</wp:posOffset>
                  </wp:positionV>
                  <wp:extent cx="901700" cy="0"/>
                  <wp:effectExtent l="0" t="76200" r="12700" b="95250"/>
                  <wp:wrapNone/>
                  <wp:docPr id="20" name="Прямая со стрелкой 20"/>
                  <wp:cNvGraphicFramePr/>
                  <a:graphic xmlns:a="http://schemas.openxmlformats.org/drawingml/2006/main">
                    <a:graphicData uri="http://schemas.microsoft.com/office/word/2010/wordprocessingShape">
                      <wps:wsp>
                        <wps:cNvCnPr/>
                        <wps:spPr>
                          <a:xfrm>
                            <a:off x="0" y="0"/>
                            <a:ext cx="901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3AF5F3" id="Прямая со стрелкой 20" o:spid="_x0000_s1026" type="#_x0000_t32" style="position:absolute;margin-left:201.5pt;margin-top:46.75pt;width:71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" strokecolor="#4579b8 [3044]">
                  <v:stroke endarrow="block"/>
                </v:shape>
              </w:pict>
            </mc:Fallback>
          </mc:AlternateContent>
        </w:r>
        <w:r w:rsidR="00D4576A" w:rsidDel="008A4D67">
          <w:rPr>
            <w:noProof/>
            <w:lang w:eastAsia="ru-RU"/>
          </w:rPr>
          <w:drawing>
            <wp:anchor distT="0" distB="0" distL="114300" distR="114300" simplePos="0" relativeHeight="251651072" behindDoc="0" locked="0" layoutInCell="1" allowOverlap="1">
              <wp:simplePos x="0" y="0"/>
              <wp:positionH relativeFrom="column">
                <wp:posOffset>-6985</wp:posOffset>
              </wp:positionH>
              <wp:positionV relativeFrom="paragraph">
                <wp:posOffset>-2540</wp:posOffset>
              </wp:positionV>
              <wp:extent cx="2051050" cy="1149350"/>
              <wp:effectExtent l="0" t="0" r="6350" b="0"/>
              <wp:wrapTopAndBottom/>
              <wp:docPr id="17" name="Рисунок 17" descr="https://studfiles.net/html/2706/194/html_xN6Y7HkD9A.USU6/img-S_Vt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tudfiles.net/html/2706/194/html_xN6Y7HkD9A.USU6/img-S_Vtb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1050" cy="114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D4576A" w:rsidDel="008A4D67">
          <w:br w:type="page"/>
        </w:r>
      </w:del>
    </w:p>
    <w:p w:rsidR="008C5408" w:rsidRPr="008C5408" w:rsidRDefault="008C5408" w:rsidP="008C5408">
      <w:pPr>
        <w:autoSpaceDE w:val="0"/>
        <w:autoSpaceDN w:val="0"/>
        <w:adjustRightInd w:val="0"/>
        <w:spacing w:after="0" w:line="240" w:lineRule="auto"/>
        <w:rPr>
          <w:ins w:id="266" w:author="Виктория Санникова" w:date="2018-05-21T20:04:00Z"/>
          <w:rFonts w:ascii="Consolas" w:hAnsi="Consolas" w:cs="Consolas"/>
          <w:color w:val="000000"/>
          <w:sz w:val="19"/>
          <w:szCs w:val="19"/>
          <w:lang w:val="en-US"/>
          <w:rPrChange w:id="267" w:author="Виктория Санникова" w:date="2018-05-21T20:04:00Z">
            <w:rPr>
              <w:ins w:id="268" w:author="Виктория Санникова" w:date="2018-05-21T20:04:00Z"/>
              <w:rFonts w:ascii="Consolas" w:hAnsi="Consolas" w:cs="Consolas"/>
              <w:color w:val="000000"/>
              <w:sz w:val="19"/>
              <w:szCs w:val="19"/>
            </w:rPr>
          </w:rPrChange>
        </w:rPr>
      </w:pPr>
      <w:proofErr w:type="gramStart"/>
      <w:ins w:id="269" w:author="Виктория Санникова" w:date="2018-05-21T20:04:00Z">
        <w:r w:rsidRPr="008C5408">
          <w:rPr>
            <w:rFonts w:ascii="Consolas" w:hAnsi="Consolas" w:cs="Consolas"/>
            <w:color w:val="0000FF"/>
            <w:sz w:val="19"/>
            <w:szCs w:val="19"/>
            <w:lang w:val="en-US"/>
            <w:rPrChange w:id="270" w:author="Виктория Санникова" w:date="2018-05-21T20:04:00Z">
              <w:rPr>
                <w:rFonts w:ascii="Consolas" w:hAnsi="Consolas" w:cs="Consolas"/>
                <w:color w:val="0000FF"/>
                <w:sz w:val="19"/>
                <w:szCs w:val="19"/>
              </w:rPr>
            </w:rPrChange>
          </w:rPr>
          <w:t>void</w:t>
        </w:r>
        <w:proofErr w:type="gramEnd"/>
        <w:r w:rsidRPr="008C5408">
          <w:rPr>
            <w:rFonts w:ascii="Consolas" w:hAnsi="Consolas" w:cs="Consolas"/>
            <w:color w:val="000000"/>
            <w:sz w:val="19"/>
            <w:szCs w:val="19"/>
            <w:lang w:val="en-US"/>
            <w:rPrChange w:id="271" w:author="Виктория Санникова" w:date="2018-05-21T20:04:00Z">
              <w:rPr>
                <w:rFonts w:ascii="Consolas" w:hAnsi="Consolas" w:cs="Consolas"/>
                <w:color w:val="000000"/>
                <w:sz w:val="19"/>
                <w:szCs w:val="19"/>
              </w:rPr>
            </w:rPrChange>
          </w:rPr>
          <w:t xml:space="preserve"> </w:t>
        </w:r>
        <w:proofErr w:type="spellStart"/>
        <w:r w:rsidRPr="008C5408">
          <w:rPr>
            <w:rFonts w:ascii="Consolas" w:hAnsi="Consolas" w:cs="Consolas"/>
            <w:color w:val="000000"/>
            <w:sz w:val="19"/>
            <w:szCs w:val="19"/>
            <w:lang w:val="en-US"/>
            <w:rPrChange w:id="272" w:author="Виктория Санникова" w:date="2018-05-21T20:04:00Z">
              <w:rPr>
                <w:rFonts w:ascii="Consolas" w:hAnsi="Consolas" w:cs="Consolas"/>
                <w:color w:val="000000"/>
                <w:sz w:val="19"/>
                <w:szCs w:val="19"/>
              </w:rPr>
            </w:rPrChange>
          </w:rPr>
          <w:t>qSort_array_recursion</w:t>
        </w:r>
        <w:proofErr w:type="spellEnd"/>
        <w:r w:rsidRPr="008C5408">
          <w:rPr>
            <w:rFonts w:ascii="Consolas" w:hAnsi="Consolas" w:cs="Consolas"/>
            <w:color w:val="000000"/>
            <w:sz w:val="19"/>
            <w:szCs w:val="19"/>
            <w:lang w:val="en-US"/>
            <w:rPrChange w:id="273" w:author="Виктория Санникова" w:date="2018-05-21T20:04:00Z">
              <w:rPr>
                <w:rFonts w:ascii="Consolas" w:hAnsi="Consolas" w:cs="Consolas"/>
                <w:color w:val="000000"/>
                <w:sz w:val="19"/>
                <w:szCs w:val="19"/>
              </w:rPr>
            </w:rPrChange>
          </w:rPr>
          <w:t>(</w:t>
        </w:r>
        <w:r w:rsidRPr="008C5408">
          <w:rPr>
            <w:rFonts w:ascii="Consolas" w:hAnsi="Consolas" w:cs="Consolas"/>
            <w:color w:val="0000FF"/>
            <w:sz w:val="19"/>
            <w:szCs w:val="19"/>
            <w:lang w:val="en-US"/>
            <w:rPrChange w:id="274" w:author="Виктория Санникова" w:date="2018-05-21T20:04:00Z">
              <w:rPr>
                <w:rFonts w:ascii="Consolas" w:hAnsi="Consolas" w:cs="Consolas"/>
                <w:color w:val="0000FF"/>
                <w:sz w:val="19"/>
                <w:szCs w:val="19"/>
              </w:rPr>
            </w:rPrChange>
          </w:rPr>
          <w:t>double</w:t>
        </w:r>
        <w:r w:rsidRPr="008C5408">
          <w:rPr>
            <w:rFonts w:ascii="Consolas" w:hAnsi="Consolas" w:cs="Consolas"/>
            <w:color w:val="000000"/>
            <w:sz w:val="19"/>
            <w:szCs w:val="19"/>
            <w:lang w:val="en-US"/>
            <w:rPrChange w:id="275" w:author="Виктория Санникова" w:date="2018-05-21T20:04:00Z">
              <w:rPr>
                <w:rFonts w:ascii="Consolas" w:hAnsi="Consolas" w:cs="Consolas"/>
                <w:color w:val="000000"/>
                <w:sz w:val="19"/>
                <w:szCs w:val="19"/>
              </w:rPr>
            </w:rPrChange>
          </w:rPr>
          <w:t xml:space="preserve">* </w:t>
        </w:r>
        <w:proofErr w:type="spellStart"/>
        <w:r w:rsidRPr="008C5408">
          <w:rPr>
            <w:rFonts w:ascii="Consolas" w:hAnsi="Consolas" w:cs="Consolas"/>
            <w:color w:val="808080"/>
            <w:sz w:val="19"/>
            <w:szCs w:val="19"/>
            <w:lang w:val="en-US"/>
            <w:rPrChange w:id="276" w:author="Виктория Санникова" w:date="2018-05-21T20:04:00Z">
              <w:rPr>
                <w:rFonts w:ascii="Consolas" w:hAnsi="Consolas" w:cs="Consolas"/>
                <w:color w:val="808080"/>
                <w:sz w:val="19"/>
                <w:szCs w:val="19"/>
              </w:rPr>
            </w:rPrChange>
          </w:rPr>
          <w:t>arr</w:t>
        </w:r>
        <w:proofErr w:type="spellEnd"/>
        <w:r w:rsidRPr="008C5408">
          <w:rPr>
            <w:rFonts w:ascii="Consolas" w:hAnsi="Consolas" w:cs="Consolas"/>
            <w:color w:val="000000"/>
            <w:sz w:val="19"/>
            <w:szCs w:val="19"/>
            <w:lang w:val="en-US"/>
            <w:rPrChange w:id="277" w:author="Виктория Санникова" w:date="2018-05-21T20:04:00Z">
              <w:rPr>
                <w:rFonts w:ascii="Consolas" w:hAnsi="Consolas" w:cs="Consolas"/>
                <w:color w:val="000000"/>
                <w:sz w:val="19"/>
                <w:szCs w:val="19"/>
              </w:rPr>
            </w:rPrChange>
          </w:rPr>
          <w:t xml:space="preserve">, </w:t>
        </w:r>
        <w:proofErr w:type="spellStart"/>
        <w:r w:rsidRPr="008C5408">
          <w:rPr>
            <w:rFonts w:ascii="Consolas" w:hAnsi="Consolas" w:cs="Consolas"/>
            <w:color w:val="0000FF"/>
            <w:sz w:val="19"/>
            <w:szCs w:val="19"/>
            <w:lang w:val="en-US"/>
            <w:rPrChange w:id="278" w:author="Виктория Санникова" w:date="2018-05-21T20:04:00Z">
              <w:rPr>
                <w:rFonts w:ascii="Consolas" w:hAnsi="Consolas" w:cs="Consolas"/>
                <w:color w:val="0000FF"/>
                <w:sz w:val="19"/>
                <w:szCs w:val="19"/>
              </w:rPr>
            </w:rPrChange>
          </w:rPr>
          <w:t>int</w:t>
        </w:r>
        <w:proofErr w:type="spellEnd"/>
        <w:r w:rsidRPr="008C5408">
          <w:rPr>
            <w:rFonts w:ascii="Consolas" w:hAnsi="Consolas" w:cs="Consolas"/>
            <w:color w:val="000000"/>
            <w:sz w:val="19"/>
            <w:szCs w:val="19"/>
            <w:lang w:val="en-US"/>
            <w:rPrChange w:id="279" w:author="Виктория Санникова" w:date="2018-05-21T20:04:00Z">
              <w:rPr>
                <w:rFonts w:ascii="Consolas" w:hAnsi="Consolas" w:cs="Consolas"/>
                <w:color w:val="000000"/>
                <w:sz w:val="19"/>
                <w:szCs w:val="19"/>
              </w:rPr>
            </w:rPrChange>
          </w:rPr>
          <w:t xml:space="preserve"> </w:t>
        </w:r>
        <w:r w:rsidRPr="008C5408">
          <w:rPr>
            <w:rFonts w:ascii="Consolas" w:hAnsi="Consolas" w:cs="Consolas"/>
            <w:color w:val="808080"/>
            <w:sz w:val="19"/>
            <w:szCs w:val="19"/>
            <w:lang w:val="en-US"/>
            <w:rPrChange w:id="280" w:author="Виктория Санникова" w:date="2018-05-21T20:04:00Z">
              <w:rPr>
                <w:rFonts w:ascii="Consolas" w:hAnsi="Consolas" w:cs="Consolas"/>
                <w:color w:val="808080"/>
                <w:sz w:val="19"/>
                <w:szCs w:val="19"/>
              </w:rPr>
            </w:rPrChange>
          </w:rPr>
          <w:t>size</w:t>
        </w:r>
        <w:r w:rsidRPr="008C5408">
          <w:rPr>
            <w:rFonts w:ascii="Consolas" w:hAnsi="Consolas" w:cs="Consolas"/>
            <w:color w:val="000000"/>
            <w:sz w:val="19"/>
            <w:szCs w:val="19"/>
            <w:lang w:val="en-US"/>
            <w:rPrChange w:id="281" w:author="Виктория Санникова" w:date="2018-05-21T20:04:00Z">
              <w:rPr>
                <w:rFonts w:ascii="Consolas" w:hAnsi="Consolas" w:cs="Consolas"/>
                <w:color w:val="000000"/>
                <w:sz w:val="19"/>
                <w:szCs w:val="19"/>
              </w:rPr>
            </w:rPrChange>
          </w:rPr>
          <w:t>)</w:t>
        </w:r>
      </w:ins>
    </w:p>
    <w:p w:rsidR="008C5408" w:rsidRPr="008C5408" w:rsidRDefault="008C5408" w:rsidP="008C5408">
      <w:pPr>
        <w:autoSpaceDE w:val="0"/>
        <w:autoSpaceDN w:val="0"/>
        <w:adjustRightInd w:val="0"/>
        <w:spacing w:after="0" w:line="240" w:lineRule="auto"/>
        <w:rPr>
          <w:ins w:id="282" w:author="Виктория Санникова" w:date="2018-05-21T20:04:00Z"/>
          <w:rFonts w:ascii="Consolas" w:hAnsi="Consolas" w:cs="Consolas"/>
          <w:color w:val="000000"/>
          <w:sz w:val="19"/>
          <w:szCs w:val="19"/>
          <w:lang w:val="en-US"/>
          <w:rPrChange w:id="283" w:author="Виктория Санникова" w:date="2018-05-21T20:04:00Z">
            <w:rPr>
              <w:ins w:id="284" w:author="Виктория Санникова" w:date="2018-05-21T20:04:00Z"/>
              <w:rFonts w:ascii="Consolas" w:hAnsi="Consolas" w:cs="Consolas"/>
              <w:color w:val="000000"/>
              <w:sz w:val="19"/>
              <w:szCs w:val="19"/>
            </w:rPr>
          </w:rPrChange>
        </w:rPr>
      </w:pPr>
      <w:ins w:id="285" w:author="Виктория Санникова" w:date="2018-05-21T20:04:00Z">
        <w:r w:rsidRPr="008C5408">
          <w:rPr>
            <w:rFonts w:ascii="Consolas" w:hAnsi="Consolas" w:cs="Consolas"/>
            <w:color w:val="000000"/>
            <w:sz w:val="19"/>
            <w:szCs w:val="19"/>
            <w:lang w:val="en-US"/>
            <w:rPrChange w:id="286" w:author="Виктория Санникова" w:date="2018-05-21T20:04:00Z">
              <w:rPr>
                <w:rFonts w:ascii="Consolas" w:hAnsi="Consolas" w:cs="Consolas"/>
                <w:color w:val="000000"/>
                <w:sz w:val="19"/>
                <w:szCs w:val="19"/>
              </w:rPr>
            </w:rPrChange>
          </w:rPr>
          <w:t>{</w:t>
        </w:r>
      </w:ins>
    </w:p>
    <w:p w:rsidR="008C5408" w:rsidRPr="008C5408" w:rsidRDefault="008C5408" w:rsidP="008C5408">
      <w:pPr>
        <w:autoSpaceDE w:val="0"/>
        <w:autoSpaceDN w:val="0"/>
        <w:adjustRightInd w:val="0"/>
        <w:spacing w:after="0" w:line="240" w:lineRule="auto"/>
        <w:rPr>
          <w:ins w:id="287" w:author="Виктория Санникова" w:date="2018-05-21T20:04:00Z"/>
          <w:rFonts w:ascii="Consolas" w:hAnsi="Consolas" w:cs="Consolas"/>
          <w:color w:val="000000"/>
          <w:sz w:val="19"/>
          <w:szCs w:val="19"/>
          <w:lang w:val="en-US"/>
          <w:rPrChange w:id="288" w:author="Виктория Санникова" w:date="2018-05-21T20:04:00Z">
            <w:rPr>
              <w:ins w:id="289" w:author="Виктория Санникова" w:date="2018-05-21T20:04:00Z"/>
              <w:rFonts w:ascii="Consolas" w:hAnsi="Consolas" w:cs="Consolas"/>
              <w:color w:val="000000"/>
              <w:sz w:val="19"/>
              <w:szCs w:val="19"/>
            </w:rPr>
          </w:rPrChange>
        </w:rPr>
      </w:pPr>
      <w:ins w:id="290" w:author="Виктория Санникова" w:date="2018-05-21T20:04:00Z">
        <w:r w:rsidRPr="008C5408">
          <w:rPr>
            <w:rFonts w:ascii="Consolas" w:hAnsi="Consolas" w:cs="Consolas"/>
            <w:color w:val="000000"/>
            <w:sz w:val="19"/>
            <w:szCs w:val="19"/>
            <w:lang w:val="en-US"/>
            <w:rPrChange w:id="291" w:author="Виктория Санникова" w:date="2018-05-21T20:04:00Z">
              <w:rPr>
                <w:rFonts w:ascii="Consolas" w:hAnsi="Consolas" w:cs="Consolas"/>
                <w:color w:val="000000"/>
                <w:sz w:val="19"/>
                <w:szCs w:val="19"/>
              </w:rPr>
            </w:rPrChange>
          </w:rPr>
          <w:tab/>
        </w:r>
        <w:proofErr w:type="spellStart"/>
        <w:proofErr w:type="gramStart"/>
        <w:r w:rsidRPr="008C5408">
          <w:rPr>
            <w:rFonts w:ascii="Consolas" w:hAnsi="Consolas" w:cs="Consolas"/>
            <w:color w:val="0000FF"/>
            <w:sz w:val="19"/>
            <w:szCs w:val="19"/>
            <w:lang w:val="en-US"/>
            <w:rPrChange w:id="292" w:author="Виктория Санникова" w:date="2018-05-21T20:04:00Z">
              <w:rPr>
                <w:rFonts w:ascii="Consolas" w:hAnsi="Consolas" w:cs="Consolas"/>
                <w:color w:val="0000FF"/>
                <w:sz w:val="19"/>
                <w:szCs w:val="19"/>
              </w:rPr>
            </w:rPrChange>
          </w:rPr>
          <w:t>int</w:t>
        </w:r>
        <w:proofErr w:type="spellEnd"/>
        <w:proofErr w:type="gramEnd"/>
        <w:r w:rsidRPr="008C5408">
          <w:rPr>
            <w:rFonts w:ascii="Consolas" w:hAnsi="Consolas" w:cs="Consolas"/>
            <w:color w:val="000000"/>
            <w:sz w:val="19"/>
            <w:szCs w:val="19"/>
            <w:lang w:val="en-US"/>
            <w:rPrChange w:id="293" w:author="Виктория Санникова" w:date="2018-05-21T20:04:00Z">
              <w:rPr>
                <w:rFonts w:ascii="Consolas" w:hAnsi="Consolas" w:cs="Consolas"/>
                <w:color w:val="000000"/>
                <w:sz w:val="19"/>
                <w:szCs w:val="19"/>
              </w:rPr>
            </w:rPrChange>
          </w:rPr>
          <w:t xml:space="preserve"> first = 0;</w:t>
        </w:r>
      </w:ins>
    </w:p>
    <w:p w:rsidR="008C5408" w:rsidRPr="008C5408" w:rsidRDefault="008C5408" w:rsidP="008C5408">
      <w:pPr>
        <w:autoSpaceDE w:val="0"/>
        <w:autoSpaceDN w:val="0"/>
        <w:adjustRightInd w:val="0"/>
        <w:spacing w:after="0" w:line="240" w:lineRule="auto"/>
        <w:rPr>
          <w:ins w:id="294" w:author="Виктория Санникова" w:date="2018-05-21T20:04:00Z"/>
          <w:rFonts w:ascii="Consolas" w:hAnsi="Consolas" w:cs="Consolas"/>
          <w:color w:val="000000"/>
          <w:sz w:val="19"/>
          <w:szCs w:val="19"/>
          <w:lang w:val="en-US"/>
          <w:rPrChange w:id="295" w:author="Виктория Санникова" w:date="2018-05-21T20:04:00Z">
            <w:rPr>
              <w:ins w:id="296" w:author="Виктория Санникова" w:date="2018-05-21T20:04:00Z"/>
              <w:rFonts w:ascii="Consolas" w:hAnsi="Consolas" w:cs="Consolas"/>
              <w:color w:val="000000"/>
              <w:sz w:val="19"/>
              <w:szCs w:val="19"/>
            </w:rPr>
          </w:rPrChange>
        </w:rPr>
      </w:pPr>
      <w:ins w:id="297" w:author="Виктория Санникова" w:date="2018-05-21T20:04:00Z">
        <w:r w:rsidRPr="008C5408">
          <w:rPr>
            <w:rFonts w:ascii="Consolas" w:hAnsi="Consolas" w:cs="Consolas"/>
            <w:color w:val="000000"/>
            <w:sz w:val="19"/>
            <w:szCs w:val="19"/>
            <w:lang w:val="en-US"/>
            <w:rPrChange w:id="298" w:author="Виктория Санникова" w:date="2018-05-21T20:04:00Z">
              <w:rPr>
                <w:rFonts w:ascii="Consolas" w:hAnsi="Consolas" w:cs="Consolas"/>
                <w:color w:val="000000"/>
                <w:sz w:val="19"/>
                <w:szCs w:val="19"/>
              </w:rPr>
            </w:rPrChange>
          </w:rPr>
          <w:tab/>
        </w:r>
        <w:proofErr w:type="spellStart"/>
        <w:proofErr w:type="gramStart"/>
        <w:r w:rsidRPr="008C5408">
          <w:rPr>
            <w:rFonts w:ascii="Consolas" w:hAnsi="Consolas" w:cs="Consolas"/>
            <w:color w:val="0000FF"/>
            <w:sz w:val="19"/>
            <w:szCs w:val="19"/>
            <w:lang w:val="en-US"/>
            <w:rPrChange w:id="299" w:author="Виктория Санникова" w:date="2018-05-21T20:04:00Z">
              <w:rPr>
                <w:rFonts w:ascii="Consolas" w:hAnsi="Consolas" w:cs="Consolas"/>
                <w:color w:val="0000FF"/>
                <w:sz w:val="19"/>
                <w:szCs w:val="19"/>
              </w:rPr>
            </w:rPrChange>
          </w:rPr>
          <w:t>int</w:t>
        </w:r>
        <w:proofErr w:type="spellEnd"/>
        <w:proofErr w:type="gramEnd"/>
        <w:r w:rsidRPr="008C5408">
          <w:rPr>
            <w:rFonts w:ascii="Consolas" w:hAnsi="Consolas" w:cs="Consolas"/>
            <w:color w:val="000000"/>
            <w:sz w:val="19"/>
            <w:szCs w:val="19"/>
            <w:lang w:val="en-US"/>
            <w:rPrChange w:id="300" w:author="Виктория Санникова" w:date="2018-05-21T20:04:00Z">
              <w:rPr>
                <w:rFonts w:ascii="Consolas" w:hAnsi="Consolas" w:cs="Consolas"/>
                <w:color w:val="000000"/>
                <w:sz w:val="19"/>
                <w:szCs w:val="19"/>
              </w:rPr>
            </w:rPrChange>
          </w:rPr>
          <w:t xml:space="preserve"> last = </w:t>
        </w:r>
        <w:r w:rsidRPr="008C5408">
          <w:rPr>
            <w:rFonts w:ascii="Consolas" w:hAnsi="Consolas" w:cs="Consolas"/>
            <w:color w:val="808080"/>
            <w:sz w:val="19"/>
            <w:szCs w:val="19"/>
            <w:lang w:val="en-US"/>
            <w:rPrChange w:id="301" w:author="Виктория Санникова" w:date="2018-05-21T20:04:00Z">
              <w:rPr>
                <w:rFonts w:ascii="Consolas" w:hAnsi="Consolas" w:cs="Consolas"/>
                <w:color w:val="808080"/>
                <w:sz w:val="19"/>
                <w:szCs w:val="19"/>
              </w:rPr>
            </w:rPrChange>
          </w:rPr>
          <w:t>size</w:t>
        </w:r>
        <w:r w:rsidRPr="008C5408">
          <w:rPr>
            <w:rFonts w:ascii="Consolas" w:hAnsi="Consolas" w:cs="Consolas"/>
            <w:color w:val="000000"/>
            <w:sz w:val="19"/>
            <w:szCs w:val="19"/>
            <w:lang w:val="en-US"/>
            <w:rPrChange w:id="302" w:author="Виктория Санникова" w:date="2018-05-21T20:04:00Z">
              <w:rPr>
                <w:rFonts w:ascii="Consolas" w:hAnsi="Consolas" w:cs="Consolas"/>
                <w:color w:val="000000"/>
                <w:sz w:val="19"/>
                <w:szCs w:val="19"/>
              </w:rPr>
            </w:rPrChange>
          </w:rPr>
          <w:t xml:space="preserve"> - 1;</w:t>
        </w:r>
      </w:ins>
    </w:p>
    <w:p w:rsidR="008C5408" w:rsidRPr="008C5408" w:rsidRDefault="008C5408" w:rsidP="008C5408">
      <w:pPr>
        <w:autoSpaceDE w:val="0"/>
        <w:autoSpaceDN w:val="0"/>
        <w:adjustRightInd w:val="0"/>
        <w:spacing w:after="0" w:line="240" w:lineRule="auto"/>
        <w:rPr>
          <w:ins w:id="303" w:author="Виктория Санникова" w:date="2018-05-21T20:04:00Z"/>
          <w:rFonts w:ascii="Consolas" w:hAnsi="Consolas" w:cs="Consolas"/>
          <w:color w:val="000000"/>
          <w:sz w:val="19"/>
          <w:szCs w:val="19"/>
          <w:lang w:val="en-US"/>
          <w:rPrChange w:id="304" w:author="Виктория Санникова" w:date="2018-05-21T20:04:00Z">
            <w:rPr>
              <w:ins w:id="305" w:author="Виктория Санникова" w:date="2018-05-21T20:04:00Z"/>
              <w:rFonts w:ascii="Consolas" w:hAnsi="Consolas" w:cs="Consolas"/>
              <w:color w:val="000000"/>
              <w:sz w:val="19"/>
              <w:szCs w:val="19"/>
            </w:rPr>
          </w:rPrChange>
        </w:rPr>
      </w:pPr>
      <w:ins w:id="306" w:author="Виктория Санникова" w:date="2018-05-21T20:04:00Z">
        <w:r w:rsidRPr="008C5408">
          <w:rPr>
            <w:rFonts w:ascii="Consolas" w:hAnsi="Consolas" w:cs="Consolas"/>
            <w:color w:val="000000"/>
            <w:sz w:val="19"/>
            <w:szCs w:val="19"/>
            <w:lang w:val="en-US"/>
            <w:rPrChange w:id="307" w:author="Виктория Санникова" w:date="2018-05-21T20:04:00Z">
              <w:rPr>
                <w:rFonts w:ascii="Consolas" w:hAnsi="Consolas" w:cs="Consolas"/>
                <w:color w:val="000000"/>
                <w:sz w:val="19"/>
                <w:szCs w:val="19"/>
              </w:rPr>
            </w:rPrChange>
          </w:rPr>
          <w:tab/>
        </w:r>
        <w:proofErr w:type="gramStart"/>
        <w:r w:rsidRPr="008C5408">
          <w:rPr>
            <w:rFonts w:ascii="Consolas" w:hAnsi="Consolas" w:cs="Consolas"/>
            <w:color w:val="0000FF"/>
            <w:sz w:val="19"/>
            <w:szCs w:val="19"/>
            <w:lang w:val="en-US"/>
            <w:rPrChange w:id="308" w:author="Виктория Санникова" w:date="2018-05-21T20:04:00Z">
              <w:rPr>
                <w:rFonts w:ascii="Consolas" w:hAnsi="Consolas" w:cs="Consolas"/>
                <w:color w:val="0000FF"/>
                <w:sz w:val="19"/>
                <w:szCs w:val="19"/>
              </w:rPr>
            </w:rPrChange>
          </w:rPr>
          <w:t>double</w:t>
        </w:r>
        <w:proofErr w:type="gramEnd"/>
        <w:r w:rsidRPr="008C5408">
          <w:rPr>
            <w:rFonts w:ascii="Consolas" w:hAnsi="Consolas" w:cs="Consolas"/>
            <w:color w:val="000000"/>
            <w:sz w:val="19"/>
            <w:szCs w:val="19"/>
            <w:lang w:val="en-US"/>
            <w:rPrChange w:id="309" w:author="Виктория Санникова" w:date="2018-05-21T20:04:00Z">
              <w:rPr>
                <w:rFonts w:ascii="Consolas" w:hAnsi="Consolas" w:cs="Consolas"/>
                <w:color w:val="000000"/>
                <w:sz w:val="19"/>
                <w:szCs w:val="19"/>
              </w:rPr>
            </w:rPrChange>
          </w:rPr>
          <w:t xml:space="preserve"> </w:t>
        </w:r>
        <w:proofErr w:type="spellStart"/>
        <w:r w:rsidRPr="008C5408">
          <w:rPr>
            <w:rFonts w:ascii="Consolas" w:hAnsi="Consolas" w:cs="Consolas"/>
            <w:color w:val="000000"/>
            <w:sz w:val="19"/>
            <w:szCs w:val="19"/>
            <w:lang w:val="en-US"/>
            <w:rPrChange w:id="310" w:author="Виктория Санникова" w:date="2018-05-21T20:04:00Z">
              <w:rPr>
                <w:rFonts w:ascii="Consolas" w:hAnsi="Consolas" w:cs="Consolas"/>
                <w:color w:val="000000"/>
                <w:sz w:val="19"/>
                <w:szCs w:val="19"/>
              </w:rPr>
            </w:rPrChange>
          </w:rPr>
          <w:t>elem</w:t>
        </w:r>
        <w:proofErr w:type="spellEnd"/>
        <w:r w:rsidRPr="008C5408">
          <w:rPr>
            <w:rFonts w:ascii="Consolas" w:hAnsi="Consolas" w:cs="Consolas"/>
            <w:color w:val="000000"/>
            <w:sz w:val="19"/>
            <w:szCs w:val="19"/>
            <w:lang w:val="en-US"/>
            <w:rPrChange w:id="311" w:author="Виктория Санникова" w:date="2018-05-21T20:04:00Z">
              <w:rPr>
                <w:rFonts w:ascii="Consolas" w:hAnsi="Consolas" w:cs="Consolas"/>
                <w:color w:val="000000"/>
                <w:sz w:val="19"/>
                <w:szCs w:val="19"/>
              </w:rPr>
            </w:rPrChange>
          </w:rPr>
          <w:t xml:space="preserve"> = </w:t>
        </w:r>
        <w:proofErr w:type="spellStart"/>
        <w:r w:rsidRPr="008C5408">
          <w:rPr>
            <w:rFonts w:ascii="Consolas" w:hAnsi="Consolas" w:cs="Consolas"/>
            <w:color w:val="808080"/>
            <w:sz w:val="19"/>
            <w:szCs w:val="19"/>
            <w:lang w:val="en-US"/>
            <w:rPrChange w:id="312" w:author="Виктория Санникова" w:date="2018-05-21T20:04:00Z">
              <w:rPr>
                <w:rFonts w:ascii="Consolas" w:hAnsi="Consolas" w:cs="Consolas"/>
                <w:color w:val="808080"/>
                <w:sz w:val="19"/>
                <w:szCs w:val="19"/>
              </w:rPr>
            </w:rPrChange>
          </w:rPr>
          <w:t>arr</w:t>
        </w:r>
        <w:proofErr w:type="spellEnd"/>
        <w:r w:rsidRPr="008C5408">
          <w:rPr>
            <w:rFonts w:ascii="Consolas" w:hAnsi="Consolas" w:cs="Consolas"/>
            <w:color w:val="000000"/>
            <w:sz w:val="19"/>
            <w:szCs w:val="19"/>
            <w:lang w:val="en-US"/>
            <w:rPrChange w:id="313" w:author="Виктория Санникова" w:date="2018-05-21T20:04:00Z">
              <w:rPr>
                <w:rFonts w:ascii="Consolas" w:hAnsi="Consolas" w:cs="Consolas"/>
                <w:color w:val="000000"/>
                <w:sz w:val="19"/>
                <w:szCs w:val="19"/>
              </w:rPr>
            </w:rPrChange>
          </w:rPr>
          <w:t>[</w:t>
        </w:r>
        <w:r w:rsidRPr="008C5408">
          <w:rPr>
            <w:rFonts w:ascii="Consolas" w:hAnsi="Consolas" w:cs="Consolas"/>
            <w:color w:val="808080"/>
            <w:sz w:val="19"/>
            <w:szCs w:val="19"/>
            <w:lang w:val="en-US"/>
            <w:rPrChange w:id="314" w:author="Виктория Санникова" w:date="2018-05-21T20:04:00Z">
              <w:rPr>
                <w:rFonts w:ascii="Consolas" w:hAnsi="Consolas" w:cs="Consolas"/>
                <w:color w:val="808080"/>
                <w:sz w:val="19"/>
                <w:szCs w:val="19"/>
              </w:rPr>
            </w:rPrChange>
          </w:rPr>
          <w:t>size</w:t>
        </w:r>
        <w:r w:rsidRPr="008C5408">
          <w:rPr>
            <w:rFonts w:ascii="Consolas" w:hAnsi="Consolas" w:cs="Consolas"/>
            <w:color w:val="000000"/>
            <w:sz w:val="19"/>
            <w:szCs w:val="19"/>
            <w:lang w:val="en-US"/>
            <w:rPrChange w:id="315" w:author="Виктория Санникова" w:date="2018-05-21T20:04:00Z">
              <w:rPr>
                <w:rFonts w:ascii="Consolas" w:hAnsi="Consolas" w:cs="Consolas"/>
                <w:color w:val="000000"/>
                <w:sz w:val="19"/>
                <w:szCs w:val="19"/>
              </w:rPr>
            </w:rPrChange>
          </w:rPr>
          <w:t xml:space="preserve"> / 2];</w:t>
        </w:r>
      </w:ins>
    </w:p>
    <w:p w:rsidR="008C5408" w:rsidRPr="008C5408" w:rsidRDefault="008C5408" w:rsidP="008C5408">
      <w:pPr>
        <w:autoSpaceDE w:val="0"/>
        <w:autoSpaceDN w:val="0"/>
        <w:adjustRightInd w:val="0"/>
        <w:spacing w:after="0" w:line="240" w:lineRule="auto"/>
        <w:rPr>
          <w:ins w:id="316" w:author="Виктория Санникова" w:date="2018-05-21T20:04:00Z"/>
          <w:rFonts w:ascii="Consolas" w:hAnsi="Consolas" w:cs="Consolas"/>
          <w:color w:val="000000"/>
          <w:sz w:val="19"/>
          <w:szCs w:val="19"/>
          <w:lang w:val="en-US"/>
          <w:rPrChange w:id="317" w:author="Виктория Санникова" w:date="2018-05-21T20:04:00Z">
            <w:rPr>
              <w:ins w:id="318" w:author="Виктория Санникова" w:date="2018-05-21T20:04:00Z"/>
              <w:rFonts w:ascii="Consolas" w:hAnsi="Consolas" w:cs="Consolas"/>
              <w:color w:val="000000"/>
              <w:sz w:val="19"/>
              <w:szCs w:val="19"/>
            </w:rPr>
          </w:rPrChange>
        </w:rPr>
      </w:pPr>
    </w:p>
    <w:p w:rsidR="008C5408" w:rsidRPr="008C5408" w:rsidRDefault="008C5408" w:rsidP="008C5408">
      <w:pPr>
        <w:autoSpaceDE w:val="0"/>
        <w:autoSpaceDN w:val="0"/>
        <w:adjustRightInd w:val="0"/>
        <w:spacing w:after="0" w:line="240" w:lineRule="auto"/>
        <w:rPr>
          <w:ins w:id="319" w:author="Виктория Санникова" w:date="2018-05-21T20:04:00Z"/>
          <w:rFonts w:ascii="Consolas" w:hAnsi="Consolas" w:cs="Consolas"/>
          <w:color w:val="000000"/>
          <w:sz w:val="19"/>
          <w:szCs w:val="19"/>
          <w:lang w:val="en-US"/>
          <w:rPrChange w:id="320" w:author="Виктория Санникова" w:date="2018-05-21T20:04:00Z">
            <w:rPr>
              <w:ins w:id="321" w:author="Виктория Санникова" w:date="2018-05-21T20:04:00Z"/>
              <w:rFonts w:ascii="Consolas" w:hAnsi="Consolas" w:cs="Consolas"/>
              <w:color w:val="000000"/>
              <w:sz w:val="19"/>
              <w:szCs w:val="19"/>
            </w:rPr>
          </w:rPrChange>
        </w:rPr>
      </w:pPr>
      <w:ins w:id="322" w:author="Виктория Санникова" w:date="2018-05-21T20:04:00Z">
        <w:r w:rsidRPr="008C5408">
          <w:rPr>
            <w:rFonts w:ascii="Consolas" w:hAnsi="Consolas" w:cs="Consolas"/>
            <w:color w:val="000000"/>
            <w:sz w:val="19"/>
            <w:szCs w:val="19"/>
            <w:lang w:val="en-US"/>
            <w:rPrChange w:id="323" w:author="Виктория Санникова" w:date="2018-05-21T20:04:00Z">
              <w:rPr>
                <w:rFonts w:ascii="Consolas" w:hAnsi="Consolas" w:cs="Consolas"/>
                <w:color w:val="000000"/>
                <w:sz w:val="19"/>
                <w:szCs w:val="19"/>
              </w:rPr>
            </w:rPrChange>
          </w:rPr>
          <w:tab/>
        </w:r>
        <w:proofErr w:type="gramStart"/>
        <w:r w:rsidRPr="008C5408">
          <w:rPr>
            <w:rFonts w:ascii="Consolas" w:hAnsi="Consolas" w:cs="Consolas"/>
            <w:color w:val="0000FF"/>
            <w:sz w:val="19"/>
            <w:szCs w:val="19"/>
            <w:lang w:val="en-US"/>
            <w:rPrChange w:id="324" w:author="Виктория Санникова" w:date="2018-05-21T20:04:00Z">
              <w:rPr>
                <w:rFonts w:ascii="Consolas" w:hAnsi="Consolas" w:cs="Consolas"/>
                <w:color w:val="0000FF"/>
                <w:sz w:val="19"/>
                <w:szCs w:val="19"/>
              </w:rPr>
            </w:rPrChange>
          </w:rPr>
          <w:t>do</w:t>
        </w:r>
        <w:proofErr w:type="gramEnd"/>
        <w:r w:rsidRPr="008C5408">
          <w:rPr>
            <w:rFonts w:ascii="Consolas" w:hAnsi="Consolas" w:cs="Consolas"/>
            <w:color w:val="000000"/>
            <w:sz w:val="19"/>
            <w:szCs w:val="19"/>
            <w:lang w:val="en-US"/>
            <w:rPrChange w:id="325" w:author="Виктория Санникова" w:date="2018-05-21T20:04:00Z">
              <w:rPr>
                <w:rFonts w:ascii="Consolas" w:hAnsi="Consolas" w:cs="Consolas"/>
                <w:color w:val="000000"/>
                <w:sz w:val="19"/>
                <w:szCs w:val="19"/>
              </w:rPr>
            </w:rPrChange>
          </w:rPr>
          <w:t xml:space="preserve"> {</w:t>
        </w:r>
      </w:ins>
    </w:p>
    <w:p w:rsidR="008C5408" w:rsidRPr="008C5408" w:rsidRDefault="008C5408" w:rsidP="008C5408">
      <w:pPr>
        <w:autoSpaceDE w:val="0"/>
        <w:autoSpaceDN w:val="0"/>
        <w:adjustRightInd w:val="0"/>
        <w:spacing w:after="0" w:line="240" w:lineRule="auto"/>
        <w:rPr>
          <w:ins w:id="326" w:author="Виктория Санникова" w:date="2018-05-21T20:04:00Z"/>
          <w:rFonts w:ascii="Consolas" w:hAnsi="Consolas" w:cs="Consolas"/>
          <w:color w:val="000000"/>
          <w:sz w:val="19"/>
          <w:szCs w:val="19"/>
          <w:lang w:val="en-US"/>
          <w:rPrChange w:id="327" w:author="Виктория Санникова" w:date="2018-05-21T20:04:00Z">
            <w:rPr>
              <w:ins w:id="328" w:author="Виктория Санникова" w:date="2018-05-21T20:04:00Z"/>
              <w:rFonts w:ascii="Consolas" w:hAnsi="Consolas" w:cs="Consolas"/>
              <w:color w:val="000000"/>
              <w:sz w:val="19"/>
              <w:szCs w:val="19"/>
            </w:rPr>
          </w:rPrChange>
        </w:rPr>
      </w:pPr>
      <w:ins w:id="329" w:author="Виктория Санникова" w:date="2018-05-21T20:04:00Z">
        <w:r w:rsidRPr="008C5408">
          <w:rPr>
            <w:rFonts w:ascii="Consolas" w:hAnsi="Consolas" w:cs="Consolas"/>
            <w:color w:val="000000"/>
            <w:sz w:val="19"/>
            <w:szCs w:val="19"/>
            <w:lang w:val="en-US"/>
            <w:rPrChange w:id="330" w:author="Виктория Санникова" w:date="2018-05-21T20:04:00Z">
              <w:rPr>
                <w:rFonts w:ascii="Consolas" w:hAnsi="Consolas" w:cs="Consolas"/>
                <w:color w:val="000000"/>
                <w:sz w:val="19"/>
                <w:szCs w:val="19"/>
              </w:rPr>
            </w:rPrChange>
          </w:rPr>
          <w:tab/>
        </w:r>
        <w:r w:rsidRPr="008C5408">
          <w:rPr>
            <w:rFonts w:ascii="Consolas" w:hAnsi="Consolas" w:cs="Consolas"/>
            <w:color w:val="000000"/>
            <w:sz w:val="19"/>
            <w:szCs w:val="19"/>
            <w:lang w:val="en-US"/>
            <w:rPrChange w:id="331" w:author="Виктория Санникова" w:date="2018-05-21T20:04:00Z">
              <w:rPr>
                <w:rFonts w:ascii="Consolas" w:hAnsi="Consolas" w:cs="Consolas"/>
                <w:color w:val="000000"/>
                <w:sz w:val="19"/>
                <w:szCs w:val="19"/>
              </w:rPr>
            </w:rPrChange>
          </w:rPr>
          <w:tab/>
        </w:r>
        <w:proofErr w:type="gramStart"/>
        <w:r w:rsidRPr="008C5408">
          <w:rPr>
            <w:rFonts w:ascii="Consolas" w:hAnsi="Consolas" w:cs="Consolas"/>
            <w:color w:val="0000FF"/>
            <w:sz w:val="19"/>
            <w:szCs w:val="19"/>
            <w:lang w:val="en-US"/>
            <w:rPrChange w:id="332" w:author="Виктория Санникова" w:date="2018-05-21T20:04:00Z">
              <w:rPr>
                <w:rFonts w:ascii="Consolas" w:hAnsi="Consolas" w:cs="Consolas"/>
                <w:color w:val="0000FF"/>
                <w:sz w:val="19"/>
                <w:szCs w:val="19"/>
              </w:rPr>
            </w:rPrChange>
          </w:rPr>
          <w:t>while</w:t>
        </w:r>
        <w:proofErr w:type="gramEnd"/>
        <w:r w:rsidRPr="008C5408">
          <w:rPr>
            <w:rFonts w:ascii="Consolas" w:hAnsi="Consolas" w:cs="Consolas"/>
            <w:color w:val="000000"/>
            <w:sz w:val="19"/>
            <w:szCs w:val="19"/>
            <w:lang w:val="en-US"/>
            <w:rPrChange w:id="333" w:author="Виктория Санникова" w:date="2018-05-21T20:04:00Z">
              <w:rPr>
                <w:rFonts w:ascii="Consolas" w:hAnsi="Consolas" w:cs="Consolas"/>
                <w:color w:val="000000"/>
                <w:sz w:val="19"/>
                <w:szCs w:val="19"/>
              </w:rPr>
            </w:rPrChange>
          </w:rPr>
          <w:t xml:space="preserve"> (</w:t>
        </w:r>
        <w:proofErr w:type="spellStart"/>
        <w:r w:rsidRPr="008C5408">
          <w:rPr>
            <w:rFonts w:ascii="Consolas" w:hAnsi="Consolas" w:cs="Consolas"/>
            <w:color w:val="808080"/>
            <w:sz w:val="19"/>
            <w:szCs w:val="19"/>
            <w:lang w:val="en-US"/>
            <w:rPrChange w:id="334" w:author="Виктория Санникова" w:date="2018-05-21T20:04:00Z">
              <w:rPr>
                <w:rFonts w:ascii="Consolas" w:hAnsi="Consolas" w:cs="Consolas"/>
                <w:color w:val="808080"/>
                <w:sz w:val="19"/>
                <w:szCs w:val="19"/>
              </w:rPr>
            </w:rPrChange>
          </w:rPr>
          <w:t>arr</w:t>
        </w:r>
        <w:proofErr w:type="spellEnd"/>
        <w:r w:rsidRPr="008C5408">
          <w:rPr>
            <w:rFonts w:ascii="Consolas" w:hAnsi="Consolas" w:cs="Consolas"/>
            <w:color w:val="000000"/>
            <w:sz w:val="19"/>
            <w:szCs w:val="19"/>
            <w:lang w:val="en-US"/>
            <w:rPrChange w:id="335" w:author="Виктория Санникова" w:date="2018-05-21T20:04:00Z">
              <w:rPr>
                <w:rFonts w:ascii="Consolas" w:hAnsi="Consolas" w:cs="Consolas"/>
                <w:color w:val="000000"/>
                <w:sz w:val="19"/>
                <w:szCs w:val="19"/>
              </w:rPr>
            </w:rPrChange>
          </w:rPr>
          <w:t xml:space="preserve">[first] &lt; </w:t>
        </w:r>
        <w:proofErr w:type="spellStart"/>
        <w:r w:rsidRPr="008C5408">
          <w:rPr>
            <w:rFonts w:ascii="Consolas" w:hAnsi="Consolas" w:cs="Consolas"/>
            <w:color w:val="000000"/>
            <w:sz w:val="19"/>
            <w:szCs w:val="19"/>
            <w:lang w:val="en-US"/>
            <w:rPrChange w:id="336" w:author="Виктория Санникова" w:date="2018-05-21T20:04:00Z">
              <w:rPr>
                <w:rFonts w:ascii="Consolas" w:hAnsi="Consolas" w:cs="Consolas"/>
                <w:color w:val="000000"/>
                <w:sz w:val="19"/>
                <w:szCs w:val="19"/>
              </w:rPr>
            </w:rPrChange>
          </w:rPr>
          <w:t>elem</w:t>
        </w:r>
        <w:proofErr w:type="spellEnd"/>
        <w:r w:rsidRPr="008C5408">
          <w:rPr>
            <w:rFonts w:ascii="Consolas" w:hAnsi="Consolas" w:cs="Consolas"/>
            <w:color w:val="000000"/>
            <w:sz w:val="19"/>
            <w:szCs w:val="19"/>
            <w:lang w:val="en-US"/>
            <w:rPrChange w:id="337" w:author="Виктория Санникова" w:date="2018-05-21T20:04:00Z">
              <w:rPr>
                <w:rFonts w:ascii="Consolas" w:hAnsi="Consolas" w:cs="Consolas"/>
                <w:color w:val="000000"/>
                <w:sz w:val="19"/>
                <w:szCs w:val="19"/>
              </w:rPr>
            </w:rPrChange>
          </w:rPr>
          <w:t>)</w:t>
        </w:r>
      </w:ins>
    </w:p>
    <w:p w:rsidR="008C5408" w:rsidRPr="008C5408" w:rsidRDefault="008C5408" w:rsidP="008C5408">
      <w:pPr>
        <w:autoSpaceDE w:val="0"/>
        <w:autoSpaceDN w:val="0"/>
        <w:adjustRightInd w:val="0"/>
        <w:spacing w:after="0" w:line="240" w:lineRule="auto"/>
        <w:rPr>
          <w:ins w:id="338" w:author="Виктория Санникова" w:date="2018-05-21T20:04:00Z"/>
          <w:rFonts w:ascii="Consolas" w:hAnsi="Consolas" w:cs="Consolas"/>
          <w:color w:val="000000"/>
          <w:sz w:val="19"/>
          <w:szCs w:val="19"/>
          <w:lang w:val="en-US"/>
          <w:rPrChange w:id="339" w:author="Виктория Санникова" w:date="2018-05-21T20:04:00Z">
            <w:rPr>
              <w:ins w:id="340" w:author="Виктория Санникова" w:date="2018-05-21T20:04:00Z"/>
              <w:rFonts w:ascii="Consolas" w:hAnsi="Consolas" w:cs="Consolas"/>
              <w:color w:val="000000"/>
              <w:sz w:val="19"/>
              <w:szCs w:val="19"/>
            </w:rPr>
          </w:rPrChange>
        </w:rPr>
      </w:pPr>
      <w:ins w:id="341" w:author="Виктория Санникова" w:date="2018-05-21T20:04:00Z">
        <w:r w:rsidRPr="008C5408">
          <w:rPr>
            <w:rFonts w:ascii="Consolas" w:hAnsi="Consolas" w:cs="Consolas"/>
            <w:color w:val="000000"/>
            <w:sz w:val="19"/>
            <w:szCs w:val="19"/>
            <w:lang w:val="en-US"/>
            <w:rPrChange w:id="342" w:author="Виктория Санникова" w:date="2018-05-21T20:04:00Z">
              <w:rPr>
                <w:rFonts w:ascii="Consolas" w:hAnsi="Consolas" w:cs="Consolas"/>
                <w:color w:val="000000"/>
                <w:sz w:val="19"/>
                <w:szCs w:val="19"/>
              </w:rPr>
            </w:rPrChange>
          </w:rPr>
          <w:tab/>
        </w:r>
        <w:r w:rsidRPr="008C5408">
          <w:rPr>
            <w:rFonts w:ascii="Consolas" w:hAnsi="Consolas" w:cs="Consolas"/>
            <w:color w:val="000000"/>
            <w:sz w:val="19"/>
            <w:szCs w:val="19"/>
            <w:lang w:val="en-US"/>
            <w:rPrChange w:id="343" w:author="Виктория Санникова" w:date="2018-05-21T20:04:00Z">
              <w:rPr>
                <w:rFonts w:ascii="Consolas" w:hAnsi="Consolas" w:cs="Consolas"/>
                <w:color w:val="000000"/>
                <w:sz w:val="19"/>
                <w:szCs w:val="19"/>
              </w:rPr>
            </w:rPrChange>
          </w:rPr>
          <w:tab/>
        </w:r>
        <w:r w:rsidRPr="008C5408">
          <w:rPr>
            <w:rFonts w:ascii="Consolas" w:hAnsi="Consolas" w:cs="Consolas"/>
            <w:color w:val="000000"/>
            <w:sz w:val="19"/>
            <w:szCs w:val="19"/>
            <w:lang w:val="en-US"/>
            <w:rPrChange w:id="344" w:author="Виктория Санникова" w:date="2018-05-21T20:04:00Z">
              <w:rPr>
                <w:rFonts w:ascii="Consolas" w:hAnsi="Consolas" w:cs="Consolas"/>
                <w:color w:val="000000"/>
                <w:sz w:val="19"/>
                <w:szCs w:val="19"/>
              </w:rPr>
            </w:rPrChange>
          </w:rPr>
          <w:tab/>
        </w:r>
        <w:proofErr w:type="gramStart"/>
        <w:r w:rsidRPr="008C5408">
          <w:rPr>
            <w:rFonts w:ascii="Consolas" w:hAnsi="Consolas" w:cs="Consolas"/>
            <w:color w:val="000000"/>
            <w:sz w:val="19"/>
            <w:szCs w:val="19"/>
            <w:lang w:val="en-US"/>
            <w:rPrChange w:id="345" w:author="Виктория Санникова" w:date="2018-05-21T20:04:00Z">
              <w:rPr>
                <w:rFonts w:ascii="Consolas" w:hAnsi="Consolas" w:cs="Consolas"/>
                <w:color w:val="000000"/>
                <w:sz w:val="19"/>
                <w:szCs w:val="19"/>
              </w:rPr>
            </w:rPrChange>
          </w:rPr>
          <w:t>first</w:t>
        </w:r>
        <w:proofErr w:type="gramEnd"/>
        <w:r w:rsidRPr="008C5408">
          <w:rPr>
            <w:rFonts w:ascii="Consolas" w:hAnsi="Consolas" w:cs="Consolas"/>
            <w:color w:val="000000"/>
            <w:sz w:val="19"/>
            <w:szCs w:val="19"/>
            <w:lang w:val="en-US"/>
            <w:rPrChange w:id="346" w:author="Виктория Санникова" w:date="2018-05-21T20:04:00Z">
              <w:rPr>
                <w:rFonts w:ascii="Consolas" w:hAnsi="Consolas" w:cs="Consolas"/>
                <w:color w:val="000000"/>
                <w:sz w:val="19"/>
                <w:szCs w:val="19"/>
              </w:rPr>
            </w:rPrChange>
          </w:rPr>
          <w:t>++;</w:t>
        </w:r>
      </w:ins>
    </w:p>
    <w:p w:rsidR="008C5408" w:rsidRPr="008C5408" w:rsidRDefault="008C5408" w:rsidP="008C5408">
      <w:pPr>
        <w:autoSpaceDE w:val="0"/>
        <w:autoSpaceDN w:val="0"/>
        <w:adjustRightInd w:val="0"/>
        <w:spacing w:after="0" w:line="240" w:lineRule="auto"/>
        <w:rPr>
          <w:ins w:id="347" w:author="Виктория Санникова" w:date="2018-05-21T20:04:00Z"/>
          <w:rFonts w:ascii="Consolas" w:hAnsi="Consolas" w:cs="Consolas"/>
          <w:color w:val="000000"/>
          <w:sz w:val="19"/>
          <w:szCs w:val="19"/>
          <w:lang w:val="en-US"/>
          <w:rPrChange w:id="348" w:author="Виктория Санникова" w:date="2018-05-21T20:04:00Z">
            <w:rPr>
              <w:ins w:id="349" w:author="Виктория Санникова" w:date="2018-05-21T20:04:00Z"/>
              <w:rFonts w:ascii="Consolas" w:hAnsi="Consolas" w:cs="Consolas"/>
              <w:color w:val="000000"/>
              <w:sz w:val="19"/>
              <w:szCs w:val="19"/>
            </w:rPr>
          </w:rPrChange>
        </w:rPr>
      </w:pPr>
      <w:ins w:id="350" w:author="Виктория Санникова" w:date="2018-05-21T20:04:00Z">
        <w:r w:rsidRPr="008C5408">
          <w:rPr>
            <w:rFonts w:ascii="Consolas" w:hAnsi="Consolas" w:cs="Consolas"/>
            <w:color w:val="000000"/>
            <w:sz w:val="19"/>
            <w:szCs w:val="19"/>
            <w:lang w:val="en-US"/>
            <w:rPrChange w:id="351" w:author="Виктория Санникова" w:date="2018-05-21T20:04:00Z">
              <w:rPr>
                <w:rFonts w:ascii="Consolas" w:hAnsi="Consolas" w:cs="Consolas"/>
                <w:color w:val="000000"/>
                <w:sz w:val="19"/>
                <w:szCs w:val="19"/>
              </w:rPr>
            </w:rPrChange>
          </w:rPr>
          <w:tab/>
        </w:r>
        <w:r w:rsidRPr="008C5408">
          <w:rPr>
            <w:rFonts w:ascii="Consolas" w:hAnsi="Consolas" w:cs="Consolas"/>
            <w:color w:val="000000"/>
            <w:sz w:val="19"/>
            <w:szCs w:val="19"/>
            <w:lang w:val="en-US"/>
            <w:rPrChange w:id="352" w:author="Виктория Санникова" w:date="2018-05-21T20:04:00Z">
              <w:rPr>
                <w:rFonts w:ascii="Consolas" w:hAnsi="Consolas" w:cs="Consolas"/>
                <w:color w:val="000000"/>
                <w:sz w:val="19"/>
                <w:szCs w:val="19"/>
              </w:rPr>
            </w:rPrChange>
          </w:rPr>
          <w:tab/>
        </w:r>
        <w:proofErr w:type="gramStart"/>
        <w:r w:rsidRPr="008C5408">
          <w:rPr>
            <w:rFonts w:ascii="Consolas" w:hAnsi="Consolas" w:cs="Consolas"/>
            <w:color w:val="0000FF"/>
            <w:sz w:val="19"/>
            <w:szCs w:val="19"/>
            <w:lang w:val="en-US"/>
            <w:rPrChange w:id="353" w:author="Виктория Санникова" w:date="2018-05-21T20:04:00Z">
              <w:rPr>
                <w:rFonts w:ascii="Consolas" w:hAnsi="Consolas" w:cs="Consolas"/>
                <w:color w:val="0000FF"/>
                <w:sz w:val="19"/>
                <w:szCs w:val="19"/>
              </w:rPr>
            </w:rPrChange>
          </w:rPr>
          <w:t>while</w:t>
        </w:r>
        <w:proofErr w:type="gramEnd"/>
        <w:r w:rsidRPr="008C5408">
          <w:rPr>
            <w:rFonts w:ascii="Consolas" w:hAnsi="Consolas" w:cs="Consolas"/>
            <w:color w:val="000000"/>
            <w:sz w:val="19"/>
            <w:szCs w:val="19"/>
            <w:lang w:val="en-US"/>
            <w:rPrChange w:id="354" w:author="Виктория Санникова" w:date="2018-05-21T20:04:00Z">
              <w:rPr>
                <w:rFonts w:ascii="Consolas" w:hAnsi="Consolas" w:cs="Consolas"/>
                <w:color w:val="000000"/>
                <w:sz w:val="19"/>
                <w:szCs w:val="19"/>
              </w:rPr>
            </w:rPrChange>
          </w:rPr>
          <w:t xml:space="preserve"> (</w:t>
        </w:r>
        <w:proofErr w:type="spellStart"/>
        <w:r w:rsidRPr="008C5408">
          <w:rPr>
            <w:rFonts w:ascii="Consolas" w:hAnsi="Consolas" w:cs="Consolas"/>
            <w:color w:val="808080"/>
            <w:sz w:val="19"/>
            <w:szCs w:val="19"/>
            <w:lang w:val="en-US"/>
            <w:rPrChange w:id="355" w:author="Виктория Санникова" w:date="2018-05-21T20:04:00Z">
              <w:rPr>
                <w:rFonts w:ascii="Consolas" w:hAnsi="Consolas" w:cs="Consolas"/>
                <w:color w:val="808080"/>
                <w:sz w:val="19"/>
                <w:szCs w:val="19"/>
              </w:rPr>
            </w:rPrChange>
          </w:rPr>
          <w:t>arr</w:t>
        </w:r>
        <w:proofErr w:type="spellEnd"/>
        <w:r w:rsidRPr="008C5408">
          <w:rPr>
            <w:rFonts w:ascii="Consolas" w:hAnsi="Consolas" w:cs="Consolas"/>
            <w:color w:val="000000"/>
            <w:sz w:val="19"/>
            <w:szCs w:val="19"/>
            <w:lang w:val="en-US"/>
            <w:rPrChange w:id="356" w:author="Виктория Санникова" w:date="2018-05-21T20:04:00Z">
              <w:rPr>
                <w:rFonts w:ascii="Consolas" w:hAnsi="Consolas" w:cs="Consolas"/>
                <w:color w:val="000000"/>
                <w:sz w:val="19"/>
                <w:szCs w:val="19"/>
              </w:rPr>
            </w:rPrChange>
          </w:rPr>
          <w:t xml:space="preserve">[last] &gt; </w:t>
        </w:r>
        <w:proofErr w:type="spellStart"/>
        <w:r w:rsidRPr="008C5408">
          <w:rPr>
            <w:rFonts w:ascii="Consolas" w:hAnsi="Consolas" w:cs="Consolas"/>
            <w:color w:val="000000"/>
            <w:sz w:val="19"/>
            <w:szCs w:val="19"/>
            <w:lang w:val="en-US"/>
            <w:rPrChange w:id="357" w:author="Виктория Санникова" w:date="2018-05-21T20:04:00Z">
              <w:rPr>
                <w:rFonts w:ascii="Consolas" w:hAnsi="Consolas" w:cs="Consolas"/>
                <w:color w:val="000000"/>
                <w:sz w:val="19"/>
                <w:szCs w:val="19"/>
              </w:rPr>
            </w:rPrChange>
          </w:rPr>
          <w:t>elem</w:t>
        </w:r>
        <w:proofErr w:type="spellEnd"/>
        <w:r w:rsidRPr="008C5408">
          <w:rPr>
            <w:rFonts w:ascii="Consolas" w:hAnsi="Consolas" w:cs="Consolas"/>
            <w:color w:val="000000"/>
            <w:sz w:val="19"/>
            <w:szCs w:val="19"/>
            <w:lang w:val="en-US"/>
            <w:rPrChange w:id="358" w:author="Виктория Санникова" w:date="2018-05-21T20:04:00Z">
              <w:rPr>
                <w:rFonts w:ascii="Consolas" w:hAnsi="Consolas" w:cs="Consolas"/>
                <w:color w:val="000000"/>
                <w:sz w:val="19"/>
                <w:szCs w:val="19"/>
              </w:rPr>
            </w:rPrChange>
          </w:rPr>
          <w:t>)</w:t>
        </w:r>
      </w:ins>
    </w:p>
    <w:p w:rsidR="008C5408" w:rsidRPr="008C5408" w:rsidRDefault="008C5408" w:rsidP="008C5408">
      <w:pPr>
        <w:autoSpaceDE w:val="0"/>
        <w:autoSpaceDN w:val="0"/>
        <w:adjustRightInd w:val="0"/>
        <w:spacing w:after="0" w:line="240" w:lineRule="auto"/>
        <w:rPr>
          <w:ins w:id="359" w:author="Виктория Санникова" w:date="2018-05-21T20:04:00Z"/>
          <w:rFonts w:ascii="Consolas" w:hAnsi="Consolas" w:cs="Consolas"/>
          <w:color w:val="000000"/>
          <w:sz w:val="19"/>
          <w:szCs w:val="19"/>
          <w:lang w:val="en-US"/>
          <w:rPrChange w:id="360" w:author="Виктория Санникова" w:date="2018-05-21T20:04:00Z">
            <w:rPr>
              <w:ins w:id="361" w:author="Виктория Санникова" w:date="2018-05-21T20:04:00Z"/>
              <w:rFonts w:ascii="Consolas" w:hAnsi="Consolas" w:cs="Consolas"/>
              <w:color w:val="000000"/>
              <w:sz w:val="19"/>
              <w:szCs w:val="19"/>
            </w:rPr>
          </w:rPrChange>
        </w:rPr>
      </w:pPr>
      <w:ins w:id="362" w:author="Виктория Санникова" w:date="2018-05-21T20:04:00Z">
        <w:r w:rsidRPr="008C5408">
          <w:rPr>
            <w:rFonts w:ascii="Consolas" w:hAnsi="Consolas" w:cs="Consolas"/>
            <w:color w:val="000000"/>
            <w:sz w:val="19"/>
            <w:szCs w:val="19"/>
            <w:lang w:val="en-US"/>
            <w:rPrChange w:id="363" w:author="Виктория Санникова" w:date="2018-05-21T20:04:00Z">
              <w:rPr>
                <w:rFonts w:ascii="Consolas" w:hAnsi="Consolas" w:cs="Consolas"/>
                <w:color w:val="000000"/>
                <w:sz w:val="19"/>
                <w:szCs w:val="19"/>
              </w:rPr>
            </w:rPrChange>
          </w:rPr>
          <w:tab/>
        </w:r>
        <w:r w:rsidRPr="008C5408">
          <w:rPr>
            <w:rFonts w:ascii="Consolas" w:hAnsi="Consolas" w:cs="Consolas"/>
            <w:color w:val="000000"/>
            <w:sz w:val="19"/>
            <w:szCs w:val="19"/>
            <w:lang w:val="en-US"/>
            <w:rPrChange w:id="364" w:author="Виктория Санникова" w:date="2018-05-21T20:04:00Z">
              <w:rPr>
                <w:rFonts w:ascii="Consolas" w:hAnsi="Consolas" w:cs="Consolas"/>
                <w:color w:val="000000"/>
                <w:sz w:val="19"/>
                <w:szCs w:val="19"/>
              </w:rPr>
            </w:rPrChange>
          </w:rPr>
          <w:tab/>
        </w:r>
        <w:r w:rsidRPr="008C5408">
          <w:rPr>
            <w:rFonts w:ascii="Consolas" w:hAnsi="Consolas" w:cs="Consolas"/>
            <w:color w:val="000000"/>
            <w:sz w:val="19"/>
            <w:szCs w:val="19"/>
            <w:lang w:val="en-US"/>
            <w:rPrChange w:id="365" w:author="Виктория Санникова" w:date="2018-05-21T20:04:00Z">
              <w:rPr>
                <w:rFonts w:ascii="Consolas" w:hAnsi="Consolas" w:cs="Consolas"/>
                <w:color w:val="000000"/>
                <w:sz w:val="19"/>
                <w:szCs w:val="19"/>
              </w:rPr>
            </w:rPrChange>
          </w:rPr>
          <w:tab/>
        </w:r>
        <w:proofErr w:type="gramStart"/>
        <w:r w:rsidRPr="008C5408">
          <w:rPr>
            <w:rFonts w:ascii="Consolas" w:hAnsi="Consolas" w:cs="Consolas"/>
            <w:color w:val="000000"/>
            <w:sz w:val="19"/>
            <w:szCs w:val="19"/>
            <w:lang w:val="en-US"/>
            <w:rPrChange w:id="366" w:author="Виктория Санникова" w:date="2018-05-21T20:04:00Z">
              <w:rPr>
                <w:rFonts w:ascii="Consolas" w:hAnsi="Consolas" w:cs="Consolas"/>
                <w:color w:val="000000"/>
                <w:sz w:val="19"/>
                <w:szCs w:val="19"/>
              </w:rPr>
            </w:rPrChange>
          </w:rPr>
          <w:t>last--</w:t>
        </w:r>
        <w:proofErr w:type="gramEnd"/>
        <w:r w:rsidRPr="008C5408">
          <w:rPr>
            <w:rFonts w:ascii="Consolas" w:hAnsi="Consolas" w:cs="Consolas"/>
            <w:color w:val="000000"/>
            <w:sz w:val="19"/>
            <w:szCs w:val="19"/>
            <w:lang w:val="en-US"/>
            <w:rPrChange w:id="367" w:author="Виктория Санникова" w:date="2018-05-21T20:04:00Z">
              <w:rPr>
                <w:rFonts w:ascii="Consolas" w:hAnsi="Consolas" w:cs="Consolas"/>
                <w:color w:val="000000"/>
                <w:sz w:val="19"/>
                <w:szCs w:val="19"/>
              </w:rPr>
            </w:rPrChange>
          </w:rPr>
          <w:t>;</w:t>
        </w:r>
      </w:ins>
    </w:p>
    <w:p w:rsidR="008C5408" w:rsidRPr="008C5408" w:rsidRDefault="008C5408" w:rsidP="008C5408">
      <w:pPr>
        <w:autoSpaceDE w:val="0"/>
        <w:autoSpaceDN w:val="0"/>
        <w:adjustRightInd w:val="0"/>
        <w:spacing w:after="0" w:line="240" w:lineRule="auto"/>
        <w:rPr>
          <w:ins w:id="368" w:author="Виктория Санникова" w:date="2018-05-21T20:04:00Z"/>
          <w:rFonts w:ascii="Consolas" w:hAnsi="Consolas" w:cs="Consolas"/>
          <w:color w:val="000000"/>
          <w:sz w:val="19"/>
          <w:szCs w:val="19"/>
          <w:lang w:val="en-US"/>
          <w:rPrChange w:id="369" w:author="Виктория Санникова" w:date="2018-05-21T20:04:00Z">
            <w:rPr>
              <w:ins w:id="370" w:author="Виктория Санникова" w:date="2018-05-21T20:04:00Z"/>
              <w:rFonts w:ascii="Consolas" w:hAnsi="Consolas" w:cs="Consolas"/>
              <w:color w:val="000000"/>
              <w:sz w:val="19"/>
              <w:szCs w:val="19"/>
            </w:rPr>
          </w:rPrChange>
        </w:rPr>
      </w:pPr>
    </w:p>
    <w:p w:rsidR="008C5408" w:rsidRPr="008C5408" w:rsidRDefault="008C5408" w:rsidP="008C5408">
      <w:pPr>
        <w:autoSpaceDE w:val="0"/>
        <w:autoSpaceDN w:val="0"/>
        <w:adjustRightInd w:val="0"/>
        <w:spacing w:after="0" w:line="240" w:lineRule="auto"/>
        <w:rPr>
          <w:ins w:id="371" w:author="Виктория Санникова" w:date="2018-05-21T20:04:00Z"/>
          <w:rFonts w:ascii="Consolas" w:hAnsi="Consolas" w:cs="Consolas"/>
          <w:color w:val="000000"/>
          <w:sz w:val="19"/>
          <w:szCs w:val="19"/>
          <w:lang w:val="en-US"/>
          <w:rPrChange w:id="372" w:author="Виктория Санникова" w:date="2018-05-21T20:04:00Z">
            <w:rPr>
              <w:ins w:id="373" w:author="Виктория Санникова" w:date="2018-05-21T20:04:00Z"/>
              <w:rFonts w:ascii="Consolas" w:hAnsi="Consolas" w:cs="Consolas"/>
              <w:color w:val="000000"/>
              <w:sz w:val="19"/>
              <w:szCs w:val="19"/>
            </w:rPr>
          </w:rPrChange>
        </w:rPr>
      </w:pPr>
      <w:ins w:id="374" w:author="Виктория Санникова" w:date="2018-05-21T20:04:00Z">
        <w:r w:rsidRPr="008C5408">
          <w:rPr>
            <w:rFonts w:ascii="Consolas" w:hAnsi="Consolas" w:cs="Consolas"/>
            <w:color w:val="000000"/>
            <w:sz w:val="19"/>
            <w:szCs w:val="19"/>
            <w:lang w:val="en-US"/>
            <w:rPrChange w:id="375" w:author="Виктория Санникова" w:date="2018-05-21T20:04:00Z">
              <w:rPr>
                <w:rFonts w:ascii="Consolas" w:hAnsi="Consolas" w:cs="Consolas"/>
                <w:color w:val="000000"/>
                <w:sz w:val="19"/>
                <w:szCs w:val="19"/>
              </w:rPr>
            </w:rPrChange>
          </w:rPr>
          <w:tab/>
        </w:r>
        <w:r w:rsidRPr="008C5408">
          <w:rPr>
            <w:rFonts w:ascii="Consolas" w:hAnsi="Consolas" w:cs="Consolas"/>
            <w:color w:val="000000"/>
            <w:sz w:val="19"/>
            <w:szCs w:val="19"/>
            <w:lang w:val="en-US"/>
            <w:rPrChange w:id="376" w:author="Виктория Санникова" w:date="2018-05-21T20:04:00Z">
              <w:rPr>
                <w:rFonts w:ascii="Consolas" w:hAnsi="Consolas" w:cs="Consolas"/>
                <w:color w:val="000000"/>
                <w:sz w:val="19"/>
                <w:szCs w:val="19"/>
              </w:rPr>
            </w:rPrChange>
          </w:rPr>
          <w:tab/>
        </w:r>
        <w:proofErr w:type="gramStart"/>
        <w:r w:rsidRPr="008C5408">
          <w:rPr>
            <w:rFonts w:ascii="Consolas" w:hAnsi="Consolas" w:cs="Consolas"/>
            <w:color w:val="0000FF"/>
            <w:sz w:val="19"/>
            <w:szCs w:val="19"/>
            <w:lang w:val="en-US"/>
            <w:rPrChange w:id="377" w:author="Виктория Санникова" w:date="2018-05-21T20:04:00Z">
              <w:rPr>
                <w:rFonts w:ascii="Consolas" w:hAnsi="Consolas" w:cs="Consolas"/>
                <w:color w:val="0000FF"/>
                <w:sz w:val="19"/>
                <w:szCs w:val="19"/>
              </w:rPr>
            </w:rPrChange>
          </w:rPr>
          <w:t>if</w:t>
        </w:r>
        <w:proofErr w:type="gramEnd"/>
        <w:r w:rsidRPr="008C5408">
          <w:rPr>
            <w:rFonts w:ascii="Consolas" w:hAnsi="Consolas" w:cs="Consolas"/>
            <w:color w:val="000000"/>
            <w:sz w:val="19"/>
            <w:szCs w:val="19"/>
            <w:lang w:val="en-US"/>
            <w:rPrChange w:id="378" w:author="Виктория Санникова" w:date="2018-05-21T20:04:00Z">
              <w:rPr>
                <w:rFonts w:ascii="Consolas" w:hAnsi="Consolas" w:cs="Consolas"/>
                <w:color w:val="000000"/>
                <w:sz w:val="19"/>
                <w:szCs w:val="19"/>
              </w:rPr>
            </w:rPrChange>
          </w:rPr>
          <w:t xml:space="preserve"> (first &lt;= last) {</w:t>
        </w:r>
      </w:ins>
    </w:p>
    <w:p w:rsidR="008C5408" w:rsidRPr="008C5408" w:rsidRDefault="008C5408" w:rsidP="008C5408">
      <w:pPr>
        <w:autoSpaceDE w:val="0"/>
        <w:autoSpaceDN w:val="0"/>
        <w:adjustRightInd w:val="0"/>
        <w:spacing w:after="0" w:line="240" w:lineRule="auto"/>
        <w:rPr>
          <w:ins w:id="379" w:author="Виктория Санникова" w:date="2018-05-21T20:04:00Z"/>
          <w:rFonts w:ascii="Consolas" w:hAnsi="Consolas" w:cs="Consolas"/>
          <w:color w:val="000000"/>
          <w:sz w:val="19"/>
          <w:szCs w:val="19"/>
          <w:lang w:val="en-US"/>
          <w:rPrChange w:id="380" w:author="Виктория Санникова" w:date="2018-05-21T20:04:00Z">
            <w:rPr>
              <w:ins w:id="381" w:author="Виктория Санникова" w:date="2018-05-21T20:04:00Z"/>
              <w:rFonts w:ascii="Consolas" w:hAnsi="Consolas" w:cs="Consolas"/>
              <w:color w:val="000000"/>
              <w:sz w:val="19"/>
              <w:szCs w:val="19"/>
            </w:rPr>
          </w:rPrChange>
        </w:rPr>
      </w:pPr>
      <w:ins w:id="382" w:author="Виктория Санникова" w:date="2018-05-21T20:04:00Z">
        <w:r w:rsidRPr="008C5408">
          <w:rPr>
            <w:rFonts w:ascii="Consolas" w:hAnsi="Consolas" w:cs="Consolas"/>
            <w:color w:val="000000"/>
            <w:sz w:val="19"/>
            <w:szCs w:val="19"/>
            <w:lang w:val="en-US"/>
            <w:rPrChange w:id="383" w:author="Виктория Санникова" w:date="2018-05-21T20:04:00Z">
              <w:rPr>
                <w:rFonts w:ascii="Consolas" w:hAnsi="Consolas" w:cs="Consolas"/>
                <w:color w:val="000000"/>
                <w:sz w:val="19"/>
                <w:szCs w:val="19"/>
              </w:rPr>
            </w:rPrChange>
          </w:rPr>
          <w:tab/>
        </w:r>
        <w:r w:rsidRPr="008C5408">
          <w:rPr>
            <w:rFonts w:ascii="Consolas" w:hAnsi="Consolas" w:cs="Consolas"/>
            <w:color w:val="000000"/>
            <w:sz w:val="19"/>
            <w:szCs w:val="19"/>
            <w:lang w:val="en-US"/>
            <w:rPrChange w:id="384" w:author="Виктория Санникова" w:date="2018-05-21T20:04:00Z">
              <w:rPr>
                <w:rFonts w:ascii="Consolas" w:hAnsi="Consolas" w:cs="Consolas"/>
                <w:color w:val="000000"/>
                <w:sz w:val="19"/>
                <w:szCs w:val="19"/>
              </w:rPr>
            </w:rPrChange>
          </w:rPr>
          <w:tab/>
        </w:r>
        <w:r w:rsidRPr="008C5408">
          <w:rPr>
            <w:rFonts w:ascii="Consolas" w:hAnsi="Consolas" w:cs="Consolas"/>
            <w:color w:val="000000"/>
            <w:sz w:val="19"/>
            <w:szCs w:val="19"/>
            <w:lang w:val="en-US"/>
            <w:rPrChange w:id="385" w:author="Виктория Санникова" w:date="2018-05-21T20:04:00Z">
              <w:rPr>
                <w:rFonts w:ascii="Consolas" w:hAnsi="Consolas" w:cs="Consolas"/>
                <w:color w:val="000000"/>
                <w:sz w:val="19"/>
                <w:szCs w:val="19"/>
              </w:rPr>
            </w:rPrChange>
          </w:rPr>
          <w:tab/>
        </w:r>
        <w:proofErr w:type="gramStart"/>
        <w:r w:rsidRPr="008C5408">
          <w:rPr>
            <w:rFonts w:ascii="Consolas" w:hAnsi="Consolas" w:cs="Consolas"/>
            <w:color w:val="0000FF"/>
            <w:sz w:val="19"/>
            <w:szCs w:val="19"/>
            <w:lang w:val="en-US"/>
            <w:rPrChange w:id="386" w:author="Виктория Санникова" w:date="2018-05-21T20:04:00Z">
              <w:rPr>
                <w:rFonts w:ascii="Consolas" w:hAnsi="Consolas" w:cs="Consolas"/>
                <w:color w:val="0000FF"/>
                <w:sz w:val="19"/>
                <w:szCs w:val="19"/>
              </w:rPr>
            </w:rPrChange>
          </w:rPr>
          <w:t>double</w:t>
        </w:r>
        <w:proofErr w:type="gramEnd"/>
        <w:r w:rsidRPr="008C5408">
          <w:rPr>
            <w:rFonts w:ascii="Consolas" w:hAnsi="Consolas" w:cs="Consolas"/>
            <w:color w:val="000000"/>
            <w:sz w:val="19"/>
            <w:szCs w:val="19"/>
            <w:lang w:val="en-US"/>
            <w:rPrChange w:id="387" w:author="Виктория Санникова" w:date="2018-05-21T20:04:00Z">
              <w:rPr>
                <w:rFonts w:ascii="Consolas" w:hAnsi="Consolas" w:cs="Consolas"/>
                <w:color w:val="000000"/>
                <w:sz w:val="19"/>
                <w:szCs w:val="19"/>
              </w:rPr>
            </w:rPrChange>
          </w:rPr>
          <w:t xml:space="preserve"> </w:t>
        </w:r>
        <w:proofErr w:type="spellStart"/>
        <w:r w:rsidRPr="008C5408">
          <w:rPr>
            <w:rFonts w:ascii="Consolas" w:hAnsi="Consolas" w:cs="Consolas"/>
            <w:color w:val="000000"/>
            <w:sz w:val="19"/>
            <w:szCs w:val="19"/>
            <w:lang w:val="en-US"/>
            <w:rPrChange w:id="388" w:author="Виктория Санникова" w:date="2018-05-21T20:04:00Z">
              <w:rPr>
                <w:rFonts w:ascii="Consolas" w:hAnsi="Consolas" w:cs="Consolas"/>
                <w:color w:val="000000"/>
                <w:sz w:val="19"/>
                <w:szCs w:val="19"/>
              </w:rPr>
            </w:rPrChange>
          </w:rPr>
          <w:t>tmp</w:t>
        </w:r>
        <w:proofErr w:type="spellEnd"/>
        <w:r w:rsidRPr="008C5408">
          <w:rPr>
            <w:rFonts w:ascii="Consolas" w:hAnsi="Consolas" w:cs="Consolas"/>
            <w:color w:val="000000"/>
            <w:sz w:val="19"/>
            <w:szCs w:val="19"/>
            <w:lang w:val="en-US"/>
            <w:rPrChange w:id="389" w:author="Виктория Санникова" w:date="2018-05-21T20:04:00Z">
              <w:rPr>
                <w:rFonts w:ascii="Consolas" w:hAnsi="Consolas" w:cs="Consolas"/>
                <w:color w:val="000000"/>
                <w:sz w:val="19"/>
                <w:szCs w:val="19"/>
              </w:rPr>
            </w:rPrChange>
          </w:rPr>
          <w:t xml:space="preserve"> = </w:t>
        </w:r>
        <w:proofErr w:type="spellStart"/>
        <w:r w:rsidRPr="008C5408">
          <w:rPr>
            <w:rFonts w:ascii="Consolas" w:hAnsi="Consolas" w:cs="Consolas"/>
            <w:color w:val="808080"/>
            <w:sz w:val="19"/>
            <w:szCs w:val="19"/>
            <w:lang w:val="en-US"/>
            <w:rPrChange w:id="390" w:author="Виктория Санникова" w:date="2018-05-21T20:04:00Z">
              <w:rPr>
                <w:rFonts w:ascii="Consolas" w:hAnsi="Consolas" w:cs="Consolas"/>
                <w:color w:val="808080"/>
                <w:sz w:val="19"/>
                <w:szCs w:val="19"/>
              </w:rPr>
            </w:rPrChange>
          </w:rPr>
          <w:t>arr</w:t>
        </w:r>
        <w:proofErr w:type="spellEnd"/>
        <w:r w:rsidRPr="008C5408">
          <w:rPr>
            <w:rFonts w:ascii="Consolas" w:hAnsi="Consolas" w:cs="Consolas"/>
            <w:color w:val="000000"/>
            <w:sz w:val="19"/>
            <w:szCs w:val="19"/>
            <w:lang w:val="en-US"/>
            <w:rPrChange w:id="391" w:author="Виктория Санникова" w:date="2018-05-21T20:04:00Z">
              <w:rPr>
                <w:rFonts w:ascii="Consolas" w:hAnsi="Consolas" w:cs="Consolas"/>
                <w:color w:val="000000"/>
                <w:sz w:val="19"/>
                <w:szCs w:val="19"/>
              </w:rPr>
            </w:rPrChange>
          </w:rPr>
          <w:t>[first];</w:t>
        </w:r>
      </w:ins>
    </w:p>
    <w:p w:rsidR="008C5408" w:rsidRPr="008C5408" w:rsidRDefault="008C5408" w:rsidP="008C5408">
      <w:pPr>
        <w:autoSpaceDE w:val="0"/>
        <w:autoSpaceDN w:val="0"/>
        <w:adjustRightInd w:val="0"/>
        <w:spacing w:after="0" w:line="240" w:lineRule="auto"/>
        <w:rPr>
          <w:ins w:id="392" w:author="Виктория Санникова" w:date="2018-05-21T20:04:00Z"/>
          <w:rFonts w:ascii="Consolas" w:hAnsi="Consolas" w:cs="Consolas"/>
          <w:color w:val="000000"/>
          <w:sz w:val="19"/>
          <w:szCs w:val="19"/>
          <w:lang w:val="en-US"/>
          <w:rPrChange w:id="393" w:author="Виктория Санникова" w:date="2018-05-21T20:04:00Z">
            <w:rPr>
              <w:ins w:id="394" w:author="Виктория Санникова" w:date="2018-05-21T20:04:00Z"/>
              <w:rFonts w:ascii="Consolas" w:hAnsi="Consolas" w:cs="Consolas"/>
              <w:color w:val="000000"/>
              <w:sz w:val="19"/>
              <w:szCs w:val="19"/>
            </w:rPr>
          </w:rPrChange>
        </w:rPr>
      </w:pPr>
      <w:ins w:id="395" w:author="Виктория Санникова" w:date="2018-05-21T20:04:00Z">
        <w:r w:rsidRPr="008C5408">
          <w:rPr>
            <w:rFonts w:ascii="Consolas" w:hAnsi="Consolas" w:cs="Consolas"/>
            <w:color w:val="000000"/>
            <w:sz w:val="19"/>
            <w:szCs w:val="19"/>
            <w:lang w:val="en-US"/>
            <w:rPrChange w:id="396" w:author="Виктория Санникова" w:date="2018-05-21T20:04:00Z">
              <w:rPr>
                <w:rFonts w:ascii="Consolas" w:hAnsi="Consolas" w:cs="Consolas"/>
                <w:color w:val="000000"/>
                <w:sz w:val="19"/>
                <w:szCs w:val="19"/>
              </w:rPr>
            </w:rPrChange>
          </w:rPr>
          <w:tab/>
        </w:r>
        <w:r w:rsidRPr="008C5408">
          <w:rPr>
            <w:rFonts w:ascii="Consolas" w:hAnsi="Consolas" w:cs="Consolas"/>
            <w:color w:val="000000"/>
            <w:sz w:val="19"/>
            <w:szCs w:val="19"/>
            <w:lang w:val="en-US"/>
            <w:rPrChange w:id="397" w:author="Виктория Санникова" w:date="2018-05-21T20:04:00Z">
              <w:rPr>
                <w:rFonts w:ascii="Consolas" w:hAnsi="Consolas" w:cs="Consolas"/>
                <w:color w:val="000000"/>
                <w:sz w:val="19"/>
                <w:szCs w:val="19"/>
              </w:rPr>
            </w:rPrChange>
          </w:rPr>
          <w:tab/>
        </w:r>
        <w:r w:rsidRPr="008C5408">
          <w:rPr>
            <w:rFonts w:ascii="Consolas" w:hAnsi="Consolas" w:cs="Consolas"/>
            <w:color w:val="000000"/>
            <w:sz w:val="19"/>
            <w:szCs w:val="19"/>
            <w:lang w:val="en-US"/>
            <w:rPrChange w:id="398" w:author="Виктория Санникова" w:date="2018-05-21T20:04:00Z">
              <w:rPr>
                <w:rFonts w:ascii="Consolas" w:hAnsi="Consolas" w:cs="Consolas"/>
                <w:color w:val="000000"/>
                <w:sz w:val="19"/>
                <w:szCs w:val="19"/>
              </w:rPr>
            </w:rPrChange>
          </w:rPr>
          <w:tab/>
        </w:r>
        <w:proofErr w:type="spellStart"/>
        <w:proofErr w:type="gramStart"/>
        <w:r w:rsidRPr="008C5408">
          <w:rPr>
            <w:rFonts w:ascii="Consolas" w:hAnsi="Consolas" w:cs="Consolas"/>
            <w:color w:val="808080"/>
            <w:sz w:val="19"/>
            <w:szCs w:val="19"/>
            <w:lang w:val="en-US"/>
            <w:rPrChange w:id="399" w:author="Виктория Санникова" w:date="2018-05-21T20:04:00Z">
              <w:rPr>
                <w:rFonts w:ascii="Consolas" w:hAnsi="Consolas" w:cs="Consolas"/>
                <w:color w:val="808080"/>
                <w:sz w:val="19"/>
                <w:szCs w:val="19"/>
              </w:rPr>
            </w:rPrChange>
          </w:rPr>
          <w:t>arr</w:t>
        </w:r>
        <w:proofErr w:type="spellEnd"/>
        <w:r w:rsidRPr="008C5408">
          <w:rPr>
            <w:rFonts w:ascii="Consolas" w:hAnsi="Consolas" w:cs="Consolas"/>
            <w:color w:val="000000"/>
            <w:sz w:val="19"/>
            <w:szCs w:val="19"/>
            <w:lang w:val="en-US"/>
            <w:rPrChange w:id="400" w:author="Виктория Санникова" w:date="2018-05-21T20:04:00Z">
              <w:rPr>
                <w:rFonts w:ascii="Consolas" w:hAnsi="Consolas" w:cs="Consolas"/>
                <w:color w:val="000000"/>
                <w:sz w:val="19"/>
                <w:szCs w:val="19"/>
              </w:rPr>
            </w:rPrChange>
          </w:rPr>
          <w:t>[</w:t>
        </w:r>
        <w:proofErr w:type="gramEnd"/>
        <w:r w:rsidRPr="008C5408">
          <w:rPr>
            <w:rFonts w:ascii="Consolas" w:hAnsi="Consolas" w:cs="Consolas"/>
            <w:color w:val="000000"/>
            <w:sz w:val="19"/>
            <w:szCs w:val="19"/>
            <w:lang w:val="en-US"/>
            <w:rPrChange w:id="401" w:author="Виктория Санникова" w:date="2018-05-21T20:04:00Z">
              <w:rPr>
                <w:rFonts w:ascii="Consolas" w:hAnsi="Consolas" w:cs="Consolas"/>
                <w:color w:val="000000"/>
                <w:sz w:val="19"/>
                <w:szCs w:val="19"/>
              </w:rPr>
            </w:rPrChange>
          </w:rPr>
          <w:t xml:space="preserve">first] = </w:t>
        </w:r>
        <w:proofErr w:type="spellStart"/>
        <w:r w:rsidRPr="008C5408">
          <w:rPr>
            <w:rFonts w:ascii="Consolas" w:hAnsi="Consolas" w:cs="Consolas"/>
            <w:color w:val="808080"/>
            <w:sz w:val="19"/>
            <w:szCs w:val="19"/>
            <w:lang w:val="en-US"/>
            <w:rPrChange w:id="402" w:author="Виктория Санникова" w:date="2018-05-21T20:04:00Z">
              <w:rPr>
                <w:rFonts w:ascii="Consolas" w:hAnsi="Consolas" w:cs="Consolas"/>
                <w:color w:val="808080"/>
                <w:sz w:val="19"/>
                <w:szCs w:val="19"/>
              </w:rPr>
            </w:rPrChange>
          </w:rPr>
          <w:t>arr</w:t>
        </w:r>
        <w:proofErr w:type="spellEnd"/>
        <w:r w:rsidRPr="008C5408">
          <w:rPr>
            <w:rFonts w:ascii="Consolas" w:hAnsi="Consolas" w:cs="Consolas"/>
            <w:color w:val="000000"/>
            <w:sz w:val="19"/>
            <w:szCs w:val="19"/>
            <w:lang w:val="en-US"/>
            <w:rPrChange w:id="403" w:author="Виктория Санникова" w:date="2018-05-21T20:04:00Z">
              <w:rPr>
                <w:rFonts w:ascii="Consolas" w:hAnsi="Consolas" w:cs="Consolas"/>
                <w:color w:val="000000"/>
                <w:sz w:val="19"/>
                <w:szCs w:val="19"/>
              </w:rPr>
            </w:rPrChange>
          </w:rPr>
          <w:t>[last];</w:t>
        </w:r>
      </w:ins>
    </w:p>
    <w:p w:rsidR="008C5408" w:rsidRPr="008C5408" w:rsidRDefault="008C5408" w:rsidP="008C5408">
      <w:pPr>
        <w:autoSpaceDE w:val="0"/>
        <w:autoSpaceDN w:val="0"/>
        <w:adjustRightInd w:val="0"/>
        <w:spacing w:after="0" w:line="240" w:lineRule="auto"/>
        <w:rPr>
          <w:ins w:id="404" w:author="Виктория Санникова" w:date="2018-05-21T20:04:00Z"/>
          <w:rFonts w:ascii="Consolas" w:hAnsi="Consolas" w:cs="Consolas"/>
          <w:color w:val="000000"/>
          <w:sz w:val="19"/>
          <w:szCs w:val="19"/>
          <w:lang w:val="en-US"/>
          <w:rPrChange w:id="405" w:author="Виктория Санникова" w:date="2018-05-21T20:04:00Z">
            <w:rPr>
              <w:ins w:id="406" w:author="Виктория Санникова" w:date="2018-05-21T20:04:00Z"/>
              <w:rFonts w:ascii="Consolas" w:hAnsi="Consolas" w:cs="Consolas"/>
              <w:color w:val="000000"/>
              <w:sz w:val="19"/>
              <w:szCs w:val="19"/>
            </w:rPr>
          </w:rPrChange>
        </w:rPr>
      </w:pPr>
      <w:ins w:id="407" w:author="Виктория Санникова" w:date="2018-05-21T20:04:00Z">
        <w:r w:rsidRPr="008C5408">
          <w:rPr>
            <w:rFonts w:ascii="Consolas" w:hAnsi="Consolas" w:cs="Consolas"/>
            <w:color w:val="000000"/>
            <w:sz w:val="19"/>
            <w:szCs w:val="19"/>
            <w:lang w:val="en-US"/>
            <w:rPrChange w:id="408" w:author="Виктория Санникова" w:date="2018-05-21T20:04:00Z">
              <w:rPr>
                <w:rFonts w:ascii="Consolas" w:hAnsi="Consolas" w:cs="Consolas"/>
                <w:color w:val="000000"/>
                <w:sz w:val="19"/>
                <w:szCs w:val="19"/>
              </w:rPr>
            </w:rPrChange>
          </w:rPr>
          <w:tab/>
        </w:r>
        <w:r w:rsidRPr="008C5408">
          <w:rPr>
            <w:rFonts w:ascii="Consolas" w:hAnsi="Consolas" w:cs="Consolas"/>
            <w:color w:val="000000"/>
            <w:sz w:val="19"/>
            <w:szCs w:val="19"/>
            <w:lang w:val="en-US"/>
            <w:rPrChange w:id="409" w:author="Виктория Санникова" w:date="2018-05-21T20:04:00Z">
              <w:rPr>
                <w:rFonts w:ascii="Consolas" w:hAnsi="Consolas" w:cs="Consolas"/>
                <w:color w:val="000000"/>
                <w:sz w:val="19"/>
                <w:szCs w:val="19"/>
              </w:rPr>
            </w:rPrChange>
          </w:rPr>
          <w:tab/>
        </w:r>
        <w:r w:rsidRPr="008C5408">
          <w:rPr>
            <w:rFonts w:ascii="Consolas" w:hAnsi="Consolas" w:cs="Consolas"/>
            <w:color w:val="000000"/>
            <w:sz w:val="19"/>
            <w:szCs w:val="19"/>
            <w:lang w:val="en-US"/>
            <w:rPrChange w:id="410" w:author="Виктория Санникова" w:date="2018-05-21T20:04:00Z">
              <w:rPr>
                <w:rFonts w:ascii="Consolas" w:hAnsi="Consolas" w:cs="Consolas"/>
                <w:color w:val="000000"/>
                <w:sz w:val="19"/>
                <w:szCs w:val="19"/>
              </w:rPr>
            </w:rPrChange>
          </w:rPr>
          <w:tab/>
        </w:r>
        <w:proofErr w:type="spellStart"/>
        <w:proofErr w:type="gramStart"/>
        <w:r w:rsidRPr="008C5408">
          <w:rPr>
            <w:rFonts w:ascii="Consolas" w:hAnsi="Consolas" w:cs="Consolas"/>
            <w:color w:val="808080"/>
            <w:sz w:val="19"/>
            <w:szCs w:val="19"/>
            <w:lang w:val="en-US"/>
            <w:rPrChange w:id="411" w:author="Виктория Санникова" w:date="2018-05-21T20:04:00Z">
              <w:rPr>
                <w:rFonts w:ascii="Consolas" w:hAnsi="Consolas" w:cs="Consolas"/>
                <w:color w:val="808080"/>
                <w:sz w:val="19"/>
                <w:szCs w:val="19"/>
              </w:rPr>
            </w:rPrChange>
          </w:rPr>
          <w:t>arr</w:t>
        </w:r>
        <w:proofErr w:type="spellEnd"/>
        <w:r w:rsidRPr="008C5408">
          <w:rPr>
            <w:rFonts w:ascii="Consolas" w:hAnsi="Consolas" w:cs="Consolas"/>
            <w:color w:val="000000"/>
            <w:sz w:val="19"/>
            <w:szCs w:val="19"/>
            <w:lang w:val="en-US"/>
            <w:rPrChange w:id="412" w:author="Виктория Санникова" w:date="2018-05-21T20:04:00Z">
              <w:rPr>
                <w:rFonts w:ascii="Consolas" w:hAnsi="Consolas" w:cs="Consolas"/>
                <w:color w:val="000000"/>
                <w:sz w:val="19"/>
                <w:szCs w:val="19"/>
              </w:rPr>
            </w:rPrChange>
          </w:rPr>
          <w:t>[</w:t>
        </w:r>
        <w:proofErr w:type="gramEnd"/>
        <w:r w:rsidRPr="008C5408">
          <w:rPr>
            <w:rFonts w:ascii="Consolas" w:hAnsi="Consolas" w:cs="Consolas"/>
            <w:color w:val="000000"/>
            <w:sz w:val="19"/>
            <w:szCs w:val="19"/>
            <w:lang w:val="en-US"/>
            <w:rPrChange w:id="413" w:author="Виктория Санникова" w:date="2018-05-21T20:04:00Z">
              <w:rPr>
                <w:rFonts w:ascii="Consolas" w:hAnsi="Consolas" w:cs="Consolas"/>
                <w:color w:val="000000"/>
                <w:sz w:val="19"/>
                <w:szCs w:val="19"/>
              </w:rPr>
            </w:rPrChange>
          </w:rPr>
          <w:t xml:space="preserve">last] = </w:t>
        </w:r>
        <w:proofErr w:type="spellStart"/>
        <w:r w:rsidRPr="008C5408">
          <w:rPr>
            <w:rFonts w:ascii="Consolas" w:hAnsi="Consolas" w:cs="Consolas"/>
            <w:color w:val="000000"/>
            <w:sz w:val="19"/>
            <w:szCs w:val="19"/>
            <w:lang w:val="en-US"/>
            <w:rPrChange w:id="414" w:author="Виктория Санникова" w:date="2018-05-21T20:04:00Z">
              <w:rPr>
                <w:rFonts w:ascii="Consolas" w:hAnsi="Consolas" w:cs="Consolas"/>
                <w:color w:val="000000"/>
                <w:sz w:val="19"/>
                <w:szCs w:val="19"/>
              </w:rPr>
            </w:rPrChange>
          </w:rPr>
          <w:t>tmp</w:t>
        </w:r>
        <w:proofErr w:type="spellEnd"/>
        <w:r w:rsidRPr="008C5408">
          <w:rPr>
            <w:rFonts w:ascii="Consolas" w:hAnsi="Consolas" w:cs="Consolas"/>
            <w:color w:val="000000"/>
            <w:sz w:val="19"/>
            <w:szCs w:val="19"/>
            <w:lang w:val="en-US"/>
            <w:rPrChange w:id="415" w:author="Виктория Санникова" w:date="2018-05-21T20:04:00Z">
              <w:rPr>
                <w:rFonts w:ascii="Consolas" w:hAnsi="Consolas" w:cs="Consolas"/>
                <w:color w:val="000000"/>
                <w:sz w:val="19"/>
                <w:szCs w:val="19"/>
              </w:rPr>
            </w:rPrChange>
          </w:rPr>
          <w:t>;</w:t>
        </w:r>
      </w:ins>
    </w:p>
    <w:p w:rsidR="008C5408" w:rsidRPr="008C5408" w:rsidRDefault="008C5408" w:rsidP="008C5408">
      <w:pPr>
        <w:autoSpaceDE w:val="0"/>
        <w:autoSpaceDN w:val="0"/>
        <w:adjustRightInd w:val="0"/>
        <w:spacing w:after="0" w:line="240" w:lineRule="auto"/>
        <w:rPr>
          <w:ins w:id="416" w:author="Виктория Санникова" w:date="2018-05-21T20:04:00Z"/>
          <w:rFonts w:ascii="Consolas" w:hAnsi="Consolas" w:cs="Consolas"/>
          <w:color w:val="000000"/>
          <w:sz w:val="19"/>
          <w:szCs w:val="19"/>
          <w:lang w:val="en-US"/>
          <w:rPrChange w:id="417" w:author="Виктория Санникова" w:date="2018-05-21T20:04:00Z">
            <w:rPr>
              <w:ins w:id="418" w:author="Виктория Санникова" w:date="2018-05-21T20:04:00Z"/>
              <w:rFonts w:ascii="Consolas" w:hAnsi="Consolas" w:cs="Consolas"/>
              <w:color w:val="000000"/>
              <w:sz w:val="19"/>
              <w:szCs w:val="19"/>
            </w:rPr>
          </w:rPrChange>
        </w:rPr>
      </w:pPr>
      <w:ins w:id="419" w:author="Виктория Санникова" w:date="2018-05-21T20:04:00Z">
        <w:r w:rsidRPr="008C5408">
          <w:rPr>
            <w:rFonts w:ascii="Consolas" w:hAnsi="Consolas" w:cs="Consolas"/>
            <w:color w:val="000000"/>
            <w:sz w:val="19"/>
            <w:szCs w:val="19"/>
            <w:lang w:val="en-US"/>
            <w:rPrChange w:id="420" w:author="Виктория Санникова" w:date="2018-05-21T20:04:00Z">
              <w:rPr>
                <w:rFonts w:ascii="Consolas" w:hAnsi="Consolas" w:cs="Consolas"/>
                <w:color w:val="000000"/>
                <w:sz w:val="19"/>
                <w:szCs w:val="19"/>
              </w:rPr>
            </w:rPrChange>
          </w:rPr>
          <w:tab/>
        </w:r>
        <w:r w:rsidRPr="008C5408">
          <w:rPr>
            <w:rFonts w:ascii="Consolas" w:hAnsi="Consolas" w:cs="Consolas"/>
            <w:color w:val="000000"/>
            <w:sz w:val="19"/>
            <w:szCs w:val="19"/>
            <w:lang w:val="en-US"/>
            <w:rPrChange w:id="421" w:author="Виктория Санникова" w:date="2018-05-21T20:04:00Z">
              <w:rPr>
                <w:rFonts w:ascii="Consolas" w:hAnsi="Consolas" w:cs="Consolas"/>
                <w:color w:val="000000"/>
                <w:sz w:val="19"/>
                <w:szCs w:val="19"/>
              </w:rPr>
            </w:rPrChange>
          </w:rPr>
          <w:tab/>
        </w:r>
        <w:r w:rsidRPr="008C5408">
          <w:rPr>
            <w:rFonts w:ascii="Consolas" w:hAnsi="Consolas" w:cs="Consolas"/>
            <w:color w:val="000000"/>
            <w:sz w:val="19"/>
            <w:szCs w:val="19"/>
            <w:lang w:val="en-US"/>
            <w:rPrChange w:id="422" w:author="Виктория Санникова" w:date="2018-05-21T20:04:00Z">
              <w:rPr>
                <w:rFonts w:ascii="Consolas" w:hAnsi="Consolas" w:cs="Consolas"/>
                <w:color w:val="000000"/>
                <w:sz w:val="19"/>
                <w:szCs w:val="19"/>
              </w:rPr>
            </w:rPrChange>
          </w:rPr>
          <w:tab/>
        </w:r>
        <w:proofErr w:type="gramStart"/>
        <w:r w:rsidRPr="008C5408">
          <w:rPr>
            <w:rFonts w:ascii="Consolas" w:hAnsi="Consolas" w:cs="Consolas"/>
            <w:color w:val="000000"/>
            <w:sz w:val="19"/>
            <w:szCs w:val="19"/>
            <w:lang w:val="en-US"/>
            <w:rPrChange w:id="423" w:author="Виктория Санникова" w:date="2018-05-21T20:04:00Z">
              <w:rPr>
                <w:rFonts w:ascii="Consolas" w:hAnsi="Consolas" w:cs="Consolas"/>
                <w:color w:val="000000"/>
                <w:sz w:val="19"/>
                <w:szCs w:val="19"/>
              </w:rPr>
            </w:rPrChange>
          </w:rPr>
          <w:t>first</w:t>
        </w:r>
        <w:proofErr w:type="gramEnd"/>
        <w:r w:rsidRPr="008C5408">
          <w:rPr>
            <w:rFonts w:ascii="Consolas" w:hAnsi="Consolas" w:cs="Consolas"/>
            <w:color w:val="000000"/>
            <w:sz w:val="19"/>
            <w:szCs w:val="19"/>
            <w:lang w:val="en-US"/>
            <w:rPrChange w:id="424" w:author="Виктория Санникова" w:date="2018-05-21T20:04:00Z">
              <w:rPr>
                <w:rFonts w:ascii="Consolas" w:hAnsi="Consolas" w:cs="Consolas"/>
                <w:color w:val="000000"/>
                <w:sz w:val="19"/>
                <w:szCs w:val="19"/>
              </w:rPr>
            </w:rPrChange>
          </w:rPr>
          <w:t>++;</w:t>
        </w:r>
      </w:ins>
    </w:p>
    <w:p w:rsidR="008C5408" w:rsidRPr="008C5408" w:rsidRDefault="008C5408" w:rsidP="008C5408">
      <w:pPr>
        <w:autoSpaceDE w:val="0"/>
        <w:autoSpaceDN w:val="0"/>
        <w:adjustRightInd w:val="0"/>
        <w:spacing w:after="0" w:line="240" w:lineRule="auto"/>
        <w:rPr>
          <w:ins w:id="425" w:author="Виктория Санникова" w:date="2018-05-21T20:04:00Z"/>
          <w:rFonts w:ascii="Consolas" w:hAnsi="Consolas" w:cs="Consolas"/>
          <w:color w:val="000000"/>
          <w:sz w:val="19"/>
          <w:szCs w:val="19"/>
          <w:lang w:val="en-US"/>
          <w:rPrChange w:id="426" w:author="Виктория Санникова" w:date="2018-05-21T20:04:00Z">
            <w:rPr>
              <w:ins w:id="427" w:author="Виктория Санникова" w:date="2018-05-21T20:04:00Z"/>
              <w:rFonts w:ascii="Consolas" w:hAnsi="Consolas" w:cs="Consolas"/>
              <w:color w:val="000000"/>
              <w:sz w:val="19"/>
              <w:szCs w:val="19"/>
            </w:rPr>
          </w:rPrChange>
        </w:rPr>
      </w:pPr>
      <w:ins w:id="428" w:author="Виктория Санникова" w:date="2018-05-21T20:04:00Z">
        <w:r w:rsidRPr="008C5408">
          <w:rPr>
            <w:rFonts w:ascii="Consolas" w:hAnsi="Consolas" w:cs="Consolas"/>
            <w:color w:val="000000"/>
            <w:sz w:val="19"/>
            <w:szCs w:val="19"/>
            <w:lang w:val="en-US"/>
            <w:rPrChange w:id="429" w:author="Виктория Санникова" w:date="2018-05-21T20:04:00Z">
              <w:rPr>
                <w:rFonts w:ascii="Consolas" w:hAnsi="Consolas" w:cs="Consolas"/>
                <w:color w:val="000000"/>
                <w:sz w:val="19"/>
                <w:szCs w:val="19"/>
              </w:rPr>
            </w:rPrChange>
          </w:rPr>
          <w:tab/>
        </w:r>
        <w:r w:rsidRPr="008C5408">
          <w:rPr>
            <w:rFonts w:ascii="Consolas" w:hAnsi="Consolas" w:cs="Consolas"/>
            <w:color w:val="000000"/>
            <w:sz w:val="19"/>
            <w:szCs w:val="19"/>
            <w:lang w:val="en-US"/>
            <w:rPrChange w:id="430" w:author="Виктория Санникова" w:date="2018-05-21T20:04:00Z">
              <w:rPr>
                <w:rFonts w:ascii="Consolas" w:hAnsi="Consolas" w:cs="Consolas"/>
                <w:color w:val="000000"/>
                <w:sz w:val="19"/>
                <w:szCs w:val="19"/>
              </w:rPr>
            </w:rPrChange>
          </w:rPr>
          <w:tab/>
        </w:r>
        <w:r w:rsidRPr="008C5408">
          <w:rPr>
            <w:rFonts w:ascii="Consolas" w:hAnsi="Consolas" w:cs="Consolas"/>
            <w:color w:val="000000"/>
            <w:sz w:val="19"/>
            <w:szCs w:val="19"/>
            <w:lang w:val="en-US"/>
            <w:rPrChange w:id="431" w:author="Виктория Санникова" w:date="2018-05-21T20:04:00Z">
              <w:rPr>
                <w:rFonts w:ascii="Consolas" w:hAnsi="Consolas" w:cs="Consolas"/>
                <w:color w:val="000000"/>
                <w:sz w:val="19"/>
                <w:szCs w:val="19"/>
              </w:rPr>
            </w:rPrChange>
          </w:rPr>
          <w:tab/>
        </w:r>
        <w:proofErr w:type="gramStart"/>
        <w:r w:rsidRPr="008C5408">
          <w:rPr>
            <w:rFonts w:ascii="Consolas" w:hAnsi="Consolas" w:cs="Consolas"/>
            <w:color w:val="000000"/>
            <w:sz w:val="19"/>
            <w:szCs w:val="19"/>
            <w:lang w:val="en-US"/>
            <w:rPrChange w:id="432" w:author="Виктория Санникова" w:date="2018-05-21T20:04:00Z">
              <w:rPr>
                <w:rFonts w:ascii="Consolas" w:hAnsi="Consolas" w:cs="Consolas"/>
                <w:color w:val="000000"/>
                <w:sz w:val="19"/>
                <w:szCs w:val="19"/>
              </w:rPr>
            </w:rPrChange>
          </w:rPr>
          <w:t>last</w:t>
        </w:r>
        <w:proofErr w:type="gramEnd"/>
        <w:r w:rsidRPr="008C5408">
          <w:rPr>
            <w:rFonts w:ascii="Consolas" w:hAnsi="Consolas" w:cs="Consolas"/>
            <w:color w:val="000000"/>
            <w:sz w:val="19"/>
            <w:szCs w:val="19"/>
            <w:lang w:val="en-US"/>
            <w:rPrChange w:id="433" w:author="Виктория Санникова" w:date="2018-05-21T20:04:00Z">
              <w:rPr>
                <w:rFonts w:ascii="Consolas" w:hAnsi="Consolas" w:cs="Consolas"/>
                <w:color w:val="000000"/>
                <w:sz w:val="19"/>
                <w:szCs w:val="19"/>
              </w:rPr>
            </w:rPrChange>
          </w:rPr>
          <w:t>--;}</w:t>
        </w:r>
      </w:ins>
    </w:p>
    <w:p w:rsidR="008C5408" w:rsidRPr="008C5408" w:rsidRDefault="008C5408" w:rsidP="008C5408">
      <w:pPr>
        <w:autoSpaceDE w:val="0"/>
        <w:autoSpaceDN w:val="0"/>
        <w:adjustRightInd w:val="0"/>
        <w:spacing w:after="0" w:line="240" w:lineRule="auto"/>
        <w:rPr>
          <w:ins w:id="434" w:author="Виктория Санникова" w:date="2018-05-21T20:04:00Z"/>
          <w:rFonts w:ascii="Consolas" w:hAnsi="Consolas" w:cs="Consolas"/>
          <w:color w:val="000000"/>
          <w:sz w:val="19"/>
          <w:szCs w:val="19"/>
          <w:lang w:val="en-US"/>
          <w:rPrChange w:id="435" w:author="Виктория Санникова" w:date="2018-05-21T20:04:00Z">
            <w:rPr>
              <w:ins w:id="436" w:author="Виктория Санникова" w:date="2018-05-21T20:04:00Z"/>
              <w:rFonts w:ascii="Consolas" w:hAnsi="Consolas" w:cs="Consolas"/>
              <w:color w:val="000000"/>
              <w:sz w:val="19"/>
              <w:szCs w:val="19"/>
            </w:rPr>
          </w:rPrChange>
        </w:rPr>
      </w:pPr>
      <w:ins w:id="437" w:author="Виктория Санникова" w:date="2018-05-21T20:04:00Z">
        <w:r w:rsidRPr="008C5408">
          <w:rPr>
            <w:rFonts w:ascii="Consolas" w:hAnsi="Consolas" w:cs="Consolas"/>
            <w:color w:val="000000"/>
            <w:sz w:val="19"/>
            <w:szCs w:val="19"/>
            <w:lang w:val="en-US"/>
            <w:rPrChange w:id="438" w:author="Виктория Санникова" w:date="2018-05-21T20:04:00Z">
              <w:rPr>
                <w:rFonts w:ascii="Consolas" w:hAnsi="Consolas" w:cs="Consolas"/>
                <w:color w:val="000000"/>
                <w:sz w:val="19"/>
                <w:szCs w:val="19"/>
              </w:rPr>
            </w:rPrChange>
          </w:rPr>
          <w:tab/>
          <w:t xml:space="preserve">} </w:t>
        </w:r>
        <w:r w:rsidRPr="008C5408">
          <w:rPr>
            <w:rFonts w:ascii="Consolas" w:hAnsi="Consolas" w:cs="Consolas"/>
            <w:color w:val="0000FF"/>
            <w:sz w:val="19"/>
            <w:szCs w:val="19"/>
            <w:lang w:val="en-US"/>
            <w:rPrChange w:id="439" w:author="Виктория Санникова" w:date="2018-05-21T20:04:00Z">
              <w:rPr>
                <w:rFonts w:ascii="Consolas" w:hAnsi="Consolas" w:cs="Consolas"/>
                <w:color w:val="0000FF"/>
                <w:sz w:val="19"/>
                <w:szCs w:val="19"/>
              </w:rPr>
            </w:rPrChange>
          </w:rPr>
          <w:t>while</w:t>
        </w:r>
        <w:r w:rsidRPr="008C5408">
          <w:rPr>
            <w:rFonts w:ascii="Consolas" w:hAnsi="Consolas" w:cs="Consolas"/>
            <w:color w:val="000000"/>
            <w:sz w:val="19"/>
            <w:szCs w:val="19"/>
            <w:lang w:val="en-US"/>
            <w:rPrChange w:id="440" w:author="Виктория Санникова" w:date="2018-05-21T20:04:00Z">
              <w:rPr>
                <w:rFonts w:ascii="Consolas" w:hAnsi="Consolas" w:cs="Consolas"/>
                <w:color w:val="000000"/>
                <w:sz w:val="19"/>
                <w:szCs w:val="19"/>
              </w:rPr>
            </w:rPrChange>
          </w:rPr>
          <w:t xml:space="preserve"> (first &lt;= last);</w:t>
        </w:r>
      </w:ins>
    </w:p>
    <w:p w:rsidR="008C5408" w:rsidRPr="008C5408" w:rsidRDefault="008C5408" w:rsidP="008C5408">
      <w:pPr>
        <w:autoSpaceDE w:val="0"/>
        <w:autoSpaceDN w:val="0"/>
        <w:adjustRightInd w:val="0"/>
        <w:spacing w:after="0" w:line="240" w:lineRule="auto"/>
        <w:rPr>
          <w:ins w:id="441" w:author="Виктория Санникова" w:date="2018-05-21T20:04:00Z"/>
          <w:rFonts w:ascii="Consolas" w:hAnsi="Consolas" w:cs="Consolas"/>
          <w:color w:val="000000"/>
          <w:sz w:val="19"/>
          <w:szCs w:val="19"/>
          <w:lang w:val="en-US"/>
          <w:rPrChange w:id="442" w:author="Виктория Санникова" w:date="2018-05-21T20:04:00Z">
            <w:rPr>
              <w:ins w:id="443" w:author="Виктория Санникова" w:date="2018-05-21T20:04:00Z"/>
              <w:rFonts w:ascii="Consolas" w:hAnsi="Consolas" w:cs="Consolas"/>
              <w:color w:val="000000"/>
              <w:sz w:val="19"/>
              <w:szCs w:val="19"/>
            </w:rPr>
          </w:rPrChange>
        </w:rPr>
      </w:pPr>
    </w:p>
    <w:p w:rsidR="008C5408" w:rsidRPr="008C5408" w:rsidRDefault="008C5408" w:rsidP="008C5408">
      <w:pPr>
        <w:autoSpaceDE w:val="0"/>
        <w:autoSpaceDN w:val="0"/>
        <w:adjustRightInd w:val="0"/>
        <w:spacing w:after="0" w:line="240" w:lineRule="auto"/>
        <w:rPr>
          <w:ins w:id="444" w:author="Виктория Санникова" w:date="2018-05-21T20:04:00Z"/>
          <w:rFonts w:ascii="Consolas" w:hAnsi="Consolas" w:cs="Consolas"/>
          <w:color w:val="000000"/>
          <w:sz w:val="19"/>
          <w:szCs w:val="19"/>
          <w:lang w:val="en-US"/>
          <w:rPrChange w:id="445" w:author="Виктория Санникова" w:date="2018-05-21T20:04:00Z">
            <w:rPr>
              <w:ins w:id="446" w:author="Виктория Санникова" w:date="2018-05-21T20:04:00Z"/>
              <w:rFonts w:ascii="Consolas" w:hAnsi="Consolas" w:cs="Consolas"/>
              <w:color w:val="000000"/>
              <w:sz w:val="19"/>
              <w:szCs w:val="19"/>
            </w:rPr>
          </w:rPrChange>
        </w:rPr>
      </w:pPr>
      <w:ins w:id="447" w:author="Виктория Санникова" w:date="2018-05-21T20:04:00Z">
        <w:r w:rsidRPr="008C5408">
          <w:rPr>
            <w:rFonts w:ascii="Consolas" w:hAnsi="Consolas" w:cs="Consolas"/>
            <w:color w:val="000000"/>
            <w:sz w:val="19"/>
            <w:szCs w:val="19"/>
            <w:lang w:val="en-US"/>
            <w:rPrChange w:id="448" w:author="Виктория Санникова" w:date="2018-05-21T20:04:00Z">
              <w:rPr>
                <w:rFonts w:ascii="Consolas" w:hAnsi="Consolas" w:cs="Consolas"/>
                <w:color w:val="000000"/>
                <w:sz w:val="19"/>
                <w:szCs w:val="19"/>
              </w:rPr>
            </w:rPrChange>
          </w:rPr>
          <w:tab/>
        </w:r>
        <w:proofErr w:type="gramStart"/>
        <w:r w:rsidRPr="008C5408">
          <w:rPr>
            <w:rFonts w:ascii="Consolas" w:hAnsi="Consolas" w:cs="Consolas"/>
            <w:color w:val="0000FF"/>
            <w:sz w:val="19"/>
            <w:szCs w:val="19"/>
            <w:lang w:val="en-US"/>
            <w:rPrChange w:id="449" w:author="Виктория Санникова" w:date="2018-05-21T20:04:00Z">
              <w:rPr>
                <w:rFonts w:ascii="Consolas" w:hAnsi="Consolas" w:cs="Consolas"/>
                <w:color w:val="0000FF"/>
                <w:sz w:val="19"/>
                <w:szCs w:val="19"/>
              </w:rPr>
            </w:rPrChange>
          </w:rPr>
          <w:t>if</w:t>
        </w:r>
        <w:proofErr w:type="gramEnd"/>
        <w:r w:rsidRPr="008C5408">
          <w:rPr>
            <w:rFonts w:ascii="Consolas" w:hAnsi="Consolas" w:cs="Consolas"/>
            <w:color w:val="000000"/>
            <w:sz w:val="19"/>
            <w:szCs w:val="19"/>
            <w:lang w:val="en-US"/>
            <w:rPrChange w:id="450" w:author="Виктория Санникова" w:date="2018-05-21T20:04:00Z">
              <w:rPr>
                <w:rFonts w:ascii="Consolas" w:hAnsi="Consolas" w:cs="Consolas"/>
                <w:color w:val="000000"/>
                <w:sz w:val="19"/>
                <w:szCs w:val="19"/>
              </w:rPr>
            </w:rPrChange>
          </w:rPr>
          <w:t xml:space="preserve"> (last &gt; 0)</w:t>
        </w:r>
        <w:r w:rsidRPr="008C5408">
          <w:rPr>
            <w:rFonts w:ascii="Consolas" w:hAnsi="Consolas" w:cs="Consolas"/>
            <w:color w:val="000000"/>
            <w:sz w:val="19"/>
            <w:szCs w:val="19"/>
            <w:lang w:val="en-US"/>
            <w:rPrChange w:id="451" w:author="Виктория Санникова" w:date="2018-05-21T20:04:00Z">
              <w:rPr>
                <w:rFonts w:ascii="Consolas" w:hAnsi="Consolas" w:cs="Consolas"/>
                <w:color w:val="000000"/>
                <w:sz w:val="19"/>
                <w:szCs w:val="19"/>
              </w:rPr>
            </w:rPrChange>
          </w:rPr>
          <w:tab/>
        </w:r>
        <w:proofErr w:type="spellStart"/>
        <w:r w:rsidRPr="008C5408">
          <w:rPr>
            <w:rFonts w:ascii="Consolas" w:hAnsi="Consolas" w:cs="Consolas"/>
            <w:color w:val="000000"/>
            <w:sz w:val="19"/>
            <w:szCs w:val="19"/>
            <w:lang w:val="en-US"/>
            <w:rPrChange w:id="452" w:author="Виктория Санникова" w:date="2018-05-21T20:04:00Z">
              <w:rPr>
                <w:rFonts w:ascii="Consolas" w:hAnsi="Consolas" w:cs="Consolas"/>
                <w:color w:val="000000"/>
                <w:sz w:val="19"/>
                <w:szCs w:val="19"/>
              </w:rPr>
            </w:rPrChange>
          </w:rPr>
          <w:t>qSort_array_recursion</w:t>
        </w:r>
        <w:proofErr w:type="spellEnd"/>
        <w:r w:rsidRPr="008C5408">
          <w:rPr>
            <w:rFonts w:ascii="Consolas" w:hAnsi="Consolas" w:cs="Consolas"/>
            <w:color w:val="000000"/>
            <w:sz w:val="19"/>
            <w:szCs w:val="19"/>
            <w:lang w:val="en-US"/>
            <w:rPrChange w:id="453" w:author="Виктория Санникова" w:date="2018-05-21T20:04:00Z">
              <w:rPr>
                <w:rFonts w:ascii="Consolas" w:hAnsi="Consolas" w:cs="Consolas"/>
                <w:color w:val="000000"/>
                <w:sz w:val="19"/>
                <w:szCs w:val="19"/>
              </w:rPr>
            </w:rPrChange>
          </w:rPr>
          <w:t>(</w:t>
        </w:r>
        <w:proofErr w:type="spellStart"/>
        <w:r w:rsidRPr="008C5408">
          <w:rPr>
            <w:rFonts w:ascii="Consolas" w:hAnsi="Consolas" w:cs="Consolas"/>
            <w:color w:val="808080"/>
            <w:sz w:val="19"/>
            <w:szCs w:val="19"/>
            <w:lang w:val="en-US"/>
            <w:rPrChange w:id="454" w:author="Виктория Санникова" w:date="2018-05-21T20:04:00Z">
              <w:rPr>
                <w:rFonts w:ascii="Consolas" w:hAnsi="Consolas" w:cs="Consolas"/>
                <w:color w:val="808080"/>
                <w:sz w:val="19"/>
                <w:szCs w:val="19"/>
              </w:rPr>
            </w:rPrChange>
          </w:rPr>
          <w:t>arr</w:t>
        </w:r>
        <w:proofErr w:type="spellEnd"/>
        <w:r w:rsidRPr="008C5408">
          <w:rPr>
            <w:rFonts w:ascii="Consolas" w:hAnsi="Consolas" w:cs="Consolas"/>
            <w:color w:val="000000"/>
            <w:sz w:val="19"/>
            <w:szCs w:val="19"/>
            <w:lang w:val="en-US"/>
            <w:rPrChange w:id="455" w:author="Виктория Санникова" w:date="2018-05-21T20:04:00Z">
              <w:rPr>
                <w:rFonts w:ascii="Consolas" w:hAnsi="Consolas" w:cs="Consolas"/>
                <w:color w:val="000000"/>
                <w:sz w:val="19"/>
                <w:szCs w:val="19"/>
              </w:rPr>
            </w:rPrChange>
          </w:rPr>
          <w:t>, last + 1);</w:t>
        </w:r>
      </w:ins>
    </w:p>
    <w:p w:rsidR="008C5408" w:rsidRPr="008C5408" w:rsidRDefault="008C5408">
      <w:pPr>
        <w:autoSpaceDE w:val="0"/>
        <w:autoSpaceDN w:val="0"/>
        <w:adjustRightInd w:val="0"/>
        <w:spacing w:after="0" w:line="240" w:lineRule="auto"/>
        <w:rPr>
          <w:ins w:id="456" w:author="Виктория Санникова" w:date="2018-05-21T19:50:00Z"/>
          <w:lang w:val="en-US"/>
          <w:rPrChange w:id="457" w:author="Виктория Санникова" w:date="2018-05-21T20:04:00Z">
            <w:rPr>
              <w:ins w:id="458" w:author="Виктория Санникова" w:date="2018-05-21T19:50:00Z"/>
            </w:rPr>
          </w:rPrChange>
        </w:rPr>
        <w:pPrChange w:id="459" w:author="Виктория Санникова" w:date="2018-05-21T20:04:00Z">
          <w:pPr/>
        </w:pPrChange>
      </w:pPr>
      <w:ins w:id="460" w:author="Виктория Санникова" w:date="2018-05-21T20:04:00Z">
        <w:r w:rsidRPr="008C5408">
          <w:rPr>
            <w:rFonts w:ascii="Consolas" w:hAnsi="Consolas" w:cs="Consolas"/>
            <w:color w:val="000000"/>
            <w:sz w:val="19"/>
            <w:szCs w:val="19"/>
            <w:lang w:val="en-US"/>
            <w:rPrChange w:id="461" w:author="Виктория Санникова" w:date="2018-05-21T20:04:00Z">
              <w:rPr>
                <w:rFonts w:ascii="Consolas" w:hAnsi="Consolas" w:cs="Consolas"/>
                <w:color w:val="000000"/>
                <w:sz w:val="19"/>
                <w:szCs w:val="19"/>
              </w:rPr>
            </w:rPrChange>
          </w:rPr>
          <w:tab/>
        </w:r>
        <w:proofErr w:type="gramStart"/>
        <w:r w:rsidRPr="008C5408">
          <w:rPr>
            <w:rFonts w:ascii="Consolas" w:hAnsi="Consolas" w:cs="Consolas"/>
            <w:color w:val="0000FF"/>
            <w:sz w:val="19"/>
            <w:szCs w:val="19"/>
            <w:lang w:val="en-US"/>
            <w:rPrChange w:id="462" w:author="Виктория Санникова" w:date="2018-05-21T20:04:00Z">
              <w:rPr>
                <w:rFonts w:ascii="Consolas" w:hAnsi="Consolas" w:cs="Consolas"/>
                <w:color w:val="0000FF"/>
                <w:sz w:val="19"/>
                <w:szCs w:val="19"/>
              </w:rPr>
            </w:rPrChange>
          </w:rPr>
          <w:t>if</w:t>
        </w:r>
        <w:proofErr w:type="gramEnd"/>
        <w:r w:rsidRPr="008C5408">
          <w:rPr>
            <w:rFonts w:ascii="Consolas" w:hAnsi="Consolas" w:cs="Consolas"/>
            <w:color w:val="000000"/>
            <w:sz w:val="19"/>
            <w:szCs w:val="19"/>
            <w:lang w:val="en-US"/>
            <w:rPrChange w:id="463" w:author="Виктория Санникова" w:date="2018-05-21T20:04:00Z">
              <w:rPr>
                <w:rFonts w:ascii="Consolas" w:hAnsi="Consolas" w:cs="Consolas"/>
                <w:color w:val="000000"/>
                <w:sz w:val="19"/>
                <w:szCs w:val="19"/>
              </w:rPr>
            </w:rPrChange>
          </w:rPr>
          <w:t xml:space="preserve"> (first &lt; </w:t>
        </w:r>
        <w:r w:rsidRPr="008C5408">
          <w:rPr>
            <w:rFonts w:ascii="Consolas" w:hAnsi="Consolas" w:cs="Consolas"/>
            <w:color w:val="808080"/>
            <w:sz w:val="19"/>
            <w:szCs w:val="19"/>
            <w:lang w:val="en-US"/>
            <w:rPrChange w:id="464" w:author="Виктория Санникова" w:date="2018-05-21T20:04:00Z">
              <w:rPr>
                <w:rFonts w:ascii="Consolas" w:hAnsi="Consolas" w:cs="Consolas"/>
                <w:color w:val="808080"/>
                <w:sz w:val="19"/>
                <w:szCs w:val="19"/>
              </w:rPr>
            </w:rPrChange>
          </w:rPr>
          <w:t>size</w:t>
        </w:r>
        <w:r w:rsidRPr="008C5408">
          <w:rPr>
            <w:rFonts w:ascii="Consolas" w:hAnsi="Consolas" w:cs="Consolas"/>
            <w:color w:val="000000"/>
            <w:sz w:val="19"/>
            <w:szCs w:val="19"/>
            <w:lang w:val="en-US"/>
            <w:rPrChange w:id="465" w:author="Виктория Санникова" w:date="2018-05-21T20:04:00Z">
              <w:rPr>
                <w:rFonts w:ascii="Consolas" w:hAnsi="Consolas" w:cs="Consolas"/>
                <w:color w:val="000000"/>
                <w:sz w:val="19"/>
                <w:szCs w:val="19"/>
              </w:rPr>
            </w:rPrChange>
          </w:rPr>
          <w:t>)</w:t>
        </w:r>
      </w:ins>
      <w:ins w:id="466" w:author="Виктория Санникова" w:date="2018-05-21T20:12:00Z">
        <w:r w:rsidR="00BB072E" w:rsidRPr="00BB072E">
          <w:rPr>
            <w:rFonts w:ascii="Consolas" w:hAnsi="Consolas" w:cs="Consolas"/>
            <w:color w:val="000000"/>
            <w:sz w:val="19"/>
            <w:szCs w:val="19"/>
            <w:lang w:val="en-US"/>
            <w:rPrChange w:id="467" w:author="Виктория Санникова" w:date="2018-05-21T20:12:00Z">
              <w:rPr>
                <w:rFonts w:ascii="Consolas" w:hAnsi="Consolas" w:cs="Consolas"/>
                <w:color w:val="000000"/>
                <w:sz w:val="19"/>
                <w:szCs w:val="19"/>
              </w:rPr>
            </w:rPrChange>
          </w:rPr>
          <w:t xml:space="preserve"> </w:t>
        </w:r>
      </w:ins>
      <w:proofErr w:type="spellStart"/>
      <w:ins w:id="468" w:author="Виктория Санникова" w:date="2018-05-21T20:04:00Z">
        <w:r w:rsidRPr="008C5408">
          <w:rPr>
            <w:rFonts w:ascii="Consolas" w:hAnsi="Consolas" w:cs="Consolas"/>
            <w:color w:val="000000"/>
            <w:sz w:val="19"/>
            <w:szCs w:val="19"/>
            <w:lang w:val="en-US"/>
            <w:rPrChange w:id="469" w:author="Виктория Санникова" w:date="2018-05-21T20:04:00Z">
              <w:rPr>
                <w:rFonts w:ascii="Consolas" w:hAnsi="Consolas" w:cs="Consolas"/>
                <w:color w:val="000000"/>
                <w:sz w:val="19"/>
                <w:szCs w:val="19"/>
              </w:rPr>
            </w:rPrChange>
          </w:rPr>
          <w:t>qSort_array_recursion</w:t>
        </w:r>
        <w:proofErr w:type="spellEnd"/>
        <w:r w:rsidRPr="008C5408">
          <w:rPr>
            <w:rFonts w:ascii="Consolas" w:hAnsi="Consolas" w:cs="Consolas"/>
            <w:color w:val="000000"/>
            <w:sz w:val="19"/>
            <w:szCs w:val="19"/>
            <w:lang w:val="en-US"/>
            <w:rPrChange w:id="470" w:author="Виктория Санникова" w:date="2018-05-21T20:04:00Z">
              <w:rPr>
                <w:rFonts w:ascii="Consolas" w:hAnsi="Consolas" w:cs="Consolas"/>
                <w:color w:val="000000"/>
                <w:sz w:val="19"/>
                <w:szCs w:val="19"/>
              </w:rPr>
            </w:rPrChange>
          </w:rPr>
          <w:t>(&amp;</w:t>
        </w:r>
        <w:proofErr w:type="spellStart"/>
        <w:r w:rsidRPr="008C5408">
          <w:rPr>
            <w:rFonts w:ascii="Consolas" w:hAnsi="Consolas" w:cs="Consolas"/>
            <w:color w:val="808080"/>
            <w:sz w:val="19"/>
            <w:szCs w:val="19"/>
            <w:lang w:val="en-US"/>
            <w:rPrChange w:id="471" w:author="Виктория Санникова" w:date="2018-05-21T20:04:00Z">
              <w:rPr>
                <w:rFonts w:ascii="Consolas" w:hAnsi="Consolas" w:cs="Consolas"/>
                <w:color w:val="808080"/>
                <w:sz w:val="19"/>
                <w:szCs w:val="19"/>
              </w:rPr>
            </w:rPrChange>
          </w:rPr>
          <w:t>arr</w:t>
        </w:r>
        <w:proofErr w:type="spellEnd"/>
        <w:r w:rsidRPr="008C5408">
          <w:rPr>
            <w:rFonts w:ascii="Consolas" w:hAnsi="Consolas" w:cs="Consolas"/>
            <w:color w:val="000000"/>
            <w:sz w:val="19"/>
            <w:szCs w:val="19"/>
            <w:lang w:val="en-US"/>
            <w:rPrChange w:id="472" w:author="Виктория Санникова" w:date="2018-05-21T20:04:00Z">
              <w:rPr>
                <w:rFonts w:ascii="Consolas" w:hAnsi="Consolas" w:cs="Consolas"/>
                <w:color w:val="000000"/>
                <w:sz w:val="19"/>
                <w:szCs w:val="19"/>
              </w:rPr>
            </w:rPrChange>
          </w:rPr>
          <w:t xml:space="preserve">[first], </w:t>
        </w:r>
        <w:r w:rsidRPr="008C5408">
          <w:rPr>
            <w:rFonts w:ascii="Consolas" w:hAnsi="Consolas" w:cs="Consolas"/>
            <w:color w:val="808080"/>
            <w:sz w:val="19"/>
            <w:szCs w:val="19"/>
            <w:lang w:val="en-US"/>
            <w:rPrChange w:id="473" w:author="Виктория Санникова" w:date="2018-05-21T20:04:00Z">
              <w:rPr>
                <w:rFonts w:ascii="Consolas" w:hAnsi="Consolas" w:cs="Consolas"/>
                <w:color w:val="808080"/>
                <w:sz w:val="19"/>
                <w:szCs w:val="19"/>
              </w:rPr>
            </w:rPrChange>
          </w:rPr>
          <w:t>size</w:t>
        </w:r>
        <w:r w:rsidRPr="008C5408">
          <w:rPr>
            <w:rFonts w:ascii="Consolas" w:hAnsi="Consolas" w:cs="Consolas"/>
            <w:color w:val="000000"/>
            <w:sz w:val="19"/>
            <w:szCs w:val="19"/>
            <w:lang w:val="en-US"/>
            <w:rPrChange w:id="474" w:author="Виктория Санникова" w:date="2018-05-21T20:04:00Z">
              <w:rPr>
                <w:rFonts w:ascii="Consolas" w:hAnsi="Consolas" w:cs="Consolas"/>
                <w:color w:val="000000"/>
                <w:sz w:val="19"/>
                <w:szCs w:val="19"/>
              </w:rPr>
            </w:rPrChange>
          </w:rPr>
          <w:t xml:space="preserve"> - first);}</w:t>
        </w:r>
      </w:ins>
      <w:ins w:id="475" w:author="Виктория Санникова" w:date="2018-05-21T19:49:00Z">
        <w:r w:rsidRPr="008C5408">
          <w:rPr>
            <w:lang w:val="en-US"/>
            <w:rPrChange w:id="476" w:author="Виктория Санникова" w:date="2018-05-21T20:04:00Z">
              <w:rPr/>
            </w:rPrChange>
          </w:rPr>
          <w:br w:type="page"/>
        </w:r>
      </w:ins>
    </w:p>
    <w:p w:rsidR="008C5408" w:rsidRPr="008C5408" w:rsidDel="008C5408" w:rsidRDefault="008C5408">
      <w:pPr>
        <w:jc w:val="both"/>
        <w:rPr>
          <w:del w:id="477" w:author="Виктория Санникова" w:date="2018-05-21T20:04:00Z"/>
          <w:lang w:val="en-US"/>
          <w:rPrChange w:id="478" w:author="Виктория Санникова" w:date="2018-05-21T20:04:00Z">
            <w:rPr>
              <w:del w:id="479" w:author="Виктория Санникова" w:date="2018-05-21T20:04:00Z"/>
            </w:rPr>
          </w:rPrChange>
        </w:rPr>
        <w:pPrChange w:id="480" w:author="Виктория Санникова" w:date="2018-05-21T19:35:00Z">
          <w:pPr/>
        </w:pPrChange>
      </w:pPr>
    </w:p>
    <w:p w:rsidR="0089557A" w:rsidRDefault="00391435" w:rsidP="00391435">
      <w:pPr>
        <w:pStyle w:val="2"/>
        <w:numPr>
          <w:ilvl w:val="1"/>
          <w:numId w:val="45"/>
        </w:numPr>
        <w:spacing w:before="0"/>
        <w:rPr>
          <w:ins w:id="481" w:author="Виктория Санникова" w:date="2018-05-21T20:05:00Z"/>
          <w:rFonts w:eastAsia="Times New Roman"/>
          <w:color w:val="auto"/>
          <w:spacing w:val="-1"/>
        </w:rPr>
      </w:pPr>
      <w:bookmarkStart w:id="482" w:name="_Toc514593940"/>
      <w:proofErr w:type="spellStart"/>
      <w:r>
        <w:rPr>
          <w:rFonts w:eastAsia="Times New Roman"/>
          <w:color w:val="auto"/>
          <w:spacing w:val="-1"/>
          <w:lang w:val="en-US"/>
        </w:rPr>
        <w:t>OpenMP</w:t>
      </w:r>
      <w:proofErr w:type="spellEnd"/>
      <w:r>
        <w:rPr>
          <w:rFonts w:eastAsia="Times New Roman"/>
          <w:color w:val="auto"/>
          <w:spacing w:val="-1"/>
          <w:lang w:val="en-US"/>
        </w:rPr>
        <w:t xml:space="preserve"> </w:t>
      </w:r>
      <w:r>
        <w:rPr>
          <w:rFonts w:eastAsia="Times New Roman"/>
          <w:color w:val="auto"/>
          <w:spacing w:val="-1"/>
        </w:rPr>
        <w:t>версия</w:t>
      </w:r>
      <w:r w:rsidR="00993E68">
        <w:rPr>
          <w:rFonts w:eastAsia="Times New Roman"/>
          <w:color w:val="auto"/>
          <w:spacing w:val="-1"/>
        </w:rPr>
        <w:t>.</w:t>
      </w:r>
      <w:bookmarkEnd w:id="482"/>
    </w:p>
    <w:p w:rsidR="00BB072E" w:rsidRDefault="00BB072E">
      <w:pPr>
        <w:pStyle w:val="a3"/>
        <w:ind w:left="0" w:firstLine="851"/>
        <w:jc w:val="both"/>
        <w:rPr>
          <w:ins w:id="483" w:author="Виктория Санникова" w:date="2018-05-21T20:11:00Z"/>
          <w:rFonts w:ascii="Times New Roman" w:hAnsi="Times New Roman" w:cs="Times New Roman"/>
          <w:sz w:val="24"/>
        </w:rPr>
        <w:pPrChange w:id="484" w:author="Виктория Санникова" w:date="2018-05-21T20:11:00Z">
          <w:pPr>
            <w:pStyle w:val="2"/>
            <w:numPr>
              <w:ilvl w:val="1"/>
              <w:numId w:val="45"/>
            </w:numPr>
            <w:spacing w:before="0"/>
            <w:ind w:left="1260" w:hanging="720"/>
          </w:pPr>
        </w:pPrChange>
      </w:pPr>
    </w:p>
    <w:p w:rsidR="00BB072E" w:rsidRDefault="008C5408">
      <w:pPr>
        <w:pStyle w:val="a3"/>
        <w:ind w:left="0" w:firstLine="851"/>
        <w:jc w:val="both"/>
        <w:rPr>
          <w:ins w:id="485" w:author="Виктория Санникова" w:date="2018-05-21T20:11:00Z"/>
          <w:rFonts w:ascii="Times New Roman" w:hAnsi="Times New Roman" w:cs="Times New Roman"/>
          <w:sz w:val="24"/>
        </w:rPr>
        <w:pPrChange w:id="486" w:author="Виктория Санникова" w:date="2018-05-21T20:11:00Z">
          <w:pPr>
            <w:pStyle w:val="2"/>
            <w:numPr>
              <w:ilvl w:val="1"/>
              <w:numId w:val="45"/>
            </w:numPr>
            <w:spacing w:before="0"/>
            <w:ind w:left="1260" w:hanging="720"/>
          </w:pPr>
        </w:pPrChange>
      </w:pPr>
      <w:ins w:id="487" w:author="Виктория Санникова" w:date="2018-05-21T20:05:00Z">
        <w:r w:rsidRPr="00BB072E">
          <w:rPr>
            <w:rFonts w:ascii="Times New Roman" w:hAnsi="Times New Roman" w:cs="Times New Roman"/>
            <w:sz w:val="24"/>
            <w:rPrChange w:id="488" w:author="Виктория Санникова" w:date="2018-05-21T20:07:00Z">
              <w:rPr>
                <w:b w:val="0"/>
                <w:bCs w:val="0"/>
              </w:rPr>
            </w:rPrChange>
          </w:rPr>
          <w:t xml:space="preserve">В данной части лабораторной работы требовалось распараллелить приведенный выше последовательный алгоритм при помощи средств </w:t>
        </w:r>
      </w:ins>
      <w:ins w:id="489" w:author="Виктория Санникова" w:date="2018-05-21T20:06:00Z">
        <w:r w:rsidRPr="00BB072E">
          <w:rPr>
            <w:rFonts w:ascii="Times New Roman" w:hAnsi="Times New Roman" w:cs="Times New Roman"/>
            <w:sz w:val="24"/>
            <w:rPrChange w:id="490" w:author="Виктория Санникова" w:date="2018-05-21T20:07:00Z">
              <w:rPr>
                <w:b w:val="0"/>
                <w:bCs w:val="0"/>
              </w:rPr>
            </w:rPrChange>
          </w:rPr>
          <w:t xml:space="preserve">библиотеки </w:t>
        </w:r>
        <w:proofErr w:type="spellStart"/>
        <w:r w:rsidRPr="00BB072E">
          <w:rPr>
            <w:rFonts w:ascii="Times New Roman" w:hAnsi="Times New Roman" w:cs="Times New Roman"/>
            <w:sz w:val="24"/>
            <w:rPrChange w:id="491" w:author="Виктория Санникова" w:date="2018-05-21T20:07:00Z">
              <w:rPr>
                <w:b w:val="0"/>
                <w:bCs w:val="0"/>
                <w:lang w:val="en-US"/>
              </w:rPr>
            </w:rPrChange>
          </w:rPr>
          <w:t>OpenMP</w:t>
        </w:r>
        <w:proofErr w:type="spellEnd"/>
        <w:r w:rsidRPr="00BB072E">
          <w:rPr>
            <w:rFonts w:ascii="Times New Roman" w:hAnsi="Times New Roman" w:cs="Times New Roman"/>
            <w:sz w:val="24"/>
            <w:rPrChange w:id="492" w:author="Виктория Санникова" w:date="2018-05-21T20:07:00Z">
              <w:rPr>
                <w:b w:val="0"/>
                <w:bCs w:val="0"/>
                <w:lang w:val="en-US"/>
              </w:rPr>
            </w:rPrChange>
          </w:rPr>
          <w:t>.</w:t>
        </w:r>
      </w:ins>
      <w:ins w:id="493" w:author="Виктория Санникова" w:date="2018-05-21T20:07:00Z">
        <w:r w:rsidR="00BB072E" w:rsidRPr="00BB072E">
          <w:rPr>
            <w:rFonts w:ascii="Times New Roman" w:hAnsi="Times New Roman" w:cs="Times New Roman"/>
            <w:sz w:val="24"/>
            <w:rPrChange w:id="494" w:author="Виктория Санникова" w:date="2018-05-21T20:07:00Z">
              <w:rPr>
                <w:b w:val="0"/>
                <w:bCs w:val="0"/>
                <w:lang w:val="en-US"/>
              </w:rPr>
            </w:rPrChange>
          </w:rPr>
          <w:t xml:space="preserve"> </w:t>
        </w:r>
        <w:proofErr w:type="spellStart"/>
        <w:r w:rsidR="00BB072E" w:rsidRPr="00BB072E">
          <w:rPr>
            <w:rFonts w:ascii="Times New Roman" w:hAnsi="Times New Roman" w:cs="Times New Roman"/>
            <w:sz w:val="24"/>
            <w:rPrChange w:id="495" w:author="Виктория Санникова" w:date="2018-05-21T20:07:00Z">
              <w:rPr>
                <w:b w:val="0"/>
                <w:bCs w:val="0"/>
              </w:rPr>
            </w:rPrChange>
          </w:rPr>
          <w:t>OpenMP</w:t>
        </w:r>
        <w:proofErr w:type="spellEnd"/>
        <w:r w:rsidR="00BB072E" w:rsidRPr="00BB072E">
          <w:rPr>
            <w:rFonts w:ascii="Times New Roman" w:hAnsi="Times New Roman" w:cs="Times New Roman"/>
            <w:sz w:val="24"/>
            <w:rPrChange w:id="496" w:author="Виктория Санникова" w:date="2018-05-21T20:07:00Z">
              <w:rPr>
                <w:b w:val="0"/>
                <w:bCs w:val="0"/>
              </w:rPr>
            </w:rPrChange>
          </w:rPr>
          <w:t xml:space="preserve"> (</w:t>
        </w:r>
        <w:proofErr w:type="spellStart"/>
        <w:r w:rsidR="00BB072E" w:rsidRPr="00BB072E">
          <w:rPr>
            <w:rFonts w:ascii="Times New Roman" w:hAnsi="Times New Roman" w:cs="Times New Roman"/>
            <w:sz w:val="24"/>
            <w:rPrChange w:id="497" w:author="Виктория Санникова" w:date="2018-05-21T20:07:00Z">
              <w:rPr>
                <w:b w:val="0"/>
                <w:bCs w:val="0"/>
              </w:rPr>
            </w:rPrChange>
          </w:rPr>
          <w:t>Open</w:t>
        </w:r>
        <w:proofErr w:type="spellEnd"/>
        <w:r w:rsidR="00BB072E" w:rsidRPr="00BB072E">
          <w:rPr>
            <w:rFonts w:ascii="Times New Roman" w:hAnsi="Times New Roman" w:cs="Times New Roman"/>
            <w:sz w:val="24"/>
            <w:rPrChange w:id="498" w:author="Виктория Санникова" w:date="2018-05-21T20:07:00Z">
              <w:rPr>
                <w:b w:val="0"/>
                <w:bCs w:val="0"/>
              </w:rPr>
            </w:rPrChange>
          </w:rPr>
          <w:t xml:space="preserve"> </w:t>
        </w:r>
        <w:proofErr w:type="spellStart"/>
        <w:r w:rsidR="00BB072E" w:rsidRPr="00BB072E">
          <w:rPr>
            <w:rFonts w:ascii="Times New Roman" w:hAnsi="Times New Roman" w:cs="Times New Roman"/>
            <w:sz w:val="24"/>
            <w:rPrChange w:id="499" w:author="Виктория Санникова" w:date="2018-05-21T20:07:00Z">
              <w:rPr>
                <w:b w:val="0"/>
                <w:bCs w:val="0"/>
              </w:rPr>
            </w:rPrChange>
          </w:rPr>
          <w:t>Multi-Processing</w:t>
        </w:r>
        <w:proofErr w:type="spellEnd"/>
        <w:r w:rsidR="00BB072E" w:rsidRPr="00BB072E">
          <w:rPr>
            <w:rFonts w:ascii="Times New Roman" w:hAnsi="Times New Roman" w:cs="Times New Roman"/>
            <w:sz w:val="24"/>
            <w:rPrChange w:id="500" w:author="Виктория Санникова" w:date="2018-05-21T20:07:00Z">
              <w:rPr>
                <w:b w:val="0"/>
                <w:bCs w:val="0"/>
              </w:rPr>
            </w:rPrChange>
          </w:rPr>
          <w:t>) — открытый стандарт для распараллеливания программ на языках Си, Си++ и Фортран. Дает описание совокупности директив компилятора, библиотечных процедур и переменных окружения, которые предназначены для программирования многопоточных приложений на многопроцессорных системах с общей памятью.</w:t>
        </w:r>
      </w:ins>
    </w:p>
    <w:p w:rsidR="00BB072E" w:rsidDel="00BB072E" w:rsidRDefault="00BB072E">
      <w:pPr>
        <w:pStyle w:val="a3"/>
        <w:ind w:left="0" w:firstLine="851"/>
        <w:jc w:val="both"/>
        <w:rPr>
          <w:del w:id="501" w:author="Виктория Санникова" w:date="2018-05-21T20:08:00Z"/>
          <w:rFonts w:ascii="Times New Roman" w:hAnsi="Times New Roman" w:cs="Times New Roman"/>
          <w:sz w:val="24"/>
        </w:rPr>
        <w:pPrChange w:id="502" w:author="Виктория Санникова" w:date="2018-05-21T20:11:00Z">
          <w:pPr>
            <w:pStyle w:val="2"/>
            <w:numPr>
              <w:ilvl w:val="1"/>
              <w:numId w:val="45"/>
            </w:numPr>
            <w:spacing w:before="0"/>
            <w:ind w:left="1260" w:hanging="720"/>
          </w:pPr>
        </w:pPrChange>
      </w:pPr>
      <w:ins w:id="503" w:author="Виктория Санникова" w:date="2018-05-21T20:10:00Z">
        <w:r w:rsidRPr="00BB072E">
          <w:rPr>
            <w:rFonts w:ascii="Times New Roman" w:hAnsi="Times New Roman" w:cs="Times New Roman"/>
            <w:sz w:val="24"/>
            <w:rPrChange w:id="504" w:author="Виктория Санникова" w:date="2018-05-21T20:11:00Z">
              <w:rPr>
                <w:b w:val="0"/>
                <w:bCs w:val="0"/>
              </w:rPr>
            </w:rPrChange>
          </w:rPr>
          <w:t>Параллельную</w:t>
        </w:r>
      </w:ins>
      <w:ins w:id="505" w:author="Виктория Санникова" w:date="2018-05-21T20:08:00Z">
        <w:r w:rsidRPr="00BB072E">
          <w:rPr>
            <w:rFonts w:ascii="Times New Roman" w:hAnsi="Times New Roman" w:cs="Times New Roman"/>
            <w:sz w:val="24"/>
            <w:rPrChange w:id="506" w:author="Виктория Санникова" w:date="2018-05-21T20:11:00Z">
              <w:rPr>
                <w:b w:val="0"/>
                <w:bCs w:val="0"/>
              </w:rPr>
            </w:rPrChange>
          </w:rPr>
          <w:t xml:space="preserve"> версию алгоритма быстрой сортировки можно реализовать следующий образом</w:t>
        </w:r>
      </w:ins>
      <w:ins w:id="507" w:author="Виктория Санникова" w:date="2018-05-21T20:09:00Z">
        <w:r w:rsidRPr="00BB072E">
          <w:rPr>
            <w:rFonts w:ascii="Times New Roman" w:hAnsi="Times New Roman" w:cs="Times New Roman"/>
            <w:sz w:val="24"/>
            <w:rPrChange w:id="508" w:author="Виктория Санникова" w:date="2018-05-21T20:11:00Z">
              <w:rPr>
                <w:b w:val="0"/>
                <w:bCs w:val="0"/>
              </w:rPr>
            </w:rPrChange>
          </w:rPr>
          <w:t>: каждому потоку будет выделена часть массива, которую он должен отсортировать с помощью последовательной версии быстрой сортировки. П</w:t>
        </w:r>
      </w:ins>
      <w:ins w:id="509" w:author="Виктория Санникова" w:date="2018-05-21T20:10:00Z">
        <w:r w:rsidRPr="00BB072E">
          <w:rPr>
            <w:rFonts w:ascii="Times New Roman" w:hAnsi="Times New Roman" w:cs="Times New Roman"/>
            <w:sz w:val="24"/>
            <w:rPrChange w:id="510" w:author="Виктория Санникова" w:date="2018-05-21T20:11:00Z">
              <w:rPr>
                <w:b w:val="0"/>
                <w:bCs w:val="0"/>
              </w:rPr>
            </w:rPrChange>
          </w:rPr>
          <w:t xml:space="preserve">осле получения отсортированных </w:t>
        </w:r>
        <w:proofErr w:type="spellStart"/>
        <w:r w:rsidRPr="00BB072E">
          <w:rPr>
            <w:rFonts w:ascii="Times New Roman" w:hAnsi="Times New Roman" w:cs="Times New Roman"/>
            <w:sz w:val="24"/>
            <w:rPrChange w:id="511" w:author="Виктория Санникова" w:date="2018-05-21T20:11:00Z">
              <w:rPr>
                <w:b w:val="0"/>
                <w:bCs w:val="0"/>
              </w:rPr>
            </w:rPrChange>
          </w:rPr>
          <w:t>подмассивов</w:t>
        </w:r>
        <w:proofErr w:type="spellEnd"/>
        <w:r w:rsidRPr="00BB072E">
          <w:rPr>
            <w:rFonts w:ascii="Times New Roman" w:hAnsi="Times New Roman" w:cs="Times New Roman"/>
            <w:sz w:val="24"/>
            <w:rPrChange w:id="512" w:author="Виктория Санникова" w:date="2018-05-21T20:11:00Z">
              <w:rPr>
                <w:b w:val="0"/>
                <w:bCs w:val="0"/>
              </w:rPr>
            </w:rPrChange>
          </w:rPr>
          <w:t xml:space="preserve"> происходит их слияние в один отсортированный массив при помощи стр</w:t>
        </w:r>
      </w:ins>
      <w:ins w:id="513" w:author="Виктория Санникова" w:date="2018-05-21T20:11:00Z">
        <w:r w:rsidRPr="00BB072E">
          <w:rPr>
            <w:rFonts w:ascii="Times New Roman" w:hAnsi="Times New Roman" w:cs="Times New Roman"/>
            <w:sz w:val="24"/>
            <w:rPrChange w:id="514" w:author="Виктория Санникова" w:date="2018-05-21T20:11:00Z">
              <w:rPr>
                <w:b w:val="0"/>
                <w:bCs w:val="0"/>
              </w:rPr>
            </w:rPrChange>
          </w:rPr>
          <w:t>атегии просто слияния.</w:t>
        </w:r>
      </w:ins>
    </w:p>
    <w:p w:rsidR="00BB072E" w:rsidRDefault="00BB072E">
      <w:pPr>
        <w:pStyle w:val="a3"/>
        <w:ind w:left="0" w:firstLine="851"/>
        <w:jc w:val="both"/>
        <w:rPr>
          <w:ins w:id="515" w:author="Виктория Санникова" w:date="2018-05-21T20:18:00Z"/>
          <w:rFonts w:ascii="Times New Roman" w:hAnsi="Times New Roman" w:cs="Times New Roman"/>
          <w:sz w:val="24"/>
        </w:rPr>
        <w:pPrChange w:id="516" w:author="Виктория Санникова" w:date="2018-05-21T20:11:00Z">
          <w:pPr>
            <w:pStyle w:val="2"/>
            <w:numPr>
              <w:ilvl w:val="1"/>
              <w:numId w:val="45"/>
            </w:numPr>
            <w:spacing w:before="0"/>
            <w:ind w:left="1260" w:hanging="720"/>
          </w:pPr>
        </w:pPrChange>
      </w:pPr>
    </w:p>
    <w:p w:rsidR="00D32E21" w:rsidRDefault="00BB072E">
      <w:pPr>
        <w:pStyle w:val="a3"/>
        <w:ind w:left="0" w:firstLine="851"/>
        <w:jc w:val="both"/>
        <w:rPr>
          <w:ins w:id="517" w:author="Виктория Санникова" w:date="2018-05-21T20:21:00Z"/>
          <w:rFonts w:ascii="Times New Roman" w:hAnsi="Times New Roman" w:cs="Times New Roman"/>
          <w:sz w:val="24"/>
        </w:rPr>
        <w:pPrChange w:id="518" w:author="Виктория Санникова" w:date="2018-05-21T20:11:00Z">
          <w:pPr>
            <w:pStyle w:val="2"/>
            <w:numPr>
              <w:ilvl w:val="1"/>
              <w:numId w:val="45"/>
            </w:numPr>
            <w:spacing w:before="0"/>
            <w:ind w:left="1260" w:hanging="720"/>
          </w:pPr>
        </w:pPrChange>
      </w:pPr>
      <w:ins w:id="519" w:author="Виктория Санникова" w:date="2018-05-21T20:18:00Z">
        <w:r>
          <w:rPr>
            <w:rFonts w:ascii="Times New Roman" w:hAnsi="Times New Roman" w:cs="Times New Roman"/>
            <w:sz w:val="24"/>
          </w:rPr>
          <w:t>Функция</w:t>
        </w:r>
        <w:r w:rsidRPr="00BB072E">
          <w:rPr>
            <w:rFonts w:ascii="Times New Roman" w:hAnsi="Times New Roman" w:cs="Times New Roman"/>
            <w:sz w:val="24"/>
            <w:lang w:val="en-US"/>
            <w:rPrChange w:id="520" w:author="Виктория Санникова" w:date="2018-05-21T20:18:00Z">
              <w:rPr>
                <w:rFonts w:ascii="Times New Roman" w:hAnsi="Times New Roman" w:cs="Times New Roman"/>
                <w:b w:val="0"/>
                <w:bCs w:val="0"/>
                <w:sz w:val="24"/>
              </w:rPr>
            </w:rPrChange>
          </w:rPr>
          <w:t xml:space="preserve"> </w:t>
        </w:r>
        <w:r w:rsidRPr="00BB072E">
          <w:rPr>
            <w:rFonts w:ascii="Consolas" w:hAnsi="Consolas" w:cs="Consolas"/>
            <w:color w:val="0000FF"/>
            <w:sz w:val="19"/>
            <w:szCs w:val="19"/>
            <w:lang w:val="en-US"/>
            <w:rPrChange w:id="521" w:author="Виктория Санникова" w:date="2018-05-21T20:18:00Z">
              <w:rPr>
                <w:rFonts w:ascii="Consolas" w:hAnsi="Consolas" w:cs="Consolas"/>
                <w:b w:val="0"/>
                <w:bCs w:val="0"/>
                <w:color w:val="0000FF"/>
                <w:sz w:val="19"/>
                <w:szCs w:val="19"/>
              </w:rPr>
            </w:rPrChange>
          </w:rPr>
          <w:t>void</w:t>
        </w:r>
        <w:r w:rsidRPr="00BB072E">
          <w:rPr>
            <w:rFonts w:ascii="Consolas" w:hAnsi="Consolas" w:cs="Consolas"/>
            <w:color w:val="000000"/>
            <w:sz w:val="19"/>
            <w:szCs w:val="19"/>
            <w:lang w:val="en-US"/>
            <w:rPrChange w:id="522" w:author="Виктория Санникова" w:date="2018-05-21T20:18:00Z">
              <w:rPr>
                <w:rFonts w:ascii="Consolas" w:hAnsi="Consolas" w:cs="Consolas"/>
                <w:b w:val="0"/>
                <w:bCs w:val="0"/>
                <w:color w:val="000000"/>
                <w:sz w:val="19"/>
                <w:szCs w:val="19"/>
              </w:rPr>
            </w:rPrChange>
          </w:rPr>
          <w:t xml:space="preserve"> </w:t>
        </w:r>
        <w:proofErr w:type="spellStart"/>
        <w:proofErr w:type="gramStart"/>
        <w:r w:rsidRPr="00BB072E">
          <w:rPr>
            <w:rFonts w:ascii="Consolas" w:hAnsi="Consolas" w:cs="Consolas"/>
            <w:color w:val="000000"/>
            <w:sz w:val="19"/>
            <w:szCs w:val="19"/>
            <w:lang w:val="en-US"/>
            <w:rPrChange w:id="523" w:author="Виктория Санникова" w:date="2018-05-21T20:18:00Z">
              <w:rPr>
                <w:rFonts w:ascii="Consolas" w:hAnsi="Consolas" w:cs="Consolas"/>
                <w:b w:val="0"/>
                <w:bCs w:val="0"/>
                <w:color w:val="000000"/>
                <w:sz w:val="19"/>
                <w:szCs w:val="19"/>
              </w:rPr>
            </w:rPrChange>
          </w:rPr>
          <w:t>MergeAndSort</w:t>
        </w:r>
        <w:proofErr w:type="spellEnd"/>
        <w:r w:rsidRPr="00BB072E">
          <w:rPr>
            <w:rFonts w:ascii="Consolas" w:hAnsi="Consolas" w:cs="Consolas"/>
            <w:color w:val="000000"/>
            <w:sz w:val="19"/>
            <w:szCs w:val="19"/>
            <w:lang w:val="en-US"/>
            <w:rPrChange w:id="524" w:author="Виктория Санникова" w:date="2018-05-21T20:18:00Z">
              <w:rPr>
                <w:rFonts w:ascii="Consolas" w:hAnsi="Consolas" w:cs="Consolas"/>
                <w:b w:val="0"/>
                <w:bCs w:val="0"/>
                <w:color w:val="000000"/>
                <w:sz w:val="19"/>
                <w:szCs w:val="19"/>
              </w:rPr>
            </w:rPrChange>
          </w:rPr>
          <w:t>(</w:t>
        </w:r>
        <w:proofErr w:type="spellStart"/>
        <w:proofErr w:type="gramEnd"/>
        <w:r w:rsidRPr="00BB072E">
          <w:rPr>
            <w:rFonts w:ascii="Consolas" w:hAnsi="Consolas" w:cs="Consolas"/>
            <w:color w:val="0000FF"/>
            <w:sz w:val="19"/>
            <w:szCs w:val="19"/>
            <w:lang w:val="en-US"/>
            <w:rPrChange w:id="525" w:author="Виктория Санникова" w:date="2018-05-21T20:18:00Z">
              <w:rPr>
                <w:rFonts w:ascii="Consolas" w:hAnsi="Consolas" w:cs="Consolas"/>
                <w:b w:val="0"/>
                <w:bCs w:val="0"/>
                <w:color w:val="0000FF"/>
                <w:sz w:val="19"/>
                <w:szCs w:val="19"/>
              </w:rPr>
            </w:rPrChange>
          </w:rPr>
          <w:t>const</w:t>
        </w:r>
        <w:proofErr w:type="spellEnd"/>
        <w:r w:rsidRPr="00BB072E">
          <w:rPr>
            <w:rFonts w:ascii="Consolas" w:hAnsi="Consolas" w:cs="Consolas"/>
            <w:color w:val="000000"/>
            <w:sz w:val="19"/>
            <w:szCs w:val="19"/>
            <w:lang w:val="en-US"/>
            <w:rPrChange w:id="526" w:author="Виктория Санникова" w:date="2018-05-21T20:18:00Z">
              <w:rPr>
                <w:rFonts w:ascii="Consolas" w:hAnsi="Consolas" w:cs="Consolas"/>
                <w:b w:val="0"/>
                <w:bCs w:val="0"/>
                <w:color w:val="000000"/>
                <w:sz w:val="19"/>
                <w:szCs w:val="19"/>
              </w:rPr>
            </w:rPrChange>
          </w:rPr>
          <w:t xml:space="preserve"> </w:t>
        </w:r>
        <w:proofErr w:type="spellStart"/>
        <w:r w:rsidRPr="00BB072E">
          <w:rPr>
            <w:rFonts w:ascii="Consolas" w:hAnsi="Consolas" w:cs="Consolas"/>
            <w:color w:val="000000"/>
            <w:sz w:val="19"/>
            <w:szCs w:val="19"/>
            <w:lang w:val="en-US"/>
            <w:rPrChange w:id="527" w:author="Виктория Санникова" w:date="2018-05-21T20:18:00Z">
              <w:rPr>
                <w:rFonts w:ascii="Consolas" w:hAnsi="Consolas" w:cs="Consolas"/>
                <w:b w:val="0"/>
                <w:bCs w:val="0"/>
                <w:color w:val="000000"/>
                <w:sz w:val="19"/>
                <w:szCs w:val="19"/>
              </w:rPr>
            </w:rPrChange>
          </w:rPr>
          <w:t>std</w:t>
        </w:r>
        <w:proofErr w:type="spellEnd"/>
        <w:r w:rsidRPr="00BB072E">
          <w:rPr>
            <w:rFonts w:ascii="Consolas" w:hAnsi="Consolas" w:cs="Consolas"/>
            <w:color w:val="000000"/>
            <w:sz w:val="19"/>
            <w:szCs w:val="19"/>
            <w:lang w:val="en-US"/>
            <w:rPrChange w:id="528" w:author="Виктория Санникова" w:date="2018-05-21T20:18:00Z">
              <w:rPr>
                <w:rFonts w:ascii="Consolas" w:hAnsi="Consolas" w:cs="Consolas"/>
                <w:b w:val="0"/>
                <w:bCs w:val="0"/>
                <w:color w:val="000000"/>
                <w:sz w:val="19"/>
                <w:szCs w:val="19"/>
              </w:rPr>
            </w:rPrChange>
          </w:rPr>
          <w:t>::</w:t>
        </w:r>
        <w:r w:rsidRPr="00BB072E">
          <w:rPr>
            <w:rFonts w:ascii="Consolas" w:hAnsi="Consolas" w:cs="Consolas"/>
            <w:color w:val="2B91AF"/>
            <w:sz w:val="19"/>
            <w:szCs w:val="19"/>
            <w:lang w:val="en-US"/>
            <w:rPrChange w:id="529" w:author="Виктория Санникова" w:date="2018-05-21T20:18:00Z">
              <w:rPr>
                <w:rFonts w:ascii="Consolas" w:hAnsi="Consolas" w:cs="Consolas"/>
                <w:b w:val="0"/>
                <w:bCs w:val="0"/>
                <w:color w:val="2B91AF"/>
                <w:sz w:val="19"/>
                <w:szCs w:val="19"/>
              </w:rPr>
            </w:rPrChange>
          </w:rPr>
          <w:t>vector</w:t>
        </w:r>
        <w:r w:rsidRPr="00BB072E">
          <w:rPr>
            <w:rFonts w:ascii="Consolas" w:hAnsi="Consolas" w:cs="Consolas"/>
            <w:color w:val="000000"/>
            <w:sz w:val="19"/>
            <w:szCs w:val="19"/>
            <w:lang w:val="en-US"/>
            <w:rPrChange w:id="530" w:author="Виктория Санникова" w:date="2018-05-21T20:18:00Z">
              <w:rPr>
                <w:rFonts w:ascii="Consolas" w:hAnsi="Consolas" w:cs="Consolas"/>
                <w:b w:val="0"/>
                <w:bCs w:val="0"/>
                <w:color w:val="000000"/>
                <w:sz w:val="19"/>
                <w:szCs w:val="19"/>
              </w:rPr>
            </w:rPrChange>
          </w:rPr>
          <w:t>&lt;</w:t>
        </w:r>
        <w:r w:rsidRPr="00BB072E">
          <w:rPr>
            <w:rFonts w:ascii="Consolas" w:hAnsi="Consolas" w:cs="Consolas"/>
            <w:color w:val="0000FF"/>
            <w:sz w:val="19"/>
            <w:szCs w:val="19"/>
            <w:lang w:val="en-US"/>
            <w:rPrChange w:id="531" w:author="Виктория Санникова" w:date="2018-05-21T20:18:00Z">
              <w:rPr>
                <w:rFonts w:ascii="Consolas" w:hAnsi="Consolas" w:cs="Consolas"/>
                <w:b w:val="0"/>
                <w:bCs w:val="0"/>
                <w:color w:val="0000FF"/>
                <w:sz w:val="19"/>
                <w:szCs w:val="19"/>
              </w:rPr>
            </w:rPrChange>
          </w:rPr>
          <w:t>double</w:t>
        </w:r>
        <w:r w:rsidRPr="00BB072E">
          <w:rPr>
            <w:rFonts w:ascii="Consolas" w:hAnsi="Consolas" w:cs="Consolas"/>
            <w:color w:val="000000"/>
            <w:sz w:val="19"/>
            <w:szCs w:val="19"/>
            <w:lang w:val="en-US"/>
            <w:rPrChange w:id="532" w:author="Виктория Санникова" w:date="2018-05-21T20:18:00Z">
              <w:rPr>
                <w:rFonts w:ascii="Consolas" w:hAnsi="Consolas" w:cs="Consolas"/>
                <w:b w:val="0"/>
                <w:bCs w:val="0"/>
                <w:color w:val="000000"/>
                <w:sz w:val="19"/>
                <w:szCs w:val="19"/>
              </w:rPr>
            </w:rPrChange>
          </w:rPr>
          <w:t xml:space="preserve">&gt; </w:t>
        </w:r>
        <w:r w:rsidRPr="00BB072E">
          <w:rPr>
            <w:rFonts w:ascii="Consolas" w:hAnsi="Consolas" w:cs="Consolas"/>
            <w:color w:val="808080"/>
            <w:sz w:val="19"/>
            <w:szCs w:val="19"/>
            <w:lang w:val="en-US"/>
            <w:rPrChange w:id="533" w:author="Виктория Санникова" w:date="2018-05-21T20:18:00Z">
              <w:rPr>
                <w:rFonts w:ascii="Consolas" w:hAnsi="Consolas" w:cs="Consolas"/>
                <w:b w:val="0"/>
                <w:bCs w:val="0"/>
                <w:color w:val="808080"/>
                <w:sz w:val="19"/>
                <w:szCs w:val="19"/>
              </w:rPr>
            </w:rPrChange>
          </w:rPr>
          <w:t>vec1</w:t>
        </w:r>
        <w:r w:rsidRPr="00BB072E">
          <w:rPr>
            <w:rFonts w:ascii="Consolas" w:hAnsi="Consolas" w:cs="Consolas"/>
            <w:color w:val="000000"/>
            <w:sz w:val="19"/>
            <w:szCs w:val="19"/>
            <w:lang w:val="en-US"/>
            <w:rPrChange w:id="534" w:author="Виктория Санникова" w:date="2018-05-21T20:18:00Z">
              <w:rPr>
                <w:rFonts w:ascii="Consolas" w:hAnsi="Consolas" w:cs="Consolas"/>
                <w:b w:val="0"/>
                <w:bCs w:val="0"/>
                <w:color w:val="000000"/>
                <w:sz w:val="19"/>
                <w:szCs w:val="19"/>
              </w:rPr>
            </w:rPrChange>
          </w:rPr>
          <w:t xml:space="preserve">, </w:t>
        </w:r>
        <w:proofErr w:type="spellStart"/>
        <w:r w:rsidRPr="00BB072E">
          <w:rPr>
            <w:rFonts w:ascii="Consolas" w:hAnsi="Consolas" w:cs="Consolas"/>
            <w:color w:val="0000FF"/>
            <w:sz w:val="19"/>
            <w:szCs w:val="19"/>
            <w:lang w:val="en-US"/>
            <w:rPrChange w:id="535" w:author="Виктория Санникова" w:date="2018-05-21T20:18:00Z">
              <w:rPr>
                <w:rFonts w:ascii="Consolas" w:hAnsi="Consolas" w:cs="Consolas"/>
                <w:b w:val="0"/>
                <w:bCs w:val="0"/>
                <w:color w:val="0000FF"/>
                <w:sz w:val="19"/>
                <w:szCs w:val="19"/>
              </w:rPr>
            </w:rPrChange>
          </w:rPr>
          <w:t>const</w:t>
        </w:r>
        <w:proofErr w:type="spellEnd"/>
        <w:r w:rsidRPr="00BB072E">
          <w:rPr>
            <w:rFonts w:ascii="Consolas" w:hAnsi="Consolas" w:cs="Consolas"/>
            <w:color w:val="000000"/>
            <w:sz w:val="19"/>
            <w:szCs w:val="19"/>
            <w:lang w:val="en-US"/>
            <w:rPrChange w:id="536" w:author="Виктория Санникова" w:date="2018-05-21T20:18:00Z">
              <w:rPr>
                <w:rFonts w:ascii="Consolas" w:hAnsi="Consolas" w:cs="Consolas"/>
                <w:b w:val="0"/>
                <w:bCs w:val="0"/>
                <w:color w:val="000000"/>
                <w:sz w:val="19"/>
                <w:szCs w:val="19"/>
              </w:rPr>
            </w:rPrChange>
          </w:rPr>
          <w:t xml:space="preserve"> </w:t>
        </w:r>
        <w:proofErr w:type="spellStart"/>
        <w:r w:rsidRPr="00BB072E">
          <w:rPr>
            <w:rFonts w:ascii="Consolas" w:hAnsi="Consolas" w:cs="Consolas"/>
            <w:color w:val="000000"/>
            <w:sz w:val="19"/>
            <w:szCs w:val="19"/>
            <w:lang w:val="en-US"/>
            <w:rPrChange w:id="537" w:author="Виктория Санникова" w:date="2018-05-21T20:18:00Z">
              <w:rPr>
                <w:rFonts w:ascii="Consolas" w:hAnsi="Consolas" w:cs="Consolas"/>
                <w:b w:val="0"/>
                <w:bCs w:val="0"/>
                <w:color w:val="000000"/>
                <w:sz w:val="19"/>
                <w:szCs w:val="19"/>
              </w:rPr>
            </w:rPrChange>
          </w:rPr>
          <w:t>std</w:t>
        </w:r>
        <w:proofErr w:type="spellEnd"/>
        <w:r w:rsidRPr="00BB072E">
          <w:rPr>
            <w:rFonts w:ascii="Consolas" w:hAnsi="Consolas" w:cs="Consolas"/>
            <w:color w:val="000000"/>
            <w:sz w:val="19"/>
            <w:szCs w:val="19"/>
            <w:lang w:val="en-US"/>
            <w:rPrChange w:id="538" w:author="Виктория Санникова" w:date="2018-05-21T20:18:00Z">
              <w:rPr>
                <w:rFonts w:ascii="Consolas" w:hAnsi="Consolas" w:cs="Consolas"/>
                <w:b w:val="0"/>
                <w:bCs w:val="0"/>
                <w:color w:val="000000"/>
                <w:sz w:val="19"/>
                <w:szCs w:val="19"/>
              </w:rPr>
            </w:rPrChange>
          </w:rPr>
          <w:t>::</w:t>
        </w:r>
        <w:r w:rsidRPr="00BB072E">
          <w:rPr>
            <w:rFonts w:ascii="Consolas" w:hAnsi="Consolas" w:cs="Consolas"/>
            <w:color w:val="2B91AF"/>
            <w:sz w:val="19"/>
            <w:szCs w:val="19"/>
            <w:lang w:val="en-US"/>
            <w:rPrChange w:id="539" w:author="Виктория Санникова" w:date="2018-05-21T20:18:00Z">
              <w:rPr>
                <w:rFonts w:ascii="Consolas" w:hAnsi="Consolas" w:cs="Consolas"/>
                <w:b w:val="0"/>
                <w:bCs w:val="0"/>
                <w:color w:val="2B91AF"/>
                <w:sz w:val="19"/>
                <w:szCs w:val="19"/>
              </w:rPr>
            </w:rPrChange>
          </w:rPr>
          <w:t>vector</w:t>
        </w:r>
        <w:r w:rsidRPr="00BB072E">
          <w:rPr>
            <w:rFonts w:ascii="Consolas" w:hAnsi="Consolas" w:cs="Consolas"/>
            <w:color w:val="000000"/>
            <w:sz w:val="19"/>
            <w:szCs w:val="19"/>
            <w:lang w:val="en-US"/>
            <w:rPrChange w:id="540" w:author="Виктория Санникова" w:date="2018-05-21T20:18:00Z">
              <w:rPr>
                <w:rFonts w:ascii="Consolas" w:hAnsi="Consolas" w:cs="Consolas"/>
                <w:b w:val="0"/>
                <w:bCs w:val="0"/>
                <w:color w:val="000000"/>
                <w:sz w:val="19"/>
                <w:szCs w:val="19"/>
              </w:rPr>
            </w:rPrChange>
          </w:rPr>
          <w:t>&lt;</w:t>
        </w:r>
        <w:r w:rsidRPr="00BB072E">
          <w:rPr>
            <w:rFonts w:ascii="Consolas" w:hAnsi="Consolas" w:cs="Consolas"/>
            <w:color w:val="0000FF"/>
            <w:sz w:val="19"/>
            <w:szCs w:val="19"/>
            <w:lang w:val="en-US"/>
            <w:rPrChange w:id="541" w:author="Виктория Санникова" w:date="2018-05-21T20:18:00Z">
              <w:rPr>
                <w:rFonts w:ascii="Consolas" w:hAnsi="Consolas" w:cs="Consolas"/>
                <w:b w:val="0"/>
                <w:bCs w:val="0"/>
                <w:color w:val="0000FF"/>
                <w:sz w:val="19"/>
                <w:szCs w:val="19"/>
              </w:rPr>
            </w:rPrChange>
          </w:rPr>
          <w:t>double</w:t>
        </w:r>
        <w:r w:rsidRPr="00BB072E">
          <w:rPr>
            <w:rFonts w:ascii="Consolas" w:hAnsi="Consolas" w:cs="Consolas"/>
            <w:color w:val="000000"/>
            <w:sz w:val="19"/>
            <w:szCs w:val="19"/>
            <w:lang w:val="en-US"/>
            <w:rPrChange w:id="542" w:author="Виктория Санникова" w:date="2018-05-21T20:18:00Z">
              <w:rPr>
                <w:rFonts w:ascii="Consolas" w:hAnsi="Consolas" w:cs="Consolas"/>
                <w:b w:val="0"/>
                <w:bCs w:val="0"/>
                <w:color w:val="000000"/>
                <w:sz w:val="19"/>
                <w:szCs w:val="19"/>
              </w:rPr>
            </w:rPrChange>
          </w:rPr>
          <w:t xml:space="preserve">&gt; </w:t>
        </w:r>
        <w:r w:rsidRPr="00BB072E">
          <w:rPr>
            <w:rFonts w:ascii="Consolas" w:hAnsi="Consolas" w:cs="Consolas"/>
            <w:color w:val="808080"/>
            <w:sz w:val="19"/>
            <w:szCs w:val="19"/>
            <w:lang w:val="en-US"/>
            <w:rPrChange w:id="543" w:author="Виктория Санникова" w:date="2018-05-21T20:18:00Z">
              <w:rPr>
                <w:rFonts w:ascii="Consolas" w:hAnsi="Consolas" w:cs="Consolas"/>
                <w:b w:val="0"/>
                <w:bCs w:val="0"/>
                <w:color w:val="808080"/>
                <w:sz w:val="19"/>
                <w:szCs w:val="19"/>
              </w:rPr>
            </w:rPrChange>
          </w:rPr>
          <w:t>vec2</w:t>
        </w:r>
        <w:r w:rsidRPr="00BB072E">
          <w:rPr>
            <w:rFonts w:ascii="Consolas" w:hAnsi="Consolas" w:cs="Consolas"/>
            <w:color w:val="000000"/>
            <w:sz w:val="19"/>
            <w:szCs w:val="19"/>
            <w:lang w:val="en-US"/>
            <w:rPrChange w:id="544" w:author="Виктория Санникова" w:date="2018-05-21T20:18:00Z">
              <w:rPr>
                <w:rFonts w:ascii="Consolas" w:hAnsi="Consolas" w:cs="Consolas"/>
                <w:b w:val="0"/>
                <w:bCs w:val="0"/>
                <w:color w:val="000000"/>
                <w:sz w:val="19"/>
                <w:szCs w:val="19"/>
              </w:rPr>
            </w:rPrChange>
          </w:rPr>
          <w:t xml:space="preserve">, </w:t>
        </w:r>
        <w:r w:rsidRPr="00BB072E">
          <w:rPr>
            <w:rFonts w:ascii="Consolas" w:hAnsi="Consolas" w:cs="Consolas"/>
            <w:color w:val="0000FF"/>
            <w:sz w:val="19"/>
            <w:szCs w:val="19"/>
            <w:lang w:val="en-US"/>
            <w:rPrChange w:id="545" w:author="Виктория Санникова" w:date="2018-05-21T20:18:00Z">
              <w:rPr>
                <w:rFonts w:ascii="Consolas" w:hAnsi="Consolas" w:cs="Consolas"/>
                <w:b w:val="0"/>
                <w:bCs w:val="0"/>
                <w:color w:val="0000FF"/>
                <w:sz w:val="19"/>
                <w:szCs w:val="19"/>
              </w:rPr>
            </w:rPrChange>
          </w:rPr>
          <w:t>double</w:t>
        </w:r>
        <w:r w:rsidRPr="00BB072E">
          <w:rPr>
            <w:rFonts w:ascii="Consolas" w:hAnsi="Consolas" w:cs="Consolas"/>
            <w:color w:val="000000"/>
            <w:sz w:val="19"/>
            <w:szCs w:val="19"/>
            <w:lang w:val="en-US"/>
            <w:rPrChange w:id="546" w:author="Виктория Санникова" w:date="2018-05-21T20:18:00Z">
              <w:rPr>
                <w:rFonts w:ascii="Consolas" w:hAnsi="Consolas" w:cs="Consolas"/>
                <w:b w:val="0"/>
                <w:bCs w:val="0"/>
                <w:color w:val="000000"/>
                <w:sz w:val="19"/>
                <w:szCs w:val="19"/>
              </w:rPr>
            </w:rPrChange>
          </w:rPr>
          <w:t xml:space="preserve">* </w:t>
        </w:r>
        <w:proofErr w:type="spellStart"/>
        <w:r w:rsidRPr="00BB072E">
          <w:rPr>
            <w:rFonts w:ascii="Consolas" w:hAnsi="Consolas" w:cs="Consolas"/>
            <w:color w:val="808080"/>
            <w:sz w:val="19"/>
            <w:szCs w:val="19"/>
            <w:lang w:val="en-US"/>
            <w:rPrChange w:id="547" w:author="Виктория Санникова" w:date="2018-05-21T20:18:00Z">
              <w:rPr>
                <w:rFonts w:ascii="Consolas" w:hAnsi="Consolas" w:cs="Consolas"/>
                <w:b w:val="0"/>
                <w:bCs w:val="0"/>
                <w:color w:val="808080"/>
                <w:sz w:val="19"/>
                <w:szCs w:val="19"/>
              </w:rPr>
            </w:rPrChange>
          </w:rPr>
          <w:t>write_to</w:t>
        </w:r>
        <w:proofErr w:type="spellEnd"/>
        <w:r w:rsidRPr="00BB072E">
          <w:rPr>
            <w:rFonts w:ascii="Consolas" w:hAnsi="Consolas" w:cs="Consolas"/>
            <w:color w:val="000000"/>
            <w:sz w:val="19"/>
            <w:szCs w:val="19"/>
            <w:lang w:val="en-US"/>
            <w:rPrChange w:id="548" w:author="Виктория Санникова" w:date="2018-05-21T20:18:00Z">
              <w:rPr>
                <w:rFonts w:ascii="Consolas" w:hAnsi="Consolas" w:cs="Consolas"/>
                <w:b w:val="0"/>
                <w:bCs w:val="0"/>
                <w:color w:val="000000"/>
                <w:sz w:val="19"/>
                <w:szCs w:val="19"/>
              </w:rPr>
            </w:rPrChange>
          </w:rPr>
          <w:t xml:space="preserve">) </w:t>
        </w:r>
      </w:ins>
      <w:ins w:id="549" w:author="Виктория Санникова" w:date="2018-05-21T20:19:00Z">
        <w:r w:rsidR="00D32E21" w:rsidRPr="00D32E21">
          <w:rPr>
            <w:rFonts w:ascii="Times New Roman" w:hAnsi="Times New Roman" w:cs="Times New Roman"/>
            <w:sz w:val="24"/>
            <w:rPrChange w:id="550" w:author="Виктория Санникова" w:date="2018-05-21T20:19:00Z">
              <w:rPr>
                <w:rFonts w:ascii="Consolas" w:hAnsi="Consolas" w:cs="Consolas"/>
                <w:b w:val="0"/>
                <w:bCs w:val="0"/>
                <w:color w:val="000000"/>
                <w:sz w:val="19"/>
                <w:szCs w:val="19"/>
              </w:rPr>
            </w:rPrChange>
          </w:rPr>
          <w:t>сливает</w:t>
        </w:r>
        <w:r w:rsidR="00D32E21" w:rsidRPr="00D32E21">
          <w:rPr>
            <w:rFonts w:ascii="Times New Roman" w:hAnsi="Times New Roman" w:cs="Times New Roman"/>
            <w:sz w:val="24"/>
            <w:lang w:val="en-US"/>
            <w:rPrChange w:id="551" w:author="Виктория Санникова" w:date="2018-05-21T20:19:00Z">
              <w:rPr>
                <w:rFonts w:ascii="Consolas" w:hAnsi="Consolas" w:cs="Consolas"/>
                <w:b w:val="0"/>
                <w:bCs w:val="0"/>
                <w:color w:val="000000"/>
                <w:sz w:val="19"/>
                <w:szCs w:val="19"/>
              </w:rPr>
            </w:rPrChange>
          </w:rPr>
          <w:t xml:space="preserve"> </w:t>
        </w:r>
        <w:r w:rsidR="00D32E21" w:rsidRPr="00D32E21">
          <w:rPr>
            <w:rFonts w:ascii="Times New Roman" w:hAnsi="Times New Roman" w:cs="Times New Roman"/>
            <w:sz w:val="24"/>
            <w:rPrChange w:id="552" w:author="Виктория Санникова" w:date="2018-05-21T20:19:00Z">
              <w:rPr>
                <w:rFonts w:ascii="Consolas" w:hAnsi="Consolas" w:cs="Consolas"/>
                <w:b w:val="0"/>
                <w:bCs w:val="0"/>
                <w:color w:val="000000"/>
                <w:sz w:val="19"/>
                <w:szCs w:val="19"/>
              </w:rPr>
            </w:rPrChange>
          </w:rPr>
          <w:t>два</w:t>
        </w:r>
        <w:r w:rsidR="00D32E21" w:rsidRPr="00D32E21">
          <w:rPr>
            <w:rFonts w:ascii="Times New Roman" w:hAnsi="Times New Roman" w:cs="Times New Roman"/>
            <w:sz w:val="24"/>
            <w:lang w:val="en-US"/>
            <w:rPrChange w:id="553" w:author="Виктория Санникова" w:date="2018-05-21T20:19:00Z">
              <w:rPr>
                <w:rFonts w:ascii="Consolas" w:hAnsi="Consolas" w:cs="Consolas"/>
                <w:b w:val="0"/>
                <w:bCs w:val="0"/>
                <w:color w:val="000000"/>
                <w:sz w:val="19"/>
                <w:szCs w:val="19"/>
              </w:rPr>
            </w:rPrChange>
          </w:rPr>
          <w:t xml:space="preserve"> </w:t>
        </w:r>
        <w:r w:rsidR="00D32E21" w:rsidRPr="00D32E21">
          <w:rPr>
            <w:rFonts w:ascii="Times New Roman" w:hAnsi="Times New Roman" w:cs="Times New Roman"/>
            <w:sz w:val="24"/>
            <w:rPrChange w:id="554" w:author="Виктория Санникова" w:date="2018-05-21T20:19:00Z">
              <w:rPr>
                <w:rFonts w:ascii="Consolas" w:hAnsi="Consolas" w:cs="Consolas"/>
                <w:b w:val="0"/>
                <w:bCs w:val="0"/>
                <w:color w:val="000000"/>
                <w:sz w:val="19"/>
                <w:szCs w:val="19"/>
              </w:rPr>
            </w:rPrChange>
          </w:rPr>
          <w:t>отсортированных</w:t>
        </w:r>
        <w:r w:rsidR="00D32E21" w:rsidRPr="00D32E21">
          <w:rPr>
            <w:rFonts w:ascii="Times New Roman" w:hAnsi="Times New Roman" w:cs="Times New Roman"/>
            <w:sz w:val="24"/>
            <w:lang w:val="en-US"/>
            <w:rPrChange w:id="555" w:author="Виктория Санникова" w:date="2018-05-21T20:19:00Z">
              <w:rPr>
                <w:rFonts w:ascii="Consolas" w:hAnsi="Consolas" w:cs="Consolas"/>
                <w:b w:val="0"/>
                <w:bCs w:val="0"/>
                <w:color w:val="000000"/>
                <w:sz w:val="19"/>
                <w:szCs w:val="19"/>
              </w:rPr>
            </w:rPrChange>
          </w:rPr>
          <w:t xml:space="preserve"> </w:t>
        </w:r>
        <w:r w:rsidR="00D32E21" w:rsidRPr="00D32E21">
          <w:rPr>
            <w:rFonts w:ascii="Times New Roman" w:hAnsi="Times New Roman" w:cs="Times New Roman"/>
            <w:sz w:val="24"/>
            <w:rPrChange w:id="556" w:author="Виктория Санникова" w:date="2018-05-21T20:19:00Z">
              <w:rPr>
                <w:rFonts w:ascii="Consolas" w:hAnsi="Consolas" w:cs="Consolas"/>
                <w:b w:val="0"/>
                <w:bCs w:val="0"/>
                <w:color w:val="000000"/>
                <w:sz w:val="19"/>
                <w:szCs w:val="19"/>
              </w:rPr>
            </w:rPrChange>
          </w:rPr>
          <w:t>вектора</w:t>
        </w:r>
        <w:r w:rsidR="00D32E21" w:rsidRPr="00D32E21">
          <w:rPr>
            <w:rFonts w:ascii="Times New Roman" w:hAnsi="Times New Roman" w:cs="Times New Roman"/>
            <w:sz w:val="24"/>
            <w:lang w:val="en-US"/>
            <w:rPrChange w:id="557" w:author="Виктория Санникова" w:date="2018-05-21T20:19:00Z">
              <w:rPr>
                <w:rFonts w:ascii="Consolas" w:hAnsi="Consolas" w:cs="Consolas"/>
                <w:b w:val="0"/>
                <w:bCs w:val="0"/>
                <w:color w:val="000000"/>
                <w:sz w:val="19"/>
                <w:szCs w:val="19"/>
              </w:rPr>
            </w:rPrChange>
          </w:rPr>
          <w:t xml:space="preserve"> </w:t>
        </w:r>
        <w:r w:rsidR="00D32E21" w:rsidRPr="00D32E21">
          <w:rPr>
            <w:rFonts w:ascii="Times New Roman" w:hAnsi="Times New Roman" w:cs="Times New Roman"/>
            <w:sz w:val="24"/>
            <w:rPrChange w:id="558" w:author="Виктория Санникова" w:date="2018-05-21T20:19:00Z">
              <w:rPr>
                <w:rFonts w:ascii="Consolas" w:hAnsi="Consolas" w:cs="Consolas"/>
                <w:b w:val="0"/>
                <w:bCs w:val="0"/>
                <w:color w:val="000000"/>
                <w:sz w:val="19"/>
                <w:szCs w:val="19"/>
              </w:rPr>
            </w:rPrChange>
          </w:rPr>
          <w:t>в</w:t>
        </w:r>
        <w:r w:rsidR="00D32E21" w:rsidRPr="00D32E21">
          <w:rPr>
            <w:rFonts w:ascii="Times New Roman" w:hAnsi="Times New Roman" w:cs="Times New Roman"/>
            <w:sz w:val="24"/>
            <w:lang w:val="en-US"/>
            <w:rPrChange w:id="559" w:author="Виктория Санникова" w:date="2018-05-21T20:19:00Z">
              <w:rPr>
                <w:rFonts w:ascii="Consolas" w:hAnsi="Consolas" w:cs="Consolas"/>
                <w:b w:val="0"/>
                <w:bCs w:val="0"/>
                <w:color w:val="000000"/>
                <w:sz w:val="19"/>
                <w:szCs w:val="19"/>
              </w:rPr>
            </w:rPrChange>
          </w:rPr>
          <w:t xml:space="preserve"> </w:t>
        </w:r>
        <w:r w:rsidR="00D32E21" w:rsidRPr="00D32E21">
          <w:rPr>
            <w:rFonts w:ascii="Times New Roman" w:hAnsi="Times New Roman" w:cs="Times New Roman"/>
            <w:sz w:val="24"/>
            <w:rPrChange w:id="560" w:author="Виктория Санникова" w:date="2018-05-21T20:19:00Z">
              <w:rPr>
                <w:rFonts w:ascii="Consolas" w:hAnsi="Consolas" w:cs="Consolas"/>
                <w:b w:val="0"/>
                <w:bCs w:val="0"/>
                <w:color w:val="000000"/>
                <w:sz w:val="19"/>
                <w:szCs w:val="19"/>
              </w:rPr>
            </w:rPrChange>
          </w:rPr>
          <w:t>один</w:t>
        </w:r>
        <w:r w:rsidR="00D32E21" w:rsidRPr="00D32E21">
          <w:rPr>
            <w:rFonts w:ascii="Times New Roman" w:hAnsi="Times New Roman" w:cs="Times New Roman"/>
            <w:sz w:val="24"/>
            <w:lang w:val="en-US"/>
            <w:rPrChange w:id="561" w:author="Виктория Санникова" w:date="2018-05-21T20:19:00Z">
              <w:rPr>
                <w:rFonts w:ascii="Consolas" w:hAnsi="Consolas" w:cs="Consolas"/>
                <w:b w:val="0"/>
                <w:bCs w:val="0"/>
                <w:color w:val="000000"/>
                <w:sz w:val="19"/>
                <w:szCs w:val="19"/>
              </w:rPr>
            </w:rPrChange>
          </w:rPr>
          <w:t>.</w:t>
        </w:r>
        <w:r w:rsidR="00D32E21" w:rsidRPr="00D32E21">
          <w:rPr>
            <w:rFonts w:ascii="Times New Roman" w:hAnsi="Times New Roman" w:cs="Times New Roman"/>
            <w:sz w:val="24"/>
            <w:lang w:val="en-US"/>
            <w:rPrChange w:id="562" w:author="Виктория Санникова" w:date="2018-05-21T20:19:00Z">
              <w:rPr>
                <w:rFonts w:ascii="Times New Roman" w:hAnsi="Times New Roman" w:cs="Times New Roman"/>
                <w:b w:val="0"/>
                <w:bCs w:val="0"/>
                <w:sz w:val="24"/>
              </w:rPr>
            </w:rPrChange>
          </w:rPr>
          <w:t xml:space="preserve"> </w:t>
        </w:r>
        <w:r w:rsidR="00D32E21">
          <w:rPr>
            <w:rFonts w:ascii="Times New Roman" w:hAnsi="Times New Roman" w:cs="Times New Roman"/>
            <w:sz w:val="24"/>
          </w:rPr>
          <w:t>Два итератора ставятся на начало каждого и</w:t>
        </w:r>
      </w:ins>
      <w:ins w:id="563" w:author="Виктория Санникова" w:date="2018-05-21T20:20:00Z">
        <w:r w:rsidR="00D32E21">
          <w:rPr>
            <w:rFonts w:ascii="Times New Roman" w:hAnsi="Times New Roman" w:cs="Times New Roman"/>
            <w:sz w:val="24"/>
          </w:rPr>
          <w:t>з векторов, дальше идет сравнение соответствующих элементов. Элемент, который оказался меньше, записывается</w:t>
        </w:r>
      </w:ins>
      <w:ins w:id="564" w:author="Виктория Санникова" w:date="2018-05-21T20:21:00Z">
        <w:r w:rsidR="00D32E21">
          <w:rPr>
            <w:rFonts w:ascii="Times New Roman" w:hAnsi="Times New Roman" w:cs="Times New Roman"/>
            <w:sz w:val="24"/>
          </w:rPr>
          <w:t xml:space="preserve"> в результирующий </w:t>
        </w:r>
        <w:proofErr w:type="spellStart"/>
        <w:r w:rsidR="00D32E21">
          <w:rPr>
            <w:rFonts w:ascii="Times New Roman" w:hAnsi="Times New Roman" w:cs="Times New Roman"/>
            <w:sz w:val="24"/>
          </w:rPr>
          <w:t>масиив</w:t>
        </w:r>
        <w:proofErr w:type="spellEnd"/>
        <w:r w:rsidR="00D32E21">
          <w:rPr>
            <w:rFonts w:ascii="Times New Roman" w:hAnsi="Times New Roman" w:cs="Times New Roman"/>
            <w:sz w:val="24"/>
          </w:rPr>
          <w:t>.</w:t>
        </w:r>
      </w:ins>
    </w:p>
    <w:p w:rsidR="00D32E21" w:rsidRPr="00D32E21" w:rsidRDefault="00D32E21" w:rsidP="00D32E21">
      <w:pPr>
        <w:autoSpaceDE w:val="0"/>
        <w:autoSpaceDN w:val="0"/>
        <w:adjustRightInd w:val="0"/>
        <w:spacing w:after="0" w:line="240" w:lineRule="auto"/>
        <w:rPr>
          <w:ins w:id="565" w:author="Виктория Санникова" w:date="2018-05-21T20:21:00Z"/>
          <w:rFonts w:ascii="Consolas" w:hAnsi="Consolas" w:cs="Consolas"/>
          <w:color w:val="000000"/>
          <w:sz w:val="19"/>
          <w:szCs w:val="19"/>
          <w:lang w:val="en-US"/>
          <w:rPrChange w:id="566" w:author="Виктория Санникова" w:date="2018-05-21T20:21:00Z">
            <w:rPr>
              <w:ins w:id="567" w:author="Виктория Санникова" w:date="2018-05-21T20:21:00Z"/>
              <w:rFonts w:ascii="Consolas" w:hAnsi="Consolas" w:cs="Consolas"/>
              <w:color w:val="000000"/>
              <w:sz w:val="19"/>
              <w:szCs w:val="19"/>
            </w:rPr>
          </w:rPrChange>
        </w:rPr>
      </w:pPr>
      <w:proofErr w:type="gramStart"/>
      <w:ins w:id="568" w:author="Виктория Санникова" w:date="2018-05-21T20:21:00Z">
        <w:r w:rsidRPr="00D32E21">
          <w:rPr>
            <w:rFonts w:ascii="Consolas" w:hAnsi="Consolas" w:cs="Consolas"/>
            <w:color w:val="0000FF"/>
            <w:sz w:val="19"/>
            <w:szCs w:val="19"/>
            <w:lang w:val="en-US"/>
            <w:rPrChange w:id="569" w:author="Виктория Санникова" w:date="2018-05-21T20:21:00Z">
              <w:rPr>
                <w:rFonts w:ascii="Consolas" w:hAnsi="Consolas" w:cs="Consolas"/>
                <w:color w:val="0000FF"/>
                <w:sz w:val="19"/>
                <w:szCs w:val="19"/>
              </w:rPr>
            </w:rPrChange>
          </w:rPr>
          <w:t>void</w:t>
        </w:r>
        <w:proofErr w:type="gramEnd"/>
        <w:r w:rsidRPr="00D32E21">
          <w:rPr>
            <w:rFonts w:ascii="Consolas" w:hAnsi="Consolas" w:cs="Consolas"/>
            <w:color w:val="000000"/>
            <w:sz w:val="19"/>
            <w:szCs w:val="19"/>
            <w:lang w:val="en-US"/>
            <w:rPrChange w:id="570" w:author="Виктория Санникова" w:date="2018-05-21T20:21:00Z">
              <w:rPr>
                <w:rFonts w:ascii="Consolas" w:hAnsi="Consolas" w:cs="Consolas"/>
                <w:color w:val="000000"/>
                <w:sz w:val="19"/>
                <w:szCs w:val="19"/>
              </w:rPr>
            </w:rPrChange>
          </w:rPr>
          <w:t xml:space="preserve"> </w:t>
        </w:r>
        <w:proofErr w:type="spellStart"/>
        <w:r w:rsidRPr="00D32E21">
          <w:rPr>
            <w:rFonts w:ascii="Consolas" w:hAnsi="Consolas" w:cs="Consolas"/>
            <w:color w:val="000000"/>
            <w:sz w:val="19"/>
            <w:szCs w:val="19"/>
            <w:lang w:val="en-US"/>
            <w:rPrChange w:id="571" w:author="Виктория Санникова" w:date="2018-05-21T20:21:00Z">
              <w:rPr>
                <w:rFonts w:ascii="Consolas" w:hAnsi="Consolas" w:cs="Consolas"/>
                <w:color w:val="000000"/>
                <w:sz w:val="19"/>
                <w:szCs w:val="19"/>
              </w:rPr>
            </w:rPrChange>
          </w:rPr>
          <w:t>MergeAndSort</w:t>
        </w:r>
        <w:proofErr w:type="spellEnd"/>
        <w:r w:rsidRPr="00D32E21">
          <w:rPr>
            <w:rFonts w:ascii="Consolas" w:hAnsi="Consolas" w:cs="Consolas"/>
            <w:color w:val="000000"/>
            <w:sz w:val="19"/>
            <w:szCs w:val="19"/>
            <w:lang w:val="en-US"/>
            <w:rPrChange w:id="572" w:author="Виктория Санникова" w:date="2018-05-21T20:21:00Z">
              <w:rPr>
                <w:rFonts w:ascii="Consolas" w:hAnsi="Consolas" w:cs="Consolas"/>
                <w:color w:val="000000"/>
                <w:sz w:val="19"/>
                <w:szCs w:val="19"/>
              </w:rPr>
            </w:rPrChange>
          </w:rPr>
          <w:t>(</w:t>
        </w:r>
        <w:proofErr w:type="spellStart"/>
        <w:r w:rsidRPr="00D32E21">
          <w:rPr>
            <w:rFonts w:ascii="Consolas" w:hAnsi="Consolas" w:cs="Consolas"/>
            <w:color w:val="0000FF"/>
            <w:sz w:val="19"/>
            <w:szCs w:val="19"/>
            <w:lang w:val="en-US"/>
            <w:rPrChange w:id="573" w:author="Виктория Санникова" w:date="2018-05-21T20:21:00Z">
              <w:rPr>
                <w:rFonts w:ascii="Consolas" w:hAnsi="Consolas" w:cs="Consolas"/>
                <w:color w:val="0000FF"/>
                <w:sz w:val="19"/>
                <w:szCs w:val="19"/>
              </w:rPr>
            </w:rPrChange>
          </w:rPr>
          <w:t>const</w:t>
        </w:r>
        <w:proofErr w:type="spellEnd"/>
        <w:r w:rsidRPr="00D32E21">
          <w:rPr>
            <w:rFonts w:ascii="Consolas" w:hAnsi="Consolas" w:cs="Consolas"/>
            <w:color w:val="000000"/>
            <w:sz w:val="19"/>
            <w:szCs w:val="19"/>
            <w:lang w:val="en-US"/>
            <w:rPrChange w:id="574" w:author="Виктория Санникова" w:date="2018-05-21T20:21:00Z">
              <w:rPr>
                <w:rFonts w:ascii="Consolas" w:hAnsi="Consolas" w:cs="Consolas"/>
                <w:color w:val="000000"/>
                <w:sz w:val="19"/>
                <w:szCs w:val="19"/>
              </w:rPr>
            </w:rPrChange>
          </w:rPr>
          <w:t xml:space="preserve"> </w:t>
        </w:r>
        <w:proofErr w:type="spellStart"/>
        <w:r w:rsidRPr="00D32E21">
          <w:rPr>
            <w:rFonts w:ascii="Consolas" w:hAnsi="Consolas" w:cs="Consolas"/>
            <w:color w:val="000000"/>
            <w:sz w:val="19"/>
            <w:szCs w:val="19"/>
            <w:lang w:val="en-US"/>
            <w:rPrChange w:id="575" w:author="Виктория Санникова" w:date="2018-05-21T20:21:00Z">
              <w:rPr>
                <w:rFonts w:ascii="Consolas" w:hAnsi="Consolas" w:cs="Consolas"/>
                <w:color w:val="000000"/>
                <w:sz w:val="19"/>
                <w:szCs w:val="19"/>
              </w:rPr>
            </w:rPrChange>
          </w:rPr>
          <w:t>std</w:t>
        </w:r>
        <w:proofErr w:type="spellEnd"/>
        <w:r w:rsidRPr="00D32E21">
          <w:rPr>
            <w:rFonts w:ascii="Consolas" w:hAnsi="Consolas" w:cs="Consolas"/>
            <w:color w:val="000000"/>
            <w:sz w:val="19"/>
            <w:szCs w:val="19"/>
            <w:lang w:val="en-US"/>
            <w:rPrChange w:id="576" w:author="Виктория Санникова" w:date="2018-05-21T20:21:00Z">
              <w:rPr>
                <w:rFonts w:ascii="Consolas" w:hAnsi="Consolas" w:cs="Consolas"/>
                <w:color w:val="000000"/>
                <w:sz w:val="19"/>
                <w:szCs w:val="19"/>
              </w:rPr>
            </w:rPrChange>
          </w:rPr>
          <w:t>::</w:t>
        </w:r>
        <w:r w:rsidRPr="00D32E21">
          <w:rPr>
            <w:rFonts w:ascii="Consolas" w:hAnsi="Consolas" w:cs="Consolas"/>
            <w:color w:val="2B91AF"/>
            <w:sz w:val="19"/>
            <w:szCs w:val="19"/>
            <w:lang w:val="en-US"/>
            <w:rPrChange w:id="577" w:author="Виктория Санникова" w:date="2018-05-21T20:21:00Z">
              <w:rPr>
                <w:rFonts w:ascii="Consolas" w:hAnsi="Consolas" w:cs="Consolas"/>
                <w:color w:val="2B91AF"/>
                <w:sz w:val="19"/>
                <w:szCs w:val="19"/>
              </w:rPr>
            </w:rPrChange>
          </w:rPr>
          <w:t>vector</w:t>
        </w:r>
        <w:r w:rsidRPr="00D32E21">
          <w:rPr>
            <w:rFonts w:ascii="Consolas" w:hAnsi="Consolas" w:cs="Consolas"/>
            <w:color w:val="000000"/>
            <w:sz w:val="19"/>
            <w:szCs w:val="19"/>
            <w:lang w:val="en-US"/>
            <w:rPrChange w:id="578" w:author="Виктория Санникова" w:date="2018-05-21T20:21:00Z">
              <w:rPr>
                <w:rFonts w:ascii="Consolas" w:hAnsi="Consolas" w:cs="Consolas"/>
                <w:color w:val="000000"/>
                <w:sz w:val="19"/>
                <w:szCs w:val="19"/>
              </w:rPr>
            </w:rPrChange>
          </w:rPr>
          <w:t>&lt;</w:t>
        </w:r>
        <w:r w:rsidRPr="00D32E21">
          <w:rPr>
            <w:rFonts w:ascii="Consolas" w:hAnsi="Consolas" w:cs="Consolas"/>
            <w:color w:val="0000FF"/>
            <w:sz w:val="19"/>
            <w:szCs w:val="19"/>
            <w:lang w:val="en-US"/>
            <w:rPrChange w:id="579" w:author="Виктория Санникова" w:date="2018-05-21T20:21:00Z">
              <w:rPr>
                <w:rFonts w:ascii="Consolas" w:hAnsi="Consolas" w:cs="Consolas"/>
                <w:color w:val="0000FF"/>
                <w:sz w:val="19"/>
                <w:szCs w:val="19"/>
              </w:rPr>
            </w:rPrChange>
          </w:rPr>
          <w:t>double</w:t>
        </w:r>
        <w:r w:rsidRPr="00D32E21">
          <w:rPr>
            <w:rFonts w:ascii="Consolas" w:hAnsi="Consolas" w:cs="Consolas"/>
            <w:color w:val="000000"/>
            <w:sz w:val="19"/>
            <w:szCs w:val="19"/>
            <w:lang w:val="en-US"/>
            <w:rPrChange w:id="580" w:author="Виктория Санникова" w:date="2018-05-21T20:21:00Z">
              <w:rPr>
                <w:rFonts w:ascii="Consolas" w:hAnsi="Consolas" w:cs="Consolas"/>
                <w:color w:val="000000"/>
                <w:sz w:val="19"/>
                <w:szCs w:val="19"/>
              </w:rPr>
            </w:rPrChange>
          </w:rPr>
          <w:t xml:space="preserve">&gt; </w:t>
        </w:r>
        <w:r w:rsidRPr="00D32E21">
          <w:rPr>
            <w:rFonts w:ascii="Consolas" w:hAnsi="Consolas" w:cs="Consolas"/>
            <w:color w:val="808080"/>
            <w:sz w:val="19"/>
            <w:szCs w:val="19"/>
            <w:lang w:val="en-US"/>
            <w:rPrChange w:id="581" w:author="Виктория Санникова" w:date="2018-05-21T20:21:00Z">
              <w:rPr>
                <w:rFonts w:ascii="Consolas" w:hAnsi="Consolas" w:cs="Consolas"/>
                <w:color w:val="808080"/>
                <w:sz w:val="19"/>
                <w:szCs w:val="19"/>
              </w:rPr>
            </w:rPrChange>
          </w:rPr>
          <w:t>vec1</w:t>
        </w:r>
        <w:r w:rsidRPr="00D32E21">
          <w:rPr>
            <w:rFonts w:ascii="Consolas" w:hAnsi="Consolas" w:cs="Consolas"/>
            <w:color w:val="000000"/>
            <w:sz w:val="19"/>
            <w:szCs w:val="19"/>
            <w:lang w:val="en-US"/>
            <w:rPrChange w:id="582" w:author="Виктория Санникова" w:date="2018-05-21T20:21:00Z">
              <w:rPr>
                <w:rFonts w:ascii="Consolas" w:hAnsi="Consolas" w:cs="Consolas"/>
                <w:color w:val="000000"/>
                <w:sz w:val="19"/>
                <w:szCs w:val="19"/>
              </w:rPr>
            </w:rPrChange>
          </w:rPr>
          <w:t xml:space="preserve">, </w:t>
        </w:r>
        <w:proofErr w:type="spellStart"/>
        <w:r w:rsidRPr="00D32E21">
          <w:rPr>
            <w:rFonts w:ascii="Consolas" w:hAnsi="Consolas" w:cs="Consolas"/>
            <w:color w:val="0000FF"/>
            <w:sz w:val="19"/>
            <w:szCs w:val="19"/>
            <w:lang w:val="en-US"/>
            <w:rPrChange w:id="583" w:author="Виктория Санникова" w:date="2018-05-21T20:21:00Z">
              <w:rPr>
                <w:rFonts w:ascii="Consolas" w:hAnsi="Consolas" w:cs="Consolas"/>
                <w:color w:val="0000FF"/>
                <w:sz w:val="19"/>
                <w:szCs w:val="19"/>
              </w:rPr>
            </w:rPrChange>
          </w:rPr>
          <w:t>const</w:t>
        </w:r>
        <w:proofErr w:type="spellEnd"/>
        <w:r w:rsidRPr="00D32E21">
          <w:rPr>
            <w:rFonts w:ascii="Consolas" w:hAnsi="Consolas" w:cs="Consolas"/>
            <w:color w:val="000000"/>
            <w:sz w:val="19"/>
            <w:szCs w:val="19"/>
            <w:lang w:val="en-US"/>
            <w:rPrChange w:id="584" w:author="Виктория Санникова" w:date="2018-05-21T20:21:00Z">
              <w:rPr>
                <w:rFonts w:ascii="Consolas" w:hAnsi="Consolas" w:cs="Consolas"/>
                <w:color w:val="000000"/>
                <w:sz w:val="19"/>
                <w:szCs w:val="19"/>
              </w:rPr>
            </w:rPrChange>
          </w:rPr>
          <w:t xml:space="preserve"> </w:t>
        </w:r>
        <w:proofErr w:type="spellStart"/>
        <w:r w:rsidRPr="00D32E21">
          <w:rPr>
            <w:rFonts w:ascii="Consolas" w:hAnsi="Consolas" w:cs="Consolas"/>
            <w:color w:val="000000"/>
            <w:sz w:val="19"/>
            <w:szCs w:val="19"/>
            <w:lang w:val="en-US"/>
            <w:rPrChange w:id="585" w:author="Виктория Санникова" w:date="2018-05-21T20:21:00Z">
              <w:rPr>
                <w:rFonts w:ascii="Consolas" w:hAnsi="Consolas" w:cs="Consolas"/>
                <w:color w:val="000000"/>
                <w:sz w:val="19"/>
                <w:szCs w:val="19"/>
              </w:rPr>
            </w:rPrChange>
          </w:rPr>
          <w:t>std</w:t>
        </w:r>
        <w:proofErr w:type="spellEnd"/>
        <w:r w:rsidRPr="00D32E21">
          <w:rPr>
            <w:rFonts w:ascii="Consolas" w:hAnsi="Consolas" w:cs="Consolas"/>
            <w:color w:val="000000"/>
            <w:sz w:val="19"/>
            <w:szCs w:val="19"/>
            <w:lang w:val="en-US"/>
            <w:rPrChange w:id="586" w:author="Виктория Санникова" w:date="2018-05-21T20:21:00Z">
              <w:rPr>
                <w:rFonts w:ascii="Consolas" w:hAnsi="Consolas" w:cs="Consolas"/>
                <w:color w:val="000000"/>
                <w:sz w:val="19"/>
                <w:szCs w:val="19"/>
              </w:rPr>
            </w:rPrChange>
          </w:rPr>
          <w:t>::</w:t>
        </w:r>
        <w:r w:rsidRPr="00D32E21">
          <w:rPr>
            <w:rFonts w:ascii="Consolas" w:hAnsi="Consolas" w:cs="Consolas"/>
            <w:color w:val="2B91AF"/>
            <w:sz w:val="19"/>
            <w:szCs w:val="19"/>
            <w:lang w:val="en-US"/>
            <w:rPrChange w:id="587" w:author="Виктория Санникова" w:date="2018-05-21T20:21:00Z">
              <w:rPr>
                <w:rFonts w:ascii="Consolas" w:hAnsi="Consolas" w:cs="Consolas"/>
                <w:color w:val="2B91AF"/>
                <w:sz w:val="19"/>
                <w:szCs w:val="19"/>
              </w:rPr>
            </w:rPrChange>
          </w:rPr>
          <w:t>vector</w:t>
        </w:r>
        <w:r w:rsidRPr="00D32E21">
          <w:rPr>
            <w:rFonts w:ascii="Consolas" w:hAnsi="Consolas" w:cs="Consolas"/>
            <w:color w:val="000000"/>
            <w:sz w:val="19"/>
            <w:szCs w:val="19"/>
            <w:lang w:val="en-US"/>
            <w:rPrChange w:id="588" w:author="Виктория Санникова" w:date="2018-05-21T20:21:00Z">
              <w:rPr>
                <w:rFonts w:ascii="Consolas" w:hAnsi="Consolas" w:cs="Consolas"/>
                <w:color w:val="000000"/>
                <w:sz w:val="19"/>
                <w:szCs w:val="19"/>
              </w:rPr>
            </w:rPrChange>
          </w:rPr>
          <w:t>&lt;</w:t>
        </w:r>
        <w:r w:rsidRPr="00D32E21">
          <w:rPr>
            <w:rFonts w:ascii="Consolas" w:hAnsi="Consolas" w:cs="Consolas"/>
            <w:color w:val="0000FF"/>
            <w:sz w:val="19"/>
            <w:szCs w:val="19"/>
            <w:lang w:val="en-US"/>
            <w:rPrChange w:id="589" w:author="Виктория Санникова" w:date="2018-05-21T20:21:00Z">
              <w:rPr>
                <w:rFonts w:ascii="Consolas" w:hAnsi="Consolas" w:cs="Consolas"/>
                <w:color w:val="0000FF"/>
                <w:sz w:val="19"/>
                <w:szCs w:val="19"/>
              </w:rPr>
            </w:rPrChange>
          </w:rPr>
          <w:t>double</w:t>
        </w:r>
        <w:r w:rsidRPr="00D32E21">
          <w:rPr>
            <w:rFonts w:ascii="Consolas" w:hAnsi="Consolas" w:cs="Consolas"/>
            <w:color w:val="000000"/>
            <w:sz w:val="19"/>
            <w:szCs w:val="19"/>
            <w:lang w:val="en-US"/>
            <w:rPrChange w:id="590" w:author="Виктория Санникова" w:date="2018-05-21T20:21:00Z">
              <w:rPr>
                <w:rFonts w:ascii="Consolas" w:hAnsi="Consolas" w:cs="Consolas"/>
                <w:color w:val="000000"/>
                <w:sz w:val="19"/>
                <w:szCs w:val="19"/>
              </w:rPr>
            </w:rPrChange>
          </w:rPr>
          <w:t xml:space="preserve">&gt; </w:t>
        </w:r>
        <w:r w:rsidRPr="00D32E21">
          <w:rPr>
            <w:rFonts w:ascii="Consolas" w:hAnsi="Consolas" w:cs="Consolas"/>
            <w:color w:val="808080"/>
            <w:sz w:val="19"/>
            <w:szCs w:val="19"/>
            <w:lang w:val="en-US"/>
            <w:rPrChange w:id="591" w:author="Виктория Санникова" w:date="2018-05-21T20:21:00Z">
              <w:rPr>
                <w:rFonts w:ascii="Consolas" w:hAnsi="Consolas" w:cs="Consolas"/>
                <w:color w:val="808080"/>
                <w:sz w:val="19"/>
                <w:szCs w:val="19"/>
              </w:rPr>
            </w:rPrChange>
          </w:rPr>
          <w:t>vec2</w:t>
        </w:r>
        <w:r w:rsidRPr="00D32E21">
          <w:rPr>
            <w:rFonts w:ascii="Consolas" w:hAnsi="Consolas" w:cs="Consolas"/>
            <w:color w:val="000000"/>
            <w:sz w:val="19"/>
            <w:szCs w:val="19"/>
            <w:lang w:val="en-US"/>
            <w:rPrChange w:id="592" w:author="Виктория Санникова" w:date="2018-05-21T20:21:00Z">
              <w:rPr>
                <w:rFonts w:ascii="Consolas" w:hAnsi="Consolas" w:cs="Consolas"/>
                <w:color w:val="000000"/>
                <w:sz w:val="19"/>
                <w:szCs w:val="19"/>
              </w:rPr>
            </w:rPrChange>
          </w:rPr>
          <w:t xml:space="preserve">, </w:t>
        </w:r>
        <w:r w:rsidRPr="00D32E21">
          <w:rPr>
            <w:rFonts w:ascii="Consolas" w:hAnsi="Consolas" w:cs="Consolas"/>
            <w:color w:val="0000FF"/>
            <w:sz w:val="19"/>
            <w:szCs w:val="19"/>
            <w:lang w:val="en-US"/>
            <w:rPrChange w:id="593" w:author="Виктория Санникова" w:date="2018-05-21T20:21:00Z">
              <w:rPr>
                <w:rFonts w:ascii="Consolas" w:hAnsi="Consolas" w:cs="Consolas"/>
                <w:color w:val="0000FF"/>
                <w:sz w:val="19"/>
                <w:szCs w:val="19"/>
              </w:rPr>
            </w:rPrChange>
          </w:rPr>
          <w:t>double</w:t>
        </w:r>
        <w:r w:rsidRPr="00D32E21">
          <w:rPr>
            <w:rFonts w:ascii="Consolas" w:hAnsi="Consolas" w:cs="Consolas"/>
            <w:color w:val="000000"/>
            <w:sz w:val="19"/>
            <w:szCs w:val="19"/>
            <w:lang w:val="en-US"/>
            <w:rPrChange w:id="594" w:author="Виктория Санникова" w:date="2018-05-21T20:21:00Z">
              <w:rPr>
                <w:rFonts w:ascii="Consolas" w:hAnsi="Consolas" w:cs="Consolas"/>
                <w:color w:val="000000"/>
                <w:sz w:val="19"/>
                <w:szCs w:val="19"/>
              </w:rPr>
            </w:rPrChange>
          </w:rPr>
          <w:t xml:space="preserve">* </w:t>
        </w:r>
        <w:proofErr w:type="spellStart"/>
        <w:r w:rsidRPr="00D32E21">
          <w:rPr>
            <w:rFonts w:ascii="Consolas" w:hAnsi="Consolas" w:cs="Consolas"/>
            <w:color w:val="808080"/>
            <w:sz w:val="19"/>
            <w:szCs w:val="19"/>
            <w:lang w:val="en-US"/>
            <w:rPrChange w:id="595" w:author="Виктория Санникова" w:date="2018-05-21T20:21:00Z">
              <w:rPr>
                <w:rFonts w:ascii="Consolas" w:hAnsi="Consolas" w:cs="Consolas"/>
                <w:color w:val="808080"/>
                <w:sz w:val="19"/>
                <w:szCs w:val="19"/>
              </w:rPr>
            </w:rPrChange>
          </w:rPr>
          <w:t>write_to</w:t>
        </w:r>
        <w:proofErr w:type="spellEnd"/>
        <w:r w:rsidRPr="00D32E21">
          <w:rPr>
            <w:rFonts w:ascii="Consolas" w:hAnsi="Consolas" w:cs="Consolas"/>
            <w:color w:val="000000"/>
            <w:sz w:val="19"/>
            <w:szCs w:val="19"/>
            <w:lang w:val="en-US"/>
            <w:rPrChange w:id="596" w:author="Виктория Санникова" w:date="2018-05-21T20:21:00Z">
              <w:rPr>
                <w:rFonts w:ascii="Consolas" w:hAnsi="Consolas" w:cs="Consolas"/>
                <w:color w:val="000000"/>
                <w:sz w:val="19"/>
                <w:szCs w:val="19"/>
              </w:rPr>
            </w:rPrChange>
          </w:rPr>
          <w:t xml:space="preserve">) </w:t>
        </w:r>
        <w:r w:rsidRPr="00D32E21">
          <w:rPr>
            <w:rFonts w:ascii="Consolas" w:hAnsi="Consolas" w:cs="Consolas"/>
            <w:color w:val="008000"/>
            <w:sz w:val="19"/>
            <w:szCs w:val="19"/>
            <w:lang w:val="en-US"/>
            <w:rPrChange w:id="597" w:author="Виктория Санникова" w:date="2018-05-21T20:21:00Z">
              <w:rPr>
                <w:rFonts w:ascii="Consolas" w:hAnsi="Consolas" w:cs="Consolas"/>
                <w:color w:val="008000"/>
                <w:sz w:val="19"/>
                <w:szCs w:val="19"/>
              </w:rPr>
            </w:rPrChange>
          </w:rPr>
          <w:t>//</w:t>
        </w:r>
        <w:r>
          <w:rPr>
            <w:rFonts w:ascii="Consolas" w:hAnsi="Consolas" w:cs="Consolas"/>
            <w:color w:val="008000"/>
            <w:sz w:val="19"/>
            <w:szCs w:val="19"/>
          </w:rPr>
          <w:t>функция</w:t>
        </w:r>
        <w:r w:rsidRPr="00D32E21">
          <w:rPr>
            <w:rFonts w:ascii="Consolas" w:hAnsi="Consolas" w:cs="Consolas"/>
            <w:color w:val="008000"/>
            <w:sz w:val="19"/>
            <w:szCs w:val="19"/>
            <w:lang w:val="en-US"/>
            <w:rPrChange w:id="598" w:author="Виктория Санникова" w:date="2018-05-21T20:21:00Z">
              <w:rPr>
                <w:rFonts w:ascii="Consolas" w:hAnsi="Consolas" w:cs="Consolas"/>
                <w:color w:val="008000"/>
                <w:sz w:val="19"/>
                <w:szCs w:val="19"/>
              </w:rPr>
            </w:rPrChange>
          </w:rPr>
          <w:t xml:space="preserve"> </w:t>
        </w:r>
        <w:r>
          <w:rPr>
            <w:rFonts w:ascii="Consolas" w:hAnsi="Consolas" w:cs="Consolas"/>
            <w:color w:val="008000"/>
            <w:sz w:val="19"/>
            <w:szCs w:val="19"/>
          </w:rPr>
          <w:t>сортировки</w:t>
        </w:r>
        <w:r w:rsidRPr="00D32E21">
          <w:rPr>
            <w:rFonts w:ascii="Consolas" w:hAnsi="Consolas" w:cs="Consolas"/>
            <w:color w:val="008000"/>
            <w:sz w:val="19"/>
            <w:szCs w:val="19"/>
            <w:lang w:val="en-US"/>
            <w:rPrChange w:id="599" w:author="Виктория Санникова" w:date="2018-05-21T20:21:00Z">
              <w:rPr>
                <w:rFonts w:ascii="Consolas" w:hAnsi="Consolas" w:cs="Consolas"/>
                <w:color w:val="008000"/>
                <w:sz w:val="19"/>
                <w:szCs w:val="19"/>
              </w:rPr>
            </w:rPrChange>
          </w:rPr>
          <w:t xml:space="preserve"> </w:t>
        </w:r>
        <w:r>
          <w:rPr>
            <w:rFonts w:ascii="Consolas" w:hAnsi="Consolas" w:cs="Consolas"/>
            <w:color w:val="008000"/>
            <w:sz w:val="19"/>
            <w:szCs w:val="19"/>
          </w:rPr>
          <w:t>и</w:t>
        </w:r>
        <w:r w:rsidRPr="00D32E21">
          <w:rPr>
            <w:rFonts w:ascii="Consolas" w:hAnsi="Consolas" w:cs="Consolas"/>
            <w:color w:val="008000"/>
            <w:sz w:val="19"/>
            <w:szCs w:val="19"/>
            <w:lang w:val="en-US"/>
            <w:rPrChange w:id="600" w:author="Виктория Санникова" w:date="2018-05-21T20:21:00Z">
              <w:rPr>
                <w:rFonts w:ascii="Consolas" w:hAnsi="Consolas" w:cs="Consolas"/>
                <w:color w:val="008000"/>
                <w:sz w:val="19"/>
                <w:szCs w:val="19"/>
              </w:rPr>
            </w:rPrChange>
          </w:rPr>
          <w:t xml:space="preserve"> </w:t>
        </w:r>
        <w:r>
          <w:rPr>
            <w:rFonts w:ascii="Consolas" w:hAnsi="Consolas" w:cs="Consolas"/>
            <w:color w:val="008000"/>
            <w:sz w:val="19"/>
            <w:szCs w:val="19"/>
          </w:rPr>
          <w:t>слияния</w:t>
        </w:r>
        <w:r w:rsidRPr="00D32E21">
          <w:rPr>
            <w:rFonts w:ascii="Consolas" w:hAnsi="Consolas" w:cs="Consolas"/>
            <w:color w:val="008000"/>
            <w:sz w:val="19"/>
            <w:szCs w:val="19"/>
            <w:lang w:val="en-US"/>
            <w:rPrChange w:id="601" w:author="Виктория Санникова" w:date="2018-05-21T20:21:00Z">
              <w:rPr>
                <w:rFonts w:ascii="Consolas" w:hAnsi="Consolas" w:cs="Consolas"/>
                <w:color w:val="008000"/>
                <w:sz w:val="19"/>
                <w:szCs w:val="19"/>
              </w:rPr>
            </w:rPrChange>
          </w:rPr>
          <w:t xml:space="preserve"> </w:t>
        </w:r>
        <w:r>
          <w:rPr>
            <w:rFonts w:ascii="Consolas" w:hAnsi="Consolas" w:cs="Consolas"/>
            <w:color w:val="008000"/>
            <w:sz w:val="19"/>
            <w:szCs w:val="19"/>
          </w:rPr>
          <w:t>двух</w:t>
        </w:r>
        <w:r w:rsidRPr="00D32E21">
          <w:rPr>
            <w:rFonts w:ascii="Consolas" w:hAnsi="Consolas" w:cs="Consolas"/>
            <w:color w:val="008000"/>
            <w:sz w:val="19"/>
            <w:szCs w:val="19"/>
            <w:lang w:val="en-US"/>
            <w:rPrChange w:id="602" w:author="Виктория Санникова" w:date="2018-05-21T20:21:00Z">
              <w:rPr>
                <w:rFonts w:ascii="Consolas" w:hAnsi="Consolas" w:cs="Consolas"/>
                <w:color w:val="008000"/>
                <w:sz w:val="19"/>
                <w:szCs w:val="19"/>
              </w:rPr>
            </w:rPrChange>
          </w:rPr>
          <w:t xml:space="preserve"> </w:t>
        </w:r>
        <w:r>
          <w:rPr>
            <w:rFonts w:ascii="Consolas" w:hAnsi="Consolas" w:cs="Consolas"/>
            <w:color w:val="008000"/>
            <w:sz w:val="19"/>
            <w:szCs w:val="19"/>
          </w:rPr>
          <w:t>векторов</w:t>
        </w:r>
      </w:ins>
    </w:p>
    <w:p w:rsidR="00D32E21" w:rsidRPr="00D32E21" w:rsidRDefault="00D32E21" w:rsidP="00D32E21">
      <w:pPr>
        <w:autoSpaceDE w:val="0"/>
        <w:autoSpaceDN w:val="0"/>
        <w:adjustRightInd w:val="0"/>
        <w:spacing w:after="0" w:line="240" w:lineRule="auto"/>
        <w:rPr>
          <w:ins w:id="603" w:author="Виктория Санникова" w:date="2018-05-21T20:21:00Z"/>
          <w:rFonts w:ascii="Consolas" w:hAnsi="Consolas" w:cs="Consolas"/>
          <w:color w:val="000000"/>
          <w:sz w:val="19"/>
          <w:szCs w:val="19"/>
          <w:lang w:val="en-US"/>
          <w:rPrChange w:id="604" w:author="Виктория Санникова" w:date="2018-05-21T20:21:00Z">
            <w:rPr>
              <w:ins w:id="605" w:author="Виктория Санникова" w:date="2018-05-21T20:21:00Z"/>
              <w:rFonts w:ascii="Consolas" w:hAnsi="Consolas" w:cs="Consolas"/>
              <w:color w:val="000000"/>
              <w:sz w:val="19"/>
              <w:szCs w:val="19"/>
            </w:rPr>
          </w:rPrChange>
        </w:rPr>
      </w:pPr>
      <w:ins w:id="606" w:author="Виктория Санникова" w:date="2018-05-21T20:21:00Z">
        <w:r w:rsidRPr="00D32E21">
          <w:rPr>
            <w:rFonts w:ascii="Consolas" w:hAnsi="Consolas" w:cs="Consolas"/>
            <w:color w:val="000000"/>
            <w:sz w:val="19"/>
            <w:szCs w:val="19"/>
            <w:lang w:val="en-US"/>
            <w:rPrChange w:id="607" w:author="Виктория Санникова" w:date="2018-05-21T20:21:00Z">
              <w:rPr>
                <w:rFonts w:ascii="Consolas" w:hAnsi="Consolas" w:cs="Consolas"/>
                <w:color w:val="000000"/>
                <w:sz w:val="19"/>
                <w:szCs w:val="19"/>
              </w:rPr>
            </w:rPrChange>
          </w:rPr>
          <w:t>{</w:t>
        </w:r>
      </w:ins>
    </w:p>
    <w:p w:rsidR="00D32E21" w:rsidRPr="00D32E21" w:rsidRDefault="00D32E21" w:rsidP="00D32E21">
      <w:pPr>
        <w:autoSpaceDE w:val="0"/>
        <w:autoSpaceDN w:val="0"/>
        <w:adjustRightInd w:val="0"/>
        <w:spacing w:after="0" w:line="240" w:lineRule="auto"/>
        <w:rPr>
          <w:ins w:id="608" w:author="Виктория Санникова" w:date="2018-05-21T20:21:00Z"/>
          <w:rFonts w:ascii="Consolas" w:hAnsi="Consolas" w:cs="Consolas"/>
          <w:color w:val="000000"/>
          <w:sz w:val="19"/>
          <w:szCs w:val="19"/>
          <w:lang w:val="en-US"/>
          <w:rPrChange w:id="609" w:author="Виктория Санникова" w:date="2018-05-21T20:21:00Z">
            <w:rPr>
              <w:ins w:id="610" w:author="Виктория Санникова" w:date="2018-05-21T20:21:00Z"/>
              <w:rFonts w:ascii="Consolas" w:hAnsi="Consolas" w:cs="Consolas"/>
              <w:color w:val="000000"/>
              <w:sz w:val="19"/>
              <w:szCs w:val="19"/>
            </w:rPr>
          </w:rPrChange>
        </w:rPr>
      </w:pPr>
      <w:ins w:id="611" w:author="Виктория Санникова" w:date="2018-05-21T20:21:00Z">
        <w:r w:rsidRPr="00D32E21">
          <w:rPr>
            <w:rFonts w:ascii="Consolas" w:hAnsi="Consolas" w:cs="Consolas"/>
            <w:color w:val="000000"/>
            <w:sz w:val="19"/>
            <w:szCs w:val="19"/>
            <w:lang w:val="en-US"/>
            <w:rPrChange w:id="612" w:author="Виктория Санникова" w:date="2018-05-21T20:21:00Z">
              <w:rPr>
                <w:rFonts w:ascii="Consolas" w:hAnsi="Consolas" w:cs="Consolas"/>
                <w:color w:val="000000"/>
                <w:sz w:val="19"/>
                <w:szCs w:val="19"/>
              </w:rPr>
            </w:rPrChange>
          </w:rPr>
          <w:tab/>
        </w:r>
        <w:proofErr w:type="spellStart"/>
        <w:proofErr w:type="gramStart"/>
        <w:r w:rsidRPr="00D32E21">
          <w:rPr>
            <w:rFonts w:ascii="Consolas" w:hAnsi="Consolas" w:cs="Consolas"/>
            <w:color w:val="0000FF"/>
            <w:sz w:val="19"/>
            <w:szCs w:val="19"/>
            <w:lang w:val="en-US"/>
            <w:rPrChange w:id="613" w:author="Виктория Санникова" w:date="2018-05-21T20:21:00Z">
              <w:rPr>
                <w:rFonts w:ascii="Consolas" w:hAnsi="Consolas" w:cs="Consolas"/>
                <w:color w:val="0000FF"/>
                <w:sz w:val="19"/>
                <w:szCs w:val="19"/>
              </w:rPr>
            </w:rPrChange>
          </w:rPr>
          <w:t>int</w:t>
        </w:r>
        <w:proofErr w:type="spellEnd"/>
        <w:proofErr w:type="gramEnd"/>
        <w:r w:rsidRPr="00D32E21">
          <w:rPr>
            <w:rFonts w:ascii="Consolas" w:hAnsi="Consolas" w:cs="Consolas"/>
            <w:color w:val="000000"/>
            <w:sz w:val="19"/>
            <w:szCs w:val="19"/>
            <w:lang w:val="en-US"/>
            <w:rPrChange w:id="614" w:author="Виктория Санникова" w:date="2018-05-21T20:21:00Z">
              <w:rPr>
                <w:rFonts w:ascii="Consolas" w:hAnsi="Consolas" w:cs="Consolas"/>
                <w:color w:val="000000"/>
                <w:sz w:val="19"/>
                <w:szCs w:val="19"/>
              </w:rPr>
            </w:rPrChange>
          </w:rPr>
          <w:t xml:space="preserve"> </w:t>
        </w:r>
        <w:proofErr w:type="spellStart"/>
        <w:r w:rsidRPr="00D32E21">
          <w:rPr>
            <w:rFonts w:ascii="Consolas" w:hAnsi="Consolas" w:cs="Consolas"/>
            <w:color w:val="000000"/>
            <w:sz w:val="19"/>
            <w:szCs w:val="19"/>
            <w:lang w:val="en-US"/>
            <w:rPrChange w:id="615" w:author="Виктория Санникова" w:date="2018-05-21T20:21:00Z">
              <w:rPr>
                <w:rFonts w:ascii="Consolas" w:hAnsi="Consolas" w:cs="Consolas"/>
                <w:color w:val="000000"/>
                <w:sz w:val="19"/>
                <w:szCs w:val="19"/>
              </w:rPr>
            </w:rPrChange>
          </w:rPr>
          <w:t>i</w:t>
        </w:r>
        <w:proofErr w:type="spellEnd"/>
        <w:r w:rsidRPr="00D32E21">
          <w:rPr>
            <w:rFonts w:ascii="Consolas" w:hAnsi="Consolas" w:cs="Consolas"/>
            <w:color w:val="000000"/>
            <w:sz w:val="19"/>
            <w:szCs w:val="19"/>
            <w:lang w:val="en-US"/>
            <w:rPrChange w:id="616" w:author="Виктория Санникова" w:date="2018-05-21T20:21:00Z">
              <w:rPr>
                <w:rFonts w:ascii="Consolas" w:hAnsi="Consolas" w:cs="Consolas"/>
                <w:color w:val="000000"/>
                <w:sz w:val="19"/>
                <w:szCs w:val="19"/>
              </w:rPr>
            </w:rPrChange>
          </w:rPr>
          <w:t xml:space="preserve"> = 0, j = 0;</w:t>
        </w:r>
      </w:ins>
    </w:p>
    <w:p w:rsidR="00D32E21" w:rsidRPr="00D32E21" w:rsidRDefault="00D32E21" w:rsidP="00D32E21">
      <w:pPr>
        <w:autoSpaceDE w:val="0"/>
        <w:autoSpaceDN w:val="0"/>
        <w:adjustRightInd w:val="0"/>
        <w:spacing w:after="0" w:line="240" w:lineRule="auto"/>
        <w:rPr>
          <w:ins w:id="617" w:author="Виктория Санникова" w:date="2018-05-21T20:21:00Z"/>
          <w:rFonts w:ascii="Consolas" w:hAnsi="Consolas" w:cs="Consolas"/>
          <w:color w:val="000000"/>
          <w:sz w:val="19"/>
          <w:szCs w:val="19"/>
          <w:lang w:val="en-US"/>
          <w:rPrChange w:id="618" w:author="Виктория Санникова" w:date="2018-05-21T20:21:00Z">
            <w:rPr>
              <w:ins w:id="619" w:author="Виктория Санникова" w:date="2018-05-21T20:21:00Z"/>
              <w:rFonts w:ascii="Consolas" w:hAnsi="Consolas" w:cs="Consolas"/>
              <w:color w:val="000000"/>
              <w:sz w:val="19"/>
              <w:szCs w:val="19"/>
            </w:rPr>
          </w:rPrChange>
        </w:rPr>
      </w:pPr>
      <w:ins w:id="620" w:author="Виктория Санникова" w:date="2018-05-21T20:21:00Z">
        <w:r w:rsidRPr="00D32E21">
          <w:rPr>
            <w:rFonts w:ascii="Consolas" w:hAnsi="Consolas" w:cs="Consolas"/>
            <w:color w:val="000000"/>
            <w:sz w:val="19"/>
            <w:szCs w:val="19"/>
            <w:lang w:val="en-US"/>
            <w:rPrChange w:id="621" w:author="Виктория Санникова" w:date="2018-05-21T20:21:00Z">
              <w:rPr>
                <w:rFonts w:ascii="Consolas" w:hAnsi="Consolas" w:cs="Consolas"/>
                <w:color w:val="000000"/>
                <w:sz w:val="19"/>
                <w:szCs w:val="19"/>
              </w:rPr>
            </w:rPrChange>
          </w:rPr>
          <w:tab/>
        </w:r>
        <w:proofErr w:type="spellStart"/>
        <w:proofErr w:type="gramStart"/>
        <w:r w:rsidRPr="00D32E21">
          <w:rPr>
            <w:rFonts w:ascii="Consolas" w:hAnsi="Consolas" w:cs="Consolas"/>
            <w:color w:val="0000FF"/>
            <w:sz w:val="19"/>
            <w:szCs w:val="19"/>
            <w:lang w:val="en-US"/>
            <w:rPrChange w:id="622" w:author="Виктория Санникова" w:date="2018-05-21T20:21:00Z">
              <w:rPr>
                <w:rFonts w:ascii="Consolas" w:hAnsi="Consolas" w:cs="Consolas"/>
                <w:color w:val="0000FF"/>
                <w:sz w:val="19"/>
                <w:szCs w:val="19"/>
              </w:rPr>
            </w:rPrChange>
          </w:rPr>
          <w:t>int</w:t>
        </w:r>
        <w:proofErr w:type="spellEnd"/>
        <w:proofErr w:type="gramEnd"/>
        <w:r w:rsidRPr="00D32E21">
          <w:rPr>
            <w:rFonts w:ascii="Consolas" w:hAnsi="Consolas" w:cs="Consolas"/>
            <w:color w:val="000000"/>
            <w:sz w:val="19"/>
            <w:szCs w:val="19"/>
            <w:lang w:val="en-US"/>
            <w:rPrChange w:id="623" w:author="Виктория Санникова" w:date="2018-05-21T20:21:00Z">
              <w:rPr>
                <w:rFonts w:ascii="Consolas" w:hAnsi="Consolas" w:cs="Consolas"/>
                <w:color w:val="000000"/>
                <w:sz w:val="19"/>
                <w:szCs w:val="19"/>
              </w:rPr>
            </w:rPrChange>
          </w:rPr>
          <w:t xml:space="preserve"> size1 = </w:t>
        </w:r>
        <w:r w:rsidRPr="00D32E21">
          <w:rPr>
            <w:rFonts w:ascii="Consolas" w:hAnsi="Consolas" w:cs="Consolas"/>
            <w:color w:val="808080"/>
            <w:sz w:val="19"/>
            <w:szCs w:val="19"/>
            <w:lang w:val="en-US"/>
            <w:rPrChange w:id="624" w:author="Виктория Санникова" w:date="2018-05-21T20:21:00Z">
              <w:rPr>
                <w:rFonts w:ascii="Consolas" w:hAnsi="Consolas" w:cs="Consolas"/>
                <w:color w:val="808080"/>
                <w:sz w:val="19"/>
                <w:szCs w:val="19"/>
              </w:rPr>
            </w:rPrChange>
          </w:rPr>
          <w:t>vec1</w:t>
        </w:r>
        <w:r w:rsidRPr="00D32E21">
          <w:rPr>
            <w:rFonts w:ascii="Consolas" w:hAnsi="Consolas" w:cs="Consolas"/>
            <w:color w:val="000000"/>
            <w:sz w:val="19"/>
            <w:szCs w:val="19"/>
            <w:lang w:val="en-US"/>
            <w:rPrChange w:id="625" w:author="Виктория Санникова" w:date="2018-05-21T20:21:00Z">
              <w:rPr>
                <w:rFonts w:ascii="Consolas" w:hAnsi="Consolas" w:cs="Consolas"/>
                <w:color w:val="000000"/>
                <w:sz w:val="19"/>
                <w:szCs w:val="19"/>
              </w:rPr>
            </w:rPrChange>
          </w:rPr>
          <w:t xml:space="preserve">.size(), size2 = </w:t>
        </w:r>
        <w:r w:rsidRPr="00D32E21">
          <w:rPr>
            <w:rFonts w:ascii="Consolas" w:hAnsi="Consolas" w:cs="Consolas"/>
            <w:color w:val="808080"/>
            <w:sz w:val="19"/>
            <w:szCs w:val="19"/>
            <w:lang w:val="en-US"/>
            <w:rPrChange w:id="626" w:author="Виктория Санникова" w:date="2018-05-21T20:21:00Z">
              <w:rPr>
                <w:rFonts w:ascii="Consolas" w:hAnsi="Consolas" w:cs="Consolas"/>
                <w:color w:val="808080"/>
                <w:sz w:val="19"/>
                <w:szCs w:val="19"/>
              </w:rPr>
            </w:rPrChange>
          </w:rPr>
          <w:t>vec2</w:t>
        </w:r>
        <w:r w:rsidRPr="00D32E21">
          <w:rPr>
            <w:rFonts w:ascii="Consolas" w:hAnsi="Consolas" w:cs="Consolas"/>
            <w:color w:val="000000"/>
            <w:sz w:val="19"/>
            <w:szCs w:val="19"/>
            <w:lang w:val="en-US"/>
            <w:rPrChange w:id="627" w:author="Виктория Санникова" w:date="2018-05-21T20:21:00Z">
              <w:rPr>
                <w:rFonts w:ascii="Consolas" w:hAnsi="Consolas" w:cs="Consolas"/>
                <w:color w:val="000000"/>
                <w:sz w:val="19"/>
                <w:szCs w:val="19"/>
              </w:rPr>
            </w:rPrChange>
          </w:rPr>
          <w:t>.size();</w:t>
        </w:r>
      </w:ins>
    </w:p>
    <w:p w:rsidR="00D32E21" w:rsidRPr="00D32E21" w:rsidRDefault="00D32E21" w:rsidP="00D32E21">
      <w:pPr>
        <w:autoSpaceDE w:val="0"/>
        <w:autoSpaceDN w:val="0"/>
        <w:adjustRightInd w:val="0"/>
        <w:spacing w:after="0" w:line="240" w:lineRule="auto"/>
        <w:rPr>
          <w:ins w:id="628" w:author="Виктория Санникова" w:date="2018-05-21T20:21:00Z"/>
          <w:rFonts w:ascii="Consolas" w:hAnsi="Consolas" w:cs="Consolas"/>
          <w:color w:val="000000"/>
          <w:sz w:val="19"/>
          <w:szCs w:val="19"/>
          <w:lang w:val="en-US"/>
          <w:rPrChange w:id="629" w:author="Виктория Санникова" w:date="2018-05-21T20:21:00Z">
            <w:rPr>
              <w:ins w:id="630" w:author="Виктория Санникова" w:date="2018-05-21T20:21:00Z"/>
              <w:rFonts w:ascii="Consolas" w:hAnsi="Consolas" w:cs="Consolas"/>
              <w:color w:val="000000"/>
              <w:sz w:val="19"/>
              <w:szCs w:val="19"/>
            </w:rPr>
          </w:rPrChange>
        </w:rPr>
      </w:pPr>
      <w:ins w:id="631" w:author="Виктория Санникова" w:date="2018-05-21T20:21:00Z">
        <w:r w:rsidRPr="00D32E21">
          <w:rPr>
            <w:rFonts w:ascii="Consolas" w:hAnsi="Consolas" w:cs="Consolas"/>
            <w:color w:val="000000"/>
            <w:sz w:val="19"/>
            <w:szCs w:val="19"/>
            <w:lang w:val="en-US"/>
            <w:rPrChange w:id="632" w:author="Виктория Санникова" w:date="2018-05-21T20:21:00Z">
              <w:rPr>
                <w:rFonts w:ascii="Consolas" w:hAnsi="Consolas" w:cs="Consolas"/>
                <w:color w:val="000000"/>
                <w:sz w:val="19"/>
                <w:szCs w:val="19"/>
              </w:rPr>
            </w:rPrChange>
          </w:rPr>
          <w:tab/>
        </w:r>
        <w:r w:rsidRPr="00D32E21">
          <w:rPr>
            <w:rFonts w:ascii="Consolas" w:hAnsi="Consolas" w:cs="Consolas"/>
            <w:color w:val="008000"/>
            <w:sz w:val="19"/>
            <w:szCs w:val="19"/>
            <w:lang w:val="en-US"/>
            <w:rPrChange w:id="633" w:author="Виктория Санникова" w:date="2018-05-21T20:21:00Z">
              <w:rPr>
                <w:rFonts w:ascii="Consolas" w:hAnsi="Consolas" w:cs="Consolas"/>
                <w:color w:val="008000"/>
                <w:sz w:val="19"/>
                <w:szCs w:val="19"/>
              </w:rPr>
            </w:rPrChange>
          </w:rPr>
          <w:t>//</w:t>
        </w:r>
        <w:proofErr w:type="spellStart"/>
        <w:r w:rsidRPr="00D32E21">
          <w:rPr>
            <w:rFonts w:ascii="Consolas" w:hAnsi="Consolas" w:cs="Consolas"/>
            <w:color w:val="008000"/>
            <w:sz w:val="19"/>
            <w:szCs w:val="19"/>
            <w:lang w:val="en-US"/>
            <w:rPrChange w:id="634" w:author="Виктория Санникова" w:date="2018-05-21T20:21:00Z">
              <w:rPr>
                <w:rFonts w:ascii="Consolas" w:hAnsi="Consolas" w:cs="Consolas"/>
                <w:color w:val="008000"/>
                <w:sz w:val="19"/>
                <w:szCs w:val="19"/>
              </w:rPr>
            </w:rPrChange>
          </w:rPr>
          <w:t>write_to</w:t>
        </w:r>
        <w:proofErr w:type="spellEnd"/>
        <w:r w:rsidRPr="00D32E21">
          <w:rPr>
            <w:rFonts w:ascii="Consolas" w:hAnsi="Consolas" w:cs="Consolas"/>
            <w:color w:val="008000"/>
            <w:sz w:val="19"/>
            <w:szCs w:val="19"/>
            <w:lang w:val="en-US"/>
            <w:rPrChange w:id="635" w:author="Виктория Санникова" w:date="2018-05-21T20:21:00Z">
              <w:rPr>
                <w:rFonts w:ascii="Consolas" w:hAnsi="Consolas" w:cs="Consolas"/>
                <w:color w:val="008000"/>
                <w:sz w:val="19"/>
                <w:szCs w:val="19"/>
              </w:rPr>
            </w:rPrChange>
          </w:rPr>
          <w:t xml:space="preserve"> = new </w:t>
        </w:r>
        <w:proofErr w:type="gramStart"/>
        <w:r w:rsidRPr="00D32E21">
          <w:rPr>
            <w:rFonts w:ascii="Consolas" w:hAnsi="Consolas" w:cs="Consolas"/>
            <w:color w:val="008000"/>
            <w:sz w:val="19"/>
            <w:szCs w:val="19"/>
            <w:lang w:val="en-US"/>
            <w:rPrChange w:id="636" w:author="Виктория Санникова" w:date="2018-05-21T20:21:00Z">
              <w:rPr>
                <w:rFonts w:ascii="Consolas" w:hAnsi="Consolas" w:cs="Consolas"/>
                <w:color w:val="008000"/>
                <w:sz w:val="19"/>
                <w:szCs w:val="19"/>
              </w:rPr>
            </w:rPrChange>
          </w:rPr>
          <w:t>double[</w:t>
        </w:r>
        <w:proofErr w:type="gramEnd"/>
        <w:r w:rsidRPr="00D32E21">
          <w:rPr>
            <w:rFonts w:ascii="Consolas" w:hAnsi="Consolas" w:cs="Consolas"/>
            <w:color w:val="008000"/>
            <w:sz w:val="19"/>
            <w:szCs w:val="19"/>
            <w:lang w:val="en-US"/>
            <w:rPrChange w:id="637" w:author="Виктория Санникова" w:date="2018-05-21T20:21:00Z">
              <w:rPr>
                <w:rFonts w:ascii="Consolas" w:hAnsi="Consolas" w:cs="Consolas"/>
                <w:color w:val="008000"/>
                <w:sz w:val="19"/>
                <w:szCs w:val="19"/>
              </w:rPr>
            </w:rPrChange>
          </w:rPr>
          <w:t>size1 + size2];</w:t>
        </w:r>
      </w:ins>
    </w:p>
    <w:p w:rsidR="00D32E21" w:rsidRPr="00D32E21" w:rsidRDefault="00D32E21" w:rsidP="00D32E21">
      <w:pPr>
        <w:autoSpaceDE w:val="0"/>
        <w:autoSpaceDN w:val="0"/>
        <w:adjustRightInd w:val="0"/>
        <w:spacing w:after="0" w:line="240" w:lineRule="auto"/>
        <w:rPr>
          <w:ins w:id="638" w:author="Виктория Санникова" w:date="2018-05-21T20:21:00Z"/>
          <w:rFonts w:ascii="Consolas" w:hAnsi="Consolas" w:cs="Consolas"/>
          <w:color w:val="000000"/>
          <w:sz w:val="19"/>
          <w:szCs w:val="19"/>
          <w:lang w:val="en-US"/>
          <w:rPrChange w:id="639" w:author="Виктория Санникова" w:date="2018-05-21T20:21:00Z">
            <w:rPr>
              <w:ins w:id="640" w:author="Виктория Санникова" w:date="2018-05-21T20:21:00Z"/>
              <w:rFonts w:ascii="Consolas" w:hAnsi="Consolas" w:cs="Consolas"/>
              <w:color w:val="000000"/>
              <w:sz w:val="19"/>
              <w:szCs w:val="19"/>
            </w:rPr>
          </w:rPrChange>
        </w:rPr>
      </w:pPr>
    </w:p>
    <w:p w:rsidR="00D32E21" w:rsidRPr="00D32E21" w:rsidRDefault="00D32E21" w:rsidP="00D32E21">
      <w:pPr>
        <w:autoSpaceDE w:val="0"/>
        <w:autoSpaceDN w:val="0"/>
        <w:adjustRightInd w:val="0"/>
        <w:spacing w:after="0" w:line="240" w:lineRule="auto"/>
        <w:rPr>
          <w:ins w:id="641" w:author="Виктория Санникова" w:date="2018-05-21T20:21:00Z"/>
          <w:rFonts w:ascii="Consolas" w:hAnsi="Consolas" w:cs="Consolas"/>
          <w:color w:val="000000"/>
          <w:sz w:val="19"/>
          <w:szCs w:val="19"/>
          <w:lang w:val="en-US"/>
          <w:rPrChange w:id="642" w:author="Виктория Санникова" w:date="2018-05-21T20:21:00Z">
            <w:rPr>
              <w:ins w:id="643" w:author="Виктория Санникова" w:date="2018-05-21T20:21:00Z"/>
              <w:rFonts w:ascii="Consolas" w:hAnsi="Consolas" w:cs="Consolas"/>
              <w:color w:val="000000"/>
              <w:sz w:val="19"/>
              <w:szCs w:val="19"/>
            </w:rPr>
          </w:rPrChange>
        </w:rPr>
      </w:pPr>
      <w:ins w:id="644" w:author="Виктория Санникова" w:date="2018-05-21T20:21:00Z">
        <w:r w:rsidRPr="00D32E21">
          <w:rPr>
            <w:rFonts w:ascii="Consolas" w:hAnsi="Consolas" w:cs="Consolas"/>
            <w:color w:val="000000"/>
            <w:sz w:val="19"/>
            <w:szCs w:val="19"/>
            <w:lang w:val="en-US"/>
            <w:rPrChange w:id="645" w:author="Виктория Санникова" w:date="2018-05-21T20:21:00Z">
              <w:rPr>
                <w:rFonts w:ascii="Consolas" w:hAnsi="Consolas" w:cs="Consolas"/>
                <w:color w:val="000000"/>
                <w:sz w:val="19"/>
                <w:szCs w:val="19"/>
              </w:rPr>
            </w:rPrChange>
          </w:rPr>
          <w:tab/>
        </w:r>
        <w:proofErr w:type="gramStart"/>
        <w:r w:rsidRPr="00D32E21">
          <w:rPr>
            <w:rFonts w:ascii="Consolas" w:hAnsi="Consolas" w:cs="Consolas"/>
            <w:color w:val="0000FF"/>
            <w:sz w:val="19"/>
            <w:szCs w:val="19"/>
            <w:lang w:val="en-US"/>
            <w:rPrChange w:id="646" w:author="Виктория Санникова" w:date="2018-05-21T20:21:00Z">
              <w:rPr>
                <w:rFonts w:ascii="Consolas" w:hAnsi="Consolas" w:cs="Consolas"/>
                <w:color w:val="0000FF"/>
                <w:sz w:val="19"/>
                <w:szCs w:val="19"/>
              </w:rPr>
            </w:rPrChange>
          </w:rPr>
          <w:t>while</w:t>
        </w:r>
        <w:proofErr w:type="gramEnd"/>
        <w:r w:rsidRPr="00D32E21">
          <w:rPr>
            <w:rFonts w:ascii="Consolas" w:hAnsi="Consolas" w:cs="Consolas"/>
            <w:color w:val="000000"/>
            <w:sz w:val="19"/>
            <w:szCs w:val="19"/>
            <w:lang w:val="en-US"/>
            <w:rPrChange w:id="647" w:author="Виктория Санникова" w:date="2018-05-21T20:21:00Z">
              <w:rPr>
                <w:rFonts w:ascii="Consolas" w:hAnsi="Consolas" w:cs="Consolas"/>
                <w:color w:val="000000"/>
                <w:sz w:val="19"/>
                <w:szCs w:val="19"/>
              </w:rPr>
            </w:rPrChange>
          </w:rPr>
          <w:t xml:space="preserve"> (</w:t>
        </w:r>
        <w:proofErr w:type="spellStart"/>
        <w:r w:rsidRPr="00D32E21">
          <w:rPr>
            <w:rFonts w:ascii="Consolas" w:hAnsi="Consolas" w:cs="Consolas"/>
            <w:color w:val="000000"/>
            <w:sz w:val="19"/>
            <w:szCs w:val="19"/>
            <w:lang w:val="en-US"/>
            <w:rPrChange w:id="648" w:author="Виктория Санникова" w:date="2018-05-21T20:21:00Z">
              <w:rPr>
                <w:rFonts w:ascii="Consolas" w:hAnsi="Consolas" w:cs="Consolas"/>
                <w:color w:val="000000"/>
                <w:sz w:val="19"/>
                <w:szCs w:val="19"/>
              </w:rPr>
            </w:rPrChange>
          </w:rPr>
          <w:t>i</w:t>
        </w:r>
        <w:proofErr w:type="spellEnd"/>
        <w:r w:rsidRPr="00D32E21">
          <w:rPr>
            <w:rFonts w:ascii="Consolas" w:hAnsi="Consolas" w:cs="Consolas"/>
            <w:color w:val="000000"/>
            <w:sz w:val="19"/>
            <w:szCs w:val="19"/>
            <w:lang w:val="en-US"/>
            <w:rPrChange w:id="649" w:author="Виктория Санникова" w:date="2018-05-21T20:21:00Z">
              <w:rPr>
                <w:rFonts w:ascii="Consolas" w:hAnsi="Consolas" w:cs="Consolas"/>
                <w:color w:val="000000"/>
                <w:sz w:val="19"/>
                <w:szCs w:val="19"/>
              </w:rPr>
            </w:rPrChange>
          </w:rPr>
          <w:t xml:space="preserve"> &lt; size1 &amp;&amp; j &lt; size2) {</w:t>
        </w:r>
      </w:ins>
    </w:p>
    <w:p w:rsidR="00D32E21" w:rsidRPr="00D32E21" w:rsidRDefault="00D32E21" w:rsidP="00D32E21">
      <w:pPr>
        <w:autoSpaceDE w:val="0"/>
        <w:autoSpaceDN w:val="0"/>
        <w:adjustRightInd w:val="0"/>
        <w:spacing w:after="0" w:line="240" w:lineRule="auto"/>
        <w:rPr>
          <w:ins w:id="650" w:author="Виктория Санникова" w:date="2018-05-21T20:21:00Z"/>
          <w:rFonts w:ascii="Consolas" w:hAnsi="Consolas" w:cs="Consolas"/>
          <w:color w:val="000000"/>
          <w:sz w:val="19"/>
          <w:szCs w:val="19"/>
          <w:lang w:val="en-US"/>
          <w:rPrChange w:id="651" w:author="Виктория Санникова" w:date="2018-05-21T20:21:00Z">
            <w:rPr>
              <w:ins w:id="652" w:author="Виктория Санникова" w:date="2018-05-21T20:21:00Z"/>
              <w:rFonts w:ascii="Consolas" w:hAnsi="Consolas" w:cs="Consolas"/>
              <w:color w:val="000000"/>
              <w:sz w:val="19"/>
              <w:szCs w:val="19"/>
            </w:rPr>
          </w:rPrChange>
        </w:rPr>
      </w:pPr>
      <w:ins w:id="653" w:author="Виктория Санникова" w:date="2018-05-21T20:21:00Z">
        <w:r w:rsidRPr="00D32E21">
          <w:rPr>
            <w:rFonts w:ascii="Consolas" w:hAnsi="Consolas" w:cs="Consolas"/>
            <w:color w:val="000000"/>
            <w:sz w:val="19"/>
            <w:szCs w:val="19"/>
            <w:lang w:val="en-US"/>
            <w:rPrChange w:id="654" w:author="Виктория Санникова" w:date="2018-05-21T20:21:00Z">
              <w:rPr>
                <w:rFonts w:ascii="Consolas" w:hAnsi="Consolas" w:cs="Consolas"/>
                <w:color w:val="000000"/>
                <w:sz w:val="19"/>
                <w:szCs w:val="19"/>
              </w:rPr>
            </w:rPrChange>
          </w:rPr>
          <w:tab/>
        </w:r>
        <w:r w:rsidRPr="00D32E21">
          <w:rPr>
            <w:rFonts w:ascii="Consolas" w:hAnsi="Consolas" w:cs="Consolas"/>
            <w:color w:val="000000"/>
            <w:sz w:val="19"/>
            <w:szCs w:val="19"/>
            <w:lang w:val="en-US"/>
            <w:rPrChange w:id="655" w:author="Виктория Санникова" w:date="2018-05-21T20:21:00Z">
              <w:rPr>
                <w:rFonts w:ascii="Consolas" w:hAnsi="Consolas" w:cs="Consolas"/>
                <w:color w:val="000000"/>
                <w:sz w:val="19"/>
                <w:szCs w:val="19"/>
              </w:rPr>
            </w:rPrChange>
          </w:rPr>
          <w:tab/>
        </w:r>
        <w:proofErr w:type="gramStart"/>
        <w:r w:rsidRPr="00D32E21">
          <w:rPr>
            <w:rFonts w:ascii="Consolas" w:hAnsi="Consolas" w:cs="Consolas"/>
            <w:color w:val="0000FF"/>
            <w:sz w:val="19"/>
            <w:szCs w:val="19"/>
            <w:lang w:val="en-US"/>
            <w:rPrChange w:id="656" w:author="Виктория Санникова" w:date="2018-05-21T20:21:00Z">
              <w:rPr>
                <w:rFonts w:ascii="Consolas" w:hAnsi="Consolas" w:cs="Consolas"/>
                <w:color w:val="0000FF"/>
                <w:sz w:val="19"/>
                <w:szCs w:val="19"/>
              </w:rPr>
            </w:rPrChange>
          </w:rPr>
          <w:t>if</w:t>
        </w:r>
        <w:proofErr w:type="gramEnd"/>
        <w:r w:rsidRPr="00D32E21">
          <w:rPr>
            <w:rFonts w:ascii="Consolas" w:hAnsi="Consolas" w:cs="Consolas"/>
            <w:color w:val="000000"/>
            <w:sz w:val="19"/>
            <w:szCs w:val="19"/>
            <w:lang w:val="en-US"/>
            <w:rPrChange w:id="657" w:author="Виктория Санникова" w:date="2018-05-21T20:21:00Z">
              <w:rPr>
                <w:rFonts w:ascii="Consolas" w:hAnsi="Consolas" w:cs="Consolas"/>
                <w:color w:val="000000"/>
                <w:sz w:val="19"/>
                <w:szCs w:val="19"/>
              </w:rPr>
            </w:rPrChange>
          </w:rPr>
          <w:t xml:space="preserve"> (</w:t>
        </w:r>
        <w:r w:rsidRPr="00D32E21">
          <w:rPr>
            <w:rFonts w:ascii="Consolas" w:hAnsi="Consolas" w:cs="Consolas"/>
            <w:color w:val="808080"/>
            <w:sz w:val="19"/>
            <w:szCs w:val="19"/>
            <w:lang w:val="en-US"/>
            <w:rPrChange w:id="658" w:author="Виктория Санникова" w:date="2018-05-21T20:21:00Z">
              <w:rPr>
                <w:rFonts w:ascii="Consolas" w:hAnsi="Consolas" w:cs="Consolas"/>
                <w:color w:val="808080"/>
                <w:sz w:val="19"/>
                <w:szCs w:val="19"/>
              </w:rPr>
            </w:rPrChange>
          </w:rPr>
          <w:t>vec1</w:t>
        </w:r>
        <w:r w:rsidRPr="00D32E21">
          <w:rPr>
            <w:rFonts w:ascii="Consolas" w:hAnsi="Consolas" w:cs="Consolas"/>
            <w:color w:val="008080"/>
            <w:sz w:val="19"/>
            <w:szCs w:val="19"/>
            <w:lang w:val="en-US"/>
            <w:rPrChange w:id="659" w:author="Виктория Санникова" w:date="2018-05-21T20:21:00Z">
              <w:rPr>
                <w:rFonts w:ascii="Consolas" w:hAnsi="Consolas" w:cs="Consolas"/>
                <w:color w:val="008080"/>
                <w:sz w:val="19"/>
                <w:szCs w:val="19"/>
              </w:rPr>
            </w:rPrChange>
          </w:rPr>
          <w:t>[</w:t>
        </w:r>
        <w:proofErr w:type="spellStart"/>
        <w:r w:rsidRPr="00D32E21">
          <w:rPr>
            <w:rFonts w:ascii="Consolas" w:hAnsi="Consolas" w:cs="Consolas"/>
            <w:color w:val="000000"/>
            <w:sz w:val="19"/>
            <w:szCs w:val="19"/>
            <w:lang w:val="en-US"/>
            <w:rPrChange w:id="660" w:author="Виктория Санникова" w:date="2018-05-21T20:21:00Z">
              <w:rPr>
                <w:rFonts w:ascii="Consolas" w:hAnsi="Consolas" w:cs="Consolas"/>
                <w:color w:val="000000"/>
                <w:sz w:val="19"/>
                <w:szCs w:val="19"/>
              </w:rPr>
            </w:rPrChange>
          </w:rPr>
          <w:t>i</w:t>
        </w:r>
        <w:proofErr w:type="spellEnd"/>
        <w:r w:rsidRPr="00D32E21">
          <w:rPr>
            <w:rFonts w:ascii="Consolas" w:hAnsi="Consolas" w:cs="Consolas"/>
            <w:color w:val="008080"/>
            <w:sz w:val="19"/>
            <w:szCs w:val="19"/>
            <w:lang w:val="en-US"/>
            <w:rPrChange w:id="661" w:author="Виктория Санникова" w:date="2018-05-21T20:21:00Z">
              <w:rPr>
                <w:rFonts w:ascii="Consolas" w:hAnsi="Consolas" w:cs="Consolas"/>
                <w:color w:val="008080"/>
                <w:sz w:val="19"/>
                <w:szCs w:val="19"/>
              </w:rPr>
            </w:rPrChange>
          </w:rPr>
          <w:t>]</w:t>
        </w:r>
        <w:r w:rsidRPr="00D32E21">
          <w:rPr>
            <w:rFonts w:ascii="Consolas" w:hAnsi="Consolas" w:cs="Consolas"/>
            <w:color w:val="000000"/>
            <w:sz w:val="19"/>
            <w:szCs w:val="19"/>
            <w:lang w:val="en-US"/>
            <w:rPrChange w:id="662" w:author="Виктория Санникова" w:date="2018-05-21T20:21:00Z">
              <w:rPr>
                <w:rFonts w:ascii="Consolas" w:hAnsi="Consolas" w:cs="Consolas"/>
                <w:color w:val="000000"/>
                <w:sz w:val="19"/>
                <w:szCs w:val="19"/>
              </w:rPr>
            </w:rPrChange>
          </w:rPr>
          <w:t xml:space="preserve"> &lt;= </w:t>
        </w:r>
        <w:r w:rsidRPr="00D32E21">
          <w:rPr>
            <w:rFonts w:ascii="Consolas" w:hAnsi="Consolas" w:cs="Consolas"/>
            <w:color w:val="808080"/>
            <w:sz w:val="19"/>
            <w:szCs w:val="19"/>
            <w:lang w:val="en-US"/>
            <w:rPrChange w:id="663" w:author="Виктория Санникова" w:date="2018-05-21T20:21:00Z">
              <w:rPr>
                <w:rFonts w:ascii="Consolas" w:hAnsi="Consolas" w:cs="Consolas"/>
                <w:color w:val="808080"/>
                <w:sz w:val="19"/>
                <w:szCs w:val="19"/>
              </w:rPr>
            </w:rPrChange>
          </w:rPr>
          <w:t>vec2</w:t>
        </w:r>
        <w:r w:rsidRPr="00D32E21">
          <w:rPr>
            <w:rFonts w:ascii="Consolas" w:hAnsi="Consolas" w:cs="Consolas"/>
            <w:color w:val="008080"/>
            <w:sz w:val="19"/>
            <w:szCs w:val="19"/>
            <w:lang w:val="en-US"/>
            <w:rPrChange w:id="664" w:author="Виктория Санникова" w:date="2018-05-21T20:21:00Z">
              <w:rPr>
                <w:rFonts w:ascii="Consolas" w:hAnsi="Consolas" w:cs="Consolas"/>
                <w:color w:val="008080"/>
                <w:sz w:val="19"/>
                <w:szCs w:val="19"/>
              </w:rPr>
            </w:rPrChange>
          </w:rPr>
          <w:t>[</w:t>
        </w:r>
        <w:r w:rsidRPr="00D32E21">
          <w:rPr>
            <w:rFonts w:ascii="Consolas" w:hAnsi="Consolas" w:cs="Consolas"/>
            <w:color w:val="000000"/>
            <w:sz w:val="19"/>
            <w:szCs w:val="19"/>
            <w:lang w:val="en-US"/>
            <w:rPrChange w:id="665" w:author="Виктория Санникова" w:date="2018-05-21T20:21:00Z">
              <w:rPr>
                <w:rFonts w:ascii="Consolas" w:hAnsi="Consolas" w:cs="Consolas"/>
                <w:color w:val="000000"/>
                <w:sz w:val="19"/>
                <w:szCs w:val="19"/>
              </w:rPr>
            </w:rPrChange>
          </w:rPr>
          <w:t>j</w:t>
        </w:r>
        <w:r w:rsidRPr="00D32E21">
          <w:rPr>
            <w:rFonts w:ascii="Consolas" w:hAnsi="Consolas" w:cs="Consolas"/>
            <w:color w:val="008080"/>
            <w:sz w:val="19"/>
            <w:szCs w:val="19"/>
            <w:lang w:val="en-US"/>
            <w:rPrChange w:id="666" w:author="Виктория Санникова" w:date="2018-05-21T20:21:00Z">
              <w:rPr>
                <w:rFonts w:ascii="Consolas" w:hAnsi="Consolas" w:cs="Consolas"/>
                <w:color w:val="008080"/>
                <w:sz w:val="19"/>
                <w:szCs w:val="19"/>
              </w:rPr>
            </w:rPrChange>
          </w:rPr>
          <w:t>]</w:t>
        </w:r>
        <w:r w:rsidRPr="00D32E21">
          <w:rPr>
            <w:rFonts w:ascii="Consolas" w:hAnsi="Consolas" w:cs="Consolas"/>
            <w:color w:val="000000"/>
            <w:sz w:val="19"/>
            <w:szCs w:val="19"/>
            <w:lang w:val="en-US"/>
            <w:rPrChange w:id="667" w:author="Виктория Санникова" w:date="2018-05-21T20:21:00Z">
              <w:rPr>
                <w:rFonts w:ascii="Consolas" w:hAnsi="Consolas" w:cs="Consolas"/>
                <w:color w:val="000000"/>
                <w:sz w:val="19"/>
                <w:szCs w:val="19"/>
              </w:rPr>
            </w:rPrChange>
          </w:rPr>
          <w:t>) {</w:t>
        </w:r>
      </w:ins>
    </w:p>
    <w:p w:rsidR="00D32E21" w:rsidRPr="00D32E21" w:rsidRDefault="00D32E21" w:rsidP="00D32E21">
      <w:pPr>
        <w:autoSpaceDE w:val="0"/>
        <w:autoSpaceDN w:val="0"/>
        <w:adjustRightInd w:val="0"/>
        <w:spacing w:after="0" w:line="240" w:lineRule="auto"/>
        <w:rPr>
          <w:ins w:id="668" w:author="Виктория Санникова" w:date="2018-05-21T20:21:00Z"/>
          <w:rFonts w:ascii="Consolas" w:hAnsi="Consolas" w:cs="Consolas"/>
          <w:color w:val="000000"/>
          <w:sz w:val="19"/>
          <w:szCs w:val="19"/>
          <w:lang w:val="en-US"/>
          <w:rPrChange w:id="669" w:author="Виктория Санникова" w:date="2018-05-21T20:21:00Z">
            <w:rPr>
              <w:ins w:id="670" w:author="Виктория Санникова" w:date="2018-05-21T20:21:00Z"/>
              <w:rFonts w:ascii="Consolas" w:hAnsi="Consolas" w:cs="Consolas"/>
              <w:color w:val="000000"/>
              <w:sz w:val="19"/>
              <w:szCs w:val="19"/>
            </w:rPr>
          </w:rPrChange>
        </w:rPr>
      </w:pPr>
      <w:ins w:id="671" w:author="Виктория Санникова" w:date="2018-05-21T20:21:00Z">
        <w:r w:rsidRPr="00D32E21">
          <w:rPr>
            <w:rFonts w:ascii="Consolas" w:hAnsi="Consolas" w:cs="Consolas"/>
            <w:color w:val="000000"/>
            <w:sz w:val="19"/>
            <w:szCs w:val="19"/>
            <w:lang w:val="en-US"/>
            <w:rPrChange w:id="672" w:author="Виктория Санникова" w:date="2018-05-21T20:21:00Z">
              <w:rPr>
                <w:rFonts w:ascii="Consolas" w:hAnsi="Consolas" w:cs="Consolas"/>
                <w:color w:val="000000"/>
                <w:sz w:val="19"/>
                <w:szCs w:val="19"/>
              </w:rPr>
            </w:rPrChange>
          </w:rPr>
          <w:tab/>
        </w:r>
        <w:r w:rsidRPr="00D32E21">
          <w:rPr>
            <w:rFonts w:ascii="Consolas" w:hAnsi="Consolas" w:cs="Consolas"/>
            <w:color w:val="000000"/>
            <w:sz w:val="19"/>
            <w:szCs w:val="19"/>
            <w:lang w:val="en-US"/>
            <w:rPrChange w:id="673" w:author="Виктория Санникова" w:date="2018-05-21T20:21:00Z">
              <w:rPr>
                <w:rFonts w:ascii="Consolas" w:hAnsi="Consolas" w:cs="Consolas"/>
                <w:color w:val="000000"/>
                <w:sz w:val="19"/>
                <w:szCs w:val="19"/>
              </w:rPr>
            </w:rPrChange>
          </w:rPr>
          <w:tab/>
        </w:r>
        <w:r w:rsidRPr="00D32E21">
          <w:rPr>
            <w:rFonts w:ascii="Consolas" w:hAnsi="Consolas" w:cs="Consolas"/>
            <w:color w:val="000000"/>
            <w:sz w:val="19"/>
            <w:szCs w:val="19"/>
            <w:lang w:val="en-US"/>
            <w:rPrChange w:id="674" w:author="Виктория Санникова" w:date="2018-05-21T20:21:00Z">
              <w:rPr>
                <w:rFonts w:ascii="Consolas" w:hAnsi="Consolas" w:cs="Consolas"/>
                <w:color w:val="000000"/>
                <w:sz w:val="19"/>
                <w:szCs w:val="19"/>
              </w:rPr>
            </w:rPrChange>
          </w:rPr>
          <w:tab/>
        </w:r>
        <w:proofErr w:type="spellStart"/>
        <w:r w:rsidRPr="00D32E21">
          <w:rPr>
            <w:rFonts w:ascii="Consolas" w:hAnsi="Consolas" w:cs="Consolas"/>
            <w:color w:val="808080"/>
            <w:sz w:val="19"/>
            <w:szCs w:val="19"/>
            <w:lang w:val="en-US"/>
            <w:rPrChange w:id="675" w:author="Виктория Санникова" w:date="2018-05-21T20:21:00Z">
              <w:rPr>
                <w:rFonts w:ascii="Consolas" w:hAnsi="Consolas" w:cs="Consolas"/>
                <w:color w:val="808080"/>
                <w:sz w:val="19"/>
                <w:szCs w:val="19"/>
              </w:rPr>
            </w:rPrChange>
          </w:rPr>
          <w:t>write_</w:t>
        </w:r>
        <w:proofErr w:type="gramStart"/>
        <w:r w:rsidRPr="00D32E21">
          <w:rPr>
            <w:rFonts w:ascii="Consolas" w:hAnsi="Consolas" w:cs="Consolas"/>
            <w:color w:val="808080"/>
            <w:sz w:val="19"/>
            <w:szCs w:val="19"/>
            <w:lang w:val="en-US"/>
            <w:rPrChange w:id="676" w:author="Виктория Санникова" w:date="2018-05-21T20:21:00Z">
              <w:rPr>
                <w:rFonts w:ascii="Consolas" w:hAnsi="Consolas" w:cs="Consolas"/>
                <w:color w:val="808080"/>
                <w:sz w:val="19"/>
                <w:szCs w:val="19"/>
              </w:rPr>
            </w:rPrChange>
          </w:rPr>
          <w:t>to</w:t>
        </w:r>
        <w:proofErr w:type="spellEnd"/>
        <w:r w:rsidRPr="00D32E21">
          <w:rPr>
            <w:rFonts w:ascii="Consolas" w:hAnsi="Consolas" w:cs="Consolas"/>
            <w:color w:val="000000"/>
            <w:sz w:val="19"/>
            <w:szCs w:val="19"/>
            <w:lang w:val="en-US"/>
            <w:rPrChange w:id="677" w:author="Виктория Санникова" w:date="2018-05-21T20:21:00Z">
              <w:rPr>
                <w:rFonts w:ascii="Consolas" w:hAnsi="Consolas" w:cs="Consolas"/>
                <w:color w:val="000000"/>
                <w:sz w:val="19"/>
                <w:szCs w:val="19"/>
              </w:rPr>
            </w:rPrChange>
          </w:rPr>
          <w:t>[</w:t>
        </w:r>
        <w:proofErr w:type="spellStart"/>
        <w:proofErr w:type="gramEnd"/>
        <w:r w:rsidRPr="00D32E21">
          <w:rPr>
            <w:rFonts w:ascii="Consolas" w:hAnsi="Consolas" w:cs="Consolas"/>
            <w:color w:val="000000"/>
            <w:sz w:val="19"/>
            <w:szCs w:val="19"/>
            <w:lang w:val="en-US"/>
            <w:rPrChange w:id="678" w:author="Виктория Санникова" w:date="2018-05-21T20:21:00Z">
              <w:rPr>
                <w:rFonts w:ascii="Consolas" w:hAnsi="Consolas" w:cs="Consolas"/>
                <w:color w:val="000000"/>
                <w:sz w:val="19"/>
                <w:szCs w:val="19"/>
              </w:rPr>
            </w:rPrChange>
          </w:rPr>
          <w:t>i</w:t>
        </w:r>
        <w:proofErr w:type="spellEnd"/>
        <w:r w:rsidRPr="00D32E21">
          <w:rPr>
            <w:rFonts w:ascii="Consolas" w:hAnsi="Consolas" w:cs="Consolas"/>
            <w:color w:val="000000"/>
            <w:sz w:val="19"/>
            <w:szCs w:val="19"/>
            <w:lang w:val="en-US"/>
            <w:rPrChange w:id="679" w:author="Виктория Санникова" w:date="2018-05-21T20:21:00Z">
              <w:rPr>
                <w:rFonts w:ascii="Consolas" w:hAnsi="Consolas" w:cs="Consolas"/>
                <w:color w:val="000000"/>
                <w:sz w:val="19"/>
                <w:szCs w:val="19"/>
              </w:rPr>
            </w:rPrChange>
          </w:rPr>
          <w:t xml:space="preserve"> + j] = </w:t>
        </w:r>
        <w:r w:rsidRPr="00D32E21">
          <w:rPr>
            <w:rFonts w:ascii="Consolas" w:hAnsi="Consolas" w:cs="Consolas"/>
            <w:color w:val="808080"/>
            <w:sz w:val="19"/>
            <w:szCs w:val="19"/>
            <w:lang w:val="en-US"/>
            <w:rPrChange w:id="680" w:author="Виктория Санникова" w:date="2018-05-21T20:21:00Z">
              <w:rPr>
                <w:rFonts w:ascii="Consolas" w:hAnsi="Consolas" w:cs="Consolas"/>
                <w:color w:val="808080"/>
                <w:sz w:val="19"/>
                <w:szCs w:val="19"/>
              </w:rPr>
            </w:rPrChange>
          </w:rPr>
          <w:t>vec1</w:t>
        </w:r>
        <w:r w:rsidRPr="00D32E21">
          <w:rPr>
            <w:rFonts w:ascii="Consolas" w:hAnsi="Consolas" w:cs="Consolas"/>
            <w:color w:val="008080"/>
            <w:sz w:val="19"/>
            <w:szCs w:val="19"/>
            <w:lang w:val="en-US"/>
            <w:rPrChange w:id="681" w:author="Виктория Санникова" w:date="2018-05-21T20:21:00Z">
              <w:rPr>
                <w:rFonts w:ascii="Consolas" w:hAnsi="Consolas" w:cs="Consolas"/>
                <w:color w:val="008080"/>
                <w:sz w:val="19"/>
                <w:szCs w:val="19"/>
              </w:rPr>
            </w:rPrChange>
          </w:rPr>
          <w:t>[</w:t>
        </w:r>
        <w:proofErr w:type="spellStart"/>
        <w:r w:rsidRPr="00D32E21">
          <w:rPr>
            <w:rFonts w:ascii="Consolas" w:hAnsi="Consolas" w:cs="Consolas"/>
            <w:color w:val="000000"/>
            <w:sz w:val="19"/>
            <w:szCs w:val="19"/>
            <w:lang w:val="en-US"/>
            <w:rPrChange w:id="682" w:author="Виктория Санникова" w:date="2018-05-21T20:21:00Z">
              <w:rPr>
                <w:rFonts w:ascii="Consolas" w:hAnsi="Consolas" w:cs="Consolas"/>
                <w:color w:val="000000"/>
                <w:sz w:val="19"/>
                <w:szCs w:val="19"/>
              </w:rPr>
            </w:rPrChange>
          </w:rPr>
          <w:t>i</w:t>
        </w:r>
        <w:proofErr w:type="spellEnd"/>
        <w:r w:rsidRPr="00D32E21">
          <w:rPr>
            <w:rFonts w:ascii="Consolas" w:hAnsi="Consolas" w:cs="Consolas"/>
            <w:color w:val="008080"/>
            <w:sz w:val="19"/>
            <w:szCs w:val="19"/>
            <w:lang w:val="en-US"/>
            <w:rPrChange w:id="683" w:author="Виктория Санникова" w:date="2018-05-21T20:21:00Z">
              <w:rPr>
                <w:rFonts w:ascii="Consolas" w:hAnsi="Consolas" w:cs="Consolas"/>
                <w:color w:val="008080"/>
                <w:sz w:val="19"/>
                <w:szCs w:val="19"/>
              </w:rPr>
            </w:rPrChange>
          </w:rPr>
          <w:t>]</w:t>
        </w:r>
        <w:r w:rsidRPr="00D32E21">
          <w:rPr>
            <w:rFonts w:ascii="Consolas" w:hAnsi="Consolas" w:cs="Consolas"/>
            <w:color w:val="000000"/>
            <w:sz w:val="19"/>
            <w:szCs w:val="19"/>
            <w:lang w:val="en-US"/>
            <w:rPrChange w:id="684" w:author="Виктория Санникова" w:date="2018-05-21T20:21:00Z">
              <w:rPr>
                <w:rFonts w:ascii="Consolas" w:hAnsi="Consolas" w:cs="Consolas"/>
                <w:color w:val="000000"/>
                <w:sz w:val="19"/>
                <w:szCs w:val="19"/>
              </w:rPr>
            </w:rPrChange>
          </w:rPr>
          <w:t>;</w:t>
        </w:r>
      </w:ins>
    </w:p>
    <w:p w:rsidR="00D32E21" w:rsidRPr="00D32E21" w:rsidRDefault="00D32E21" w:rsidP="00D32E21">
      <w:pPr>
        <w:autoSpaceDE w:val="0"/>
        <w:autoSpaceDN w:val="0"/>
        <w:adjustRightInd w:val="0"/>
        <w:spacing w:after="0" w:line="240" w:lineRule="auto"/>
        <w:rPr>
          <w:ins w:id="685" w:author="Виктория Санникова" w:date="2018-05-21T20:21:00Z"/>
          <w:rFonts w:ascii="Consolas" w:hAnsi="Consolas" w:cs="Consolas"/>
          <w:color w:val="000000"/>
          <w:sz w:val="19"/>
          <w:szCs w:val="19"/>
          <w:lang w:val="en-US"/>
          <w:rPrChange w:id="686" w:author="Виктория Санникова" w:date="2018-05-21T20:21:00Z">
            <w:rPr>
              <w:ins w:id="687" w:author="Виктория Санникова" w:date="2018-05-21T20:21:00Z"/>
              <w:rFonts w:ascii="Consolas" w:hAnsi="Consolas" w:cs="Consolas"/>
              <w:color w:val="000000"/>
              <w:sz w:val="19"/>
              <w:szCs w:val="19"/>
            </w:rPr>
          </w:rPrChange>
        </w:rPr>
      </w:pPr>
      <w:ins w:id="688" w:author="Виктория Санникова" w:date="2018-05-21T20:21:00Z">
        <w:r w:rsidRPr="00D32E21">
          <w:rPr>
            <w:rFonts w:ascii="Consolas" w:hAnsi="Consolas" w:cs="Consolas"/>
            <w:color w:val="000000"/>
            <w:sz w:val="19"/>
            <w:szCs w:val="19"/>
            <w:lang w:val="en-US"/>
            <w:rPrChange w:id="689" w:author="Виктория Санникова" w:date="2018-05-21T20:21:00Z">
              <w:rPr>
                <w:rFonts w:ascii="Consolas" w:hAnsi="Consolas" w:cs="Consolas"/>
                <w:color w:val="000000"/>
                <w:sz w:val="19"/>
                <w:szCs w:val="19"/>
              </w:rPr>
            </w:rPrChange>
          </w:rPr>
          <w:tab/>
        </w:r>
        <w:r w:rsidRPr="00D32E21">
          <w:rPr>
            <w:rFonts w:ascii="Consolas" w:hAnsi="Consolas" w:cs="Consolas"/>
            <w:color w:val="000000"/>
            <w:sz w:val="19"/>
            <w:szCs w:val="19"/>
            <w:lang w:val="en-US"/>
            <w:rPrChange w:id="690" w:author="Виктория Санникова" w:date="2018-05-21T20:21:00Z">
              <w:rPr>
                <w:rFonts w:ascii="Consolas" w:hAnsi="Consolas" w:cs="Consolas"/>
                <w:color w:val="000000"/>
                <w:sz w:val="19"/>
                <w:szCs w:val="19"/>
              </w:rPr>
            </w:rPrChange>
          </w:rPr>
          <w:tab/>
        </w:r>
        <w:r w:rsidRPr="00D32E21">
          <w:rPr>
            <w:rFonts w:ascii="Consolas" w:hAnsi="Consolas" w:cs="Consolas"/>
            <w:color w:val="000000"/>
            <w:sz w:val="19"/>
            <w:szCs w:val="19"/>
            <w:lang w:val="en-US"/>
            <w:rPrChange w:id="691" w:author="Виктория Санникова" w:date="2018-05-21T20:21:00Z">
              <w:rPr>
                <w:rFonts w:ascii="Consolas" w:hAnsi="Consolas" w:cs="Consolas"/>
                <w:color w:val="000000"/>
                <w:sz w:val="19"/>
                <w:szCs w:val="19"/>
              </w:rPr>
            </w:rPrChange>
          </w:rPr>
          <w:tab/>
        </w:r>
        <w:proofErr w:type="spellStart"/>
        <w:proofErr w:type="gramStart"/>
        <w:r w:rsidRPr="00D32E21">
          <w:rPr>
            <w:rFonts w:ascii="Consolas" w:hAnsi="Consolas" w:cs="Consolas"/>
            <w:color w:val="000000"/>
            <w:sz w:val="19"/>
            <w:szCs w:val="19"/>
            <w:lang w:val="en-US"/>
            <w:rPrChange w:id="692" w:author="Виктория Санникова" w:date="2018-05-21T20:21:00Z">
              <w:rPr>
                <w:rFonts w:ascii="Consolas" w:hAnsi="Consolas" w:cs="Consolas"/>
                <w:color w:val="000000"/>
                <w:sz w:val="19"/>
                <w:szCs w:val="19"/>
              </w:rPr>
            </w:rPrChange>
          </w:rPr>
          <w:t>i</w:t>
        </w:r>
        <w:proofErr w:type="spellEnd"/>
        <w:proofErr w:type="gramEnd"/>
        <w:r w:rsidRPr="00D32E21">
          <w:rPr>
            <w:rFonts w:ascii="Consolas" w:hAnsi="Consolas" w:cs="Consolas"/>
            <w:color w:val="000000"/>
            <w:sz w:val="19"/>
            <w:szCs w:val="19"/>
            <w:lang w:val="en-US"/>
            <w:rPrChange w:id="693" w:author="Виктория Санникова" w:date="2018-05-21T20:21:00Z">
              <w:rPr>
                <w:rFonts w:ascii="Consolas" w:hAnsi="Consolas" w:cs="Consolas"/>
                <w:color w:val="000000"/>
                <w:sz w:val="19"/>
                <w:szCs w:val="19"/>
              </w:rPr>
            </w:rPrChange>
          </w:rPr>
          <w:t>++;</w:t>
        </w:r>
      </w:ins>
    </w:p>
    <w:p w:rsidR="00D32E21" w:rsidRPr="00D32E21" w:rsidRDefault="00D32E21" w:rsidP="00D32E21">
      <w:pPr>
        <w:autoSpaceDE w:val="0"/>
        <w:autoSpaceDN w:val="0"/>
        <w:adjustRightInd w:val="0"/>
        <w:spacing w:after="0" w:line="240" w:lineRule="auto"/>
        <w:rPr>
          <w:ins w:id="694" w:author="Виктория Санникова" w:date="2018-05-21T20:21:00Z"/>
          <w:rFonts w:ascii="Consolas" w:hAnsi="Consolas" w:cs="Consolas"/>
          <w:color w:val="000000"/>
          <w:sz w:val="19"/>
          <w:szCs w:val="19"/>
          <w:lang w:val="en-US"/>
          <w:rPrChange w:id="695" w:author="Виктория Санникова" w:date="2018-05-21T20:21:00Z">
            <w:rPr>
              <w:ins w:id="696" w:author="Виктория Санникова" w:date="2018-05-21T20:21:00Z"/>
              <w:rFonts w:ascii="Consolas" w:hAnsi="Consolas" w:cs="Consolas"/>
              <w:color w:val="000000"/>
              <w:sz w:val="19"/>
              <w:szCs w:val="19"/>
            </w:rPr>
          </w:rPrChange>
        </w:rPr>
      </w:pPr>
      <w:ins w:id="697" w:author="Виктория Санникова" w:date="2018-05-21T20:21:00Z">
        <w:r w:rsidRPr="00D32E21">
          <w:rPr>
            <w:rFonts w:ascii="Consolas" w:hAnsi="Consolas" w:cs="Consolas"/>
            <w:color w:val="000000"/>
            <w:sz w:val="19"/>
            <w:szCs w:val="19"/>
            <w:lang w:val="en-US"/>
            <w:rPrChange w:id="698" w:author="Виктория Санникова" w:date="2018-05-21T20:21:00Z">
              <w:rPr>
                <w:rFonts w:ascii="Consolas" w:hAnsi="Consolas" w:cs="Consolas"/>
                <w:color w:val="000000"/>
                <w:sz w:val="19"/>
                <w:szCs w:val="19"/>
              </w:rPr>
            </w:rPrChange>
          </w:rPr>
          <w:tab/>
        </w:r>
        <w:r w:rsidRPr="00D32E21">
          <w:rPr>
            <w:rFonts w:ascii="Consolas" w:hAnsi="Consolas" w:cs="Consolas"/>
            <w:color w:val="000000"/>
            <w:sz w:val="19"/>
            <w:szCs w:val="19"/>
            <w:lang w:val="en-US"/>
            <w:rPrChange w:id="699" w:author="Виктория Санникова" w:date="2018-05-21T20:21:00Z">
              <w:rPr>
                <w:rFonts w:ascii="Consolas" w:hAnsi="Consolas" w:cs="Consolas"/>
                <w:color w:val="000000"/>
                <w:sz w:val="19"/>
                <w:szCs w:val="19"/>
              </w:rPr>
            </w:rPrChange>
          </w:rPr>
          <w:tab/>
          <w:t>}</w:t>
        </w:r>
      </w:ins>
    </w:p>
    <w:p w:rsidR="00D32E21" w:rsidRPr="00D32E21" w:rsidRDefault="00D32E21" w:rsidP="00D32E21">
      <w:pPr>
        <w:autoSpaceDE w:val="0"/>
        <w:autoSpaceDN w:val="0"/>
        <w:adjustRightInd w:val="0"/>
        <w:spacing w:after="0" w:line="240" w:lineRule="auto"/>
        <w:rPr>
          <w:ins w:id="700" w:author="Виктория Санникова" w:date="2018-05-21T20:21:00Z"/>
          <w:rFonts w:ascii="Consolas" w:hAnsi="Consolas" w:cs="Consolas"/>
          <w:color w:val="000000"/>
          <w:sz w:val="19"/>
          <w:szCs w:val="19"/>
          <w:lang w:val="en-US"/>
          <w:rPrChange w:id="701" w:author="Виктория Санникова" w:date="2018-05-21T20:21:00Z">
            <w:rPr>
              <w:ins w:id="702" w:author="Виктория Санникова" w:date="2018-05-21T20:21:00Z"/>
              <w:rFonts w:ascii="Consolas" w:hAnsi="Consolas" w:cs="Consolas"/>
              <w:color w:val="000000"/>
              <w:sz w:val="19"/>
              <w:szCs w:val="19"/>
            </w:rPr>
          </w:rPrChange>
        </w:rPr>
      </w:pPr>
      <w:ins w:id="703" w:author="Виктория Санникова" w:date="2018-05-21T20:21:00Z">
        <w:r w:rsidRPr="00D32E21">
          <w:rPr>
            <w:rFonts w:ascii="Consolas" w:hAnsi="Consolas" w:cs="Consolas"/>
            <w:color w:val="000000"/>
            <w:sz w:val="19"/>
            <w:szCs w:val="19"/>
            <w:lang w:val="en-US"/>
            <w:rPrChange w:id="704" w:author="Виктория Санникова" w:date="2018-05-21T20:21:00Z">
              <w:rPr>
                <w:rFonts w:ascii="Consolas" w:hAnsi="Consolas" w:cs="Consolas"/>
                <w:color w:val="000000"/>
                <w:sz w:val="19"/>
                <w:szCs w:val="19"/>
              </w:rPr>
            </w:rPrChange>
          </w:rPr>
          <w:tab/>
        </w:r>
        <w:r w:rsidRPr="00D32E21">
          <w:rPr>
            <w:rFonts w:ascii="Consolas" w:hAnsi="Consolas" w:cs="Consolas"/>
            <w:color w:val="000000"/>
            <w:sz w:val="19"/>
            <w:szCs w:val="19"/>
            <w:lang w:val="en-US"/>
            <w:rPrChange w:id="705" w:author="Виктория Санникова" w:date="2018-05-21T20:21:00Z">
              <w:rPr>
                <w:rFonts w:ascii="Consolas" w:hAnsi="Consolas" w:cs="Consolas"/>
                <w:color w:val="000000"/>
                <w:sz w:val="19"/>
                <w:szCs w:val="19"/>
              </w:rPr>
            </w:rPrChange>
          </w:rPr>
          <w:tab/>
        </w:r>
        <w:proofErr w:type="gramStart"/>
        <w:r w:rsidRPr="00D32E21">
          <w:rPr>
            <w:rFonts w:ascii="Consolas" w:hAnsi="Consolas" w:cs="Consolas"/>
            <w:color w:val="0000FF"/>
            <w:sz w:val="19"/>
            <w:szCs w:val="19"/>
            <w:lang w:val="en-US"/>
            <w:rPrChange w:id="706" w:author="Виктория Санникова" w:date="2018-05-21T20:21:00Z">
              <w:rPr>
                <w:rFonts w:ascii="Consolas" w:hAnsi="Consolas" w:cs="Consolas"/>
                <w:color w:val="0000FF"/>
                <w:sz w:val="19"/>
                <w:szCs w:val="19"/>
              </w:rPr>
            </w:rPrChange>
          </w:rPr>
          <w:t>else</w:t>
        </w:r>
        <w:proofErr w:type="gramEnd"/>
        <w:r w:rsidRPr="00D32E21">
          <w:rPr>
            <w:rFonts w:ascii="Consolas" w:hAnsi="Consolas" w:cs="Consolas"/>
            <w:color w:val="000000"/>
            <w:sz w:val="19"/>
            <w:szCs w:val="19"/>
            <w:lang w:val="en-US"/>
            <w:rPrChange w:id="707" w:author="Виктория Санникова" w:date="2018-05-21T20:21:00Z">
              <w:rPr>
                <w:rFonts w:ascii="Consolas" w:hAnsi="Consolas" w:cs="Consolas"/>
                <w:color w:val="000000"/>
                <w:sz w:val="19"/>
                <w:szCs w:val="19"/>
              </w:rPr>
            </w:rPrChange>
          </w:rPr>
          <w:t xml:space="preserve"> {</w:t>
        </w:r>
      </w:ins>
    </w:p>
    <w:p w:rsidR="00D32E21" w:rsidRPr="00D32E21" w:rsidRDefault="00D32E21" w:rsidP="00D32E21">
      <w:pPr>
        <w:autoSpaceDE w:val="0"/>
        <w:autoSpaceDN w:val="0"/>
        <w:adjustRightInd w:val="0"/>
        <w:spacing w:after="0" w:line="240" w:lineRule="auto"/>
        <w:rPr>
          <w:ins w:id="708" w:author="Виктория Санникова" w:date="2018-05-21T20:21:00Z"/>
          <w:rFonts w:ascii="Consolas" w:hAnsi="Consolas" w:cs="Consolas"/>
          <w:color w:val="000000"/>
          <w:sz w:val="19"/>
          <w:szCs w:val="19"/>
          <w:lang w:val="en-US"/>
          <w:rPrChange w:id="709" w:author="Виктория Санникова" w:date="2018-05-21T20:21:00Z">
            <w:rPr>
              <w:ins w:id="710" w:author="Виктория Санникова" w:date="2018-05-21T20:21:00Z"/>
              <w:rFonts w:ascii="Consolas" w:hAnsi="Consolas" w:cs="Consolas"/>
              <w:color w:val="000000"/>
              <w:sz w:val="19"/>
              <w:szCs w:val="19"/>
            </w:rPr>
          </w:rPrChange>
        </w:rPr>
      </w:pPr>
      <w:ins w:id="711" w:author="Виктория Санникова" w:date="2018-05-21T20:21:00Z">
        <w:r w:rsidRPr="00D32E21">
          <w:rPr>
            <w:rFonts w:ascii="Consolas" w:hAnsi="Consolas" w:cs="Consolas"/>
            <w:color w:val="000000"/>
            <w:sz w:val="19"/>
            <w:szCs w:val="19"/>
            <w:lang w:val="en-US"/>
            <w:rPrChange w:id="712" w:author="Виктория Санникова" w:date="2018-05-21T20:21:00Z">
              <w:rPr>
                <w:rFonts w:ascii="Consolas" w:hAnsi="Consolas" w:cs="Consolas"/>
                <w:color w:val="000000"/>
                <w:sz w:val="19"/>
                <w:szCs w:val="19"/>
              </w:rPr>
            </w:rPrChange>
          </w:rPr>
          <w:tab/>
        </w:r>
        <w:r w:rsidRPr="00D32E21">
          <w:rPr>
            <w:rFonts w:ascii="Consolas" w:hAnsi="Consolas" w:cs="Consolas"/>
            <w:color w:val="000000"/>
            <w:sz w:val="19"/>
            <w:szCs w:val="19"/>
            <w:lang w:val="en-US"/>
            <w:rPrChange w:id="713" w:author="Виктория Санникова" w:date="2018-05-21T20:21:00Z">
              <w:rPr>
                <w:rFonts w:ascii="Consolas" w:hAnsi="Consolas" w:cs="Consolas"/>
                <w:color w:val="000000"/>
                <w:sz w:val="19"/>
                <w:szCs w:val="19"/>
              </w:rPr>
            </w:rPrChange>
          </w:rPr>
          <w:tab/>
        </w:r>
        <w:r w:rsidRPr="00D32E21">
          <w:rPr>
            <w:rFonts w:ascii="Consolas" w:hAnsi="Consolas" w:cs="Consolas"/>
            <w:color w:val="000000"/>
            <w:sz w:val="19"/>
            <w:szCs w:val="19"/>
            <w:lang w:val="en-US"/>
            <w:rPrChange w:id="714" w:author="Виктория Санникова" w:date="2018-05-21T20:21:00Z">
              <w:rPr>
                <w:rFonts w:ascii="Consolas" w:hAnsi="Consolas" w:cs="Consolas"/>
                <w:color w:val="000000"/>
                <w:sz w:val="19"/>
                <w:szCs w:val="19"/>
              </w:rPr>
            </w:rPrChange>
          </w:rPr>
          <w:tab/>
        </w:r>
        <w:proofErr w:type="spellStart"/>
        <w:r w:rsidRPr="00D32E21">
          <w:rPr>
            <w:rFonts w:ascii="Consolas" w:hAnsi="Consolas" w:cs="Consolas"/>
            <w:color w:val="808080"/>
            <w:sz w:val="19"/>
            <w:szCs w:val="19"/>
            <w:lang w:val="en-US"/>
            <w:rPrChange w:id="715" w:author="Виктория Санникова" w:date="2018-05-21T20:21:00Z">
              <w:rPr>
                <w:rFonts w:ascii="Consolas" w:hAnsi="Consolas" w:cs="Consolas"/>
                <w:color w:val="808080"/>
                <w:sz w:val="19"/>
                <w:szCs w:val="19"/>
              </w:rPr>
            </w:rPrChange>
          </w:rPr>
          <w:t>write_</w:t>
        </w:r>
        <w:proofErr w:type="gramStart"/>
        <w:r w:rsidRPr="00D32E21">
          <w:rPr>
            <w:rFonts w:ascii="Consolas" w:hAnsi="Consolas" w:cs="Consolas"/>
            <w:color w:val="808080"/>
            <w:sz w:val="19"/>
            <w:szCs w:val="19"/>
            <w:lang w:val="en-US"/>
            <w:rPrChange w:id="716" w:author="Виктория Санникова" w:date="2018-05-21T20:21:00Z">
              <w:rPr>
                <w:rFonts w:ascii="Consolas" w:hAnsi="Consolas" w:cs="Consolas"/>
                <w:color w:val="808080"/>
                <w:sz w:val="19"/>
                <w:szCs w:val="19"/>
              </w:rPr>
            </w:rPrChange>
          </w:rPr>
          <w:t>to</w:t>
        </w:r>
        <w:proofErr w:type="spellEnd"/>
        <w:r w:rsidRPr="00D32E21">
          <w:rPr>
            <w:rFonts w:ascii="Consolas" w:hAnsi="Consolas" w:cs="Consolas"/>
            <w:color w:val="000000"/>
            <w:sz w:val="19"/>
            <w:szCs w:val="19"/>
            <w:lang w:val="en-US"/>
            <w:rPrChange w:id="717" w:author="Виктория Санникова" w:date="2018-05-21T20:21:00Z">
              <w:rPr>
                <w:rFonts w:ascii="Consolas" w:hAnsi="Consolas" w:cs="Consolas"/>
                <w:color w:val="000000"/>
                <w:sz w:val="19"/>
                <w:szCs w:val="19"/>
              </w:rPr>
            </w:rPrChange>
          </w:rPr>
          <w:t>[</w:t>
        </w:r>
        <w:proofErr w:type="spellStart"/>
        <w:proofErr w:type="gramEnd"/>
        <w:r w:rsidRPr="00D32E21">
          <w:rPr>
            <w:rFonts w:ascii="Consolas" w:hAnsi="Consolas" w:cs="Consolas"/>
            <w:color w:val="000000"/>
            <w:sz w:val="19"/>
            <w:szCs w:val="19"/>
            <w:lang w:val="en-US"/>
            <w:rPrChange w:id="718" w:author="Виктория Санникова" w:date="2018-05-21T20:21:00Z">
              <w:rPr>
                <w:rFonts w:ascii="Consolas" w:hAnsi="Consolas" w:cs="Consolas"/>
                <w:color w:val="000000"/>
                <w:sz w:val="19"/>
                <w:szCs w:val="19"/>
              </w:rPr>
            </w:rPrChange>
          </w:rPr>
          <w:t>i</w:t>
        </w:r>
        <w:proofErr w:type="spellEnd"/>
        <w:r w:rsidRPr="00D32E21">
          <w:rPr>
            <w:rFonts w:ascii="Consolas" w:hAnsi="Consolas" w:cs="Consolas"/>
            <w:color w:val="000000"/>
            <w:sz w:val="19"/>
            <w:szCs w:val="19"/>
            <w:lang w:val="en-US"/>
            <w:rPrChange w:id="719" w:author="Виктория Санникова" w:date="2018-05-21T20:21:00Z">
              <w:rPr>
                <w:rFonts w:ascii="Consolas" w:hAnsi="Consolas" w:cs="Consolas"/>
                <w:color w:val="000000"/>
                <w:sz w:val="19"/>
                <w:szCs w:val="19"/>
              </w:rPr>
            </w:rPrChange>
          </w:rPr>
          <w:t xml:space="preserve"> + j] = </w:t>
        </w:r>
        <w:r w:rsidRPr="00D32E21">
          <w:rPr>
            <w:rFonts w:ascii="Consolas" w:hAnsi="Consolas" w:cs="Consolas"/>
            <w:color w:val="808080"/>
            <w:sz w:val="19"/>
            <w:szCs w:val="19"/>
            <w:lang w:val="en-US"/>
            <w:rPrChange w:id="720" w:author="Виктория Санникова" w:date="2018-05-21T20:21:00Z">
              <w:rPr>
                <w:rFonts w:ascii="Consolas" w:hAnsi="Consolas" w:cs="Consolas"/>
                <w:color w:val="808080"/>
                <w:sz w:val="19"/>
                <w:szCs w:val="19"/>
              </w:rPr>
            </w:rPrChange>
          </w:rPr>
          <w:t>vec2</w:t>
        </w:r>
        <w:r w:rsidRPr="00D32E21">
          <w:rPr>
            <w:rFonts w:ascii="Consolas" w:hAnsi="Consolas" w:cs="Consolas"/>
            <w:color w:val="008080"/>
            <w:sz w:val="19"/>
            <w:szCs w:val="19"/>
            <w:lang w:val="en-US"/>
            <w:rPrChange w:id="721" w:author="Виктория Санникова" w:date="2018-05-21T20:21:00Z">
              <w:rPr>
                <w:rFonts w:ascii="Consolas" w:hAnsi="Consolas" w:cs="Consolas"/>
                <w:color w:val="008080"/>
                <w:sz w:val="19"/>
                <w:szCs w:val="19"/>
              </w:rPr>
            </w:rPrChange>
          </w:rPr>
          <w:t>[</w:t>
        </w:r>
        <w:r w:rsidRPr="00D32E21">
          <w:rPr>
            <w:rFonts w:ascii="Consolas" w:hAnsi="Consolas" w:cs="Consolas"/>
            <w:color w:val="000000"/>
            <w:sz w:val="19"/>
            <w:szCs w:val="19"/>
            <w:lang w:val="en-US"/>
            <w:rPrChange w:id="722" w:author="Виктория Санникова" w:date="2018-05-21T20:21:00Z">
              <w:rPr>
                <w:rFonts w:ascii="Consolas" w:hAnsi="Consolas" w:cs="Consolas"/>
                <w:color w:val="000000"/>
                <w:sz w:val="19"/>
                <w:szCs w:val="19"/>
              </w:rPr>
            </w:rPrChange>
          </w:rPr>
          <w:t>j</w:t>
        </w:r>
        <w:r w:rsidRPr="00D32E21">
          <w:rPr>
            <w:rFonts w:ascii="Consolas" w:hAnsi="Consolas" w:cs="Consolas"/>
            <w:color w:val="008080"/>
            <w:sz w:val="19"/>
            <w:szCs w:val="19"/>
            <w:lang w:val="en-US"/>
            <w:rPrChange w:id="723" w:author="Виктория Санникова" w:date="2018-05-21T20:21:00Z">
              <w:rPr>
                <w:rFonts w:ascii="Consolas" w:hAnsi="Consolas" w:cs="Consolas"/>
                <w:color w:val="008080"/>
                <w:sz w:val="19"/>
                <w:szCs w:val="19"/>
              </w:rPr>
            </w:rPrChange>
          </w:rPr>
          <w:t>]</w:t>
        </w:r>
        <w:r w:rsidRPr="00D32E21">
          <w:rPr>
            <w:rFonts w:ascii="Consolas" w:hAnsi="Consolas" w:cs="Consolas"/>
            <w:color w:val="000000"/>
            <w:sz w:val="19"/>
            <w:szCs w:val="19"/>
            <w:lang w:val="en-US"/>
            <w:rPrChange w:id="724" w:author="Виктория Санникова" w:date="2018-05-21T20:21:00Z">
              <w:rPr>
                <w:rFonts w:ascii="Consolas" w:hAnsi="Consolas" w:cs="Consolas"/>
                <w:color w:val="000000"/>
                <w:sz w:val="19"/>
                <w:szCs w:val="19"/>
              </w:rPr>
            </w:rPrChange>
          </w:rPr>
          <w:t>;</w:t>
        </w:r>
      </w:ins>
    </w:p>
    <w:p w:rsidR="00D32E21" w:rsidRPr="00D32E21" w:rsidRDefault="00D32E21" w:rsidP="00D32E21">
      <w:pPr>
        <w:autoSpaceDE w:val="0"/>
        <w:autoSpaceDN w:val="0"/>
        <w:adjustRightInd w:val="0"/>
        <w:spacing w:after="0" w:line="240" w:lineRule="auto"/>
        <w:rPr>
          <w:ins w:id="725" w:author="Виктория Санникова" w:date="2018-05-21T20:21:00Z"/>
          <w:rFonts w:ascii="Consolas" w:hAnsi="Consolas" w:cs="Consolas"/>
          <w:color w:val="000000"/>
          <w:sz w:val="19"/>
          <w:szCs w:val="19"/>
          <w:lang w:val="en-US"/>
          <w:rPrChange w:id="726" w:author="Виктория Санникова" w:date="2018-05-21T20:21:00Z">
            <w:rPr>
              <w:ins w:id="727" w:author="Виктория Санникова" w:date="2018-05-21T20:21:00Z"/>
              <w:rFonts w:ascii="Consolas" w:hAnsi="Consolas" w:cs="Consolas"/>
              <w:color w:val="000000"/>
              <w:sz w:val="19"/>
              <w:szCs w:val="19"/>
            </w:rPr>
          </w:rPrChange>
        </w:rPr>
      </w:pPr>
      <w:ins w:id="728" w:author="Виктория Санникова" w:date="2018-05-21T20:21:00Z">
        <w:r w:rsidRPr="00D32E21">
          <w:rPr>
            <w:rFonts w:ascii="Consolas" w:hAnsi="Consolas" w:cs="Consolas"/>
            <w:color w:val="000000"/>
            <w:sz w:val="19"/>
            <w:szCs w:val="19"/>
            <w:lang w:val="en-US"/>
            <w:rPrChange w:id="729" w:author="Виктория Санникова" w:date="2018-05-21T20:21:00Z">
              <w:rPr>
                <w:rFonts w:ascii="Consolas" w:hAnsi="Consolas" w:cs="Consolas"/>
                <w:color w:val="000000"/>
                <w:sz w:val="19"/>
                <w:szCs w:val="19"/>
              </w:rPr>
            </w:rPrChange>
          </w:rPr>
          <w:tab/>
        </w:r>
        <w:r w:rsidRPr="00D32E21">
          <w:rPr>
            <w:rFonts w:ascii="Consolas" w:hAnsi="Consolas" w:cs="Consolas"/>
            <w:color w:val="000000"/>
            <w:sz w:val="19"/>
            <w:szCs w:val="19"/>
            <w:lang w:val="en-US"/>
            <w:rPrChange w:id="730" w:author="Виктория Санникова" w:date="2018-05-21T20:21:00Z">
              <w:rPr>
                <w:rFonts w:ascii="Consolas" w:hAnsi="Consolas" w:cs="Consolas"/>
                <w:color w:val="000000"/>
                <w:sz w:val="19"/>
                <w:szCs w:val="19"/>
              </w:rPr>
            </w:rPrChange>
          </w:rPr>
          <w:tab/>
        </w:r>
        <w:r w:rsidRPr="00D32E21">
          <w:rPr>
            <w:rFonts w:ascii="Consolas" w:hAnsi="Consolas" w:cs="Consolas"/>
            <w:color w:val="000000"/>
            <w:sz w:val="19"/>
            <w:szCs w:val="19"/>
            <w:lang w:val="en-US"/>
            <w:rPrChange w:id="731" w:author="Виктория Санникова" w:date="2018-05-21T20:21:00Z">
              <w:rPr>
                <w:rFonts w:ascii="Consolas" w:hAnsi="Consolas" w:cs="Consolas"/>
                <w:color w:val="000000"/>
                <w:sz w:val="19"/>
                <w:szCs w:val="19"/>
              </w:rPr>
            </w:rPrChange>
          </w:rPr>
          <w:tab/>
        </w:r>
        <w:proofErr w:type="spellStart"/>
        <w:proofErr w:type="gramStart"/>
        <w:r w:rsidRPr="00D32E21">
          <w:rPr>
            <w:rFonts w:ascii="Consolas" w:hAnsi="Consolas" w:cs="Consolas"/>
            <w:color w:val="000000"/>
            <w:sz w:val="19"/>
            <w:szCs w:val="19"/>
            <w:lang w:val="en-US"/>
            <w:rPrChange w:id="732" w:author="Виктория Санникова" w:date="2018-05-21T20:21:00Z">
              <w:rPr>
                <w:rFonts w:ascii="Consolas" w:hAnsi="Consolas" w:cs="Consolas"/>
                <w:color w:val="000000"/>
                <w:sz w:val="19"/>
                <w:szCs w:val="19"/>
              </w:rPr>
            </w:rPrChange>
          </w:rPr>
          <w:t>j</w:t>
        </w:r>
        <w:proofErr w:type="gramEnd"/>
        <w:r w:rsidRPr="00D32E21">
          <w:rPr>
            <w:rFonts w:ascii="Consolas" w:hAnsi="Consolas" w:cs="Consolas"/>
            <w:color w:val="000000"/>
            <w:sz w:val="19"/>
            <w:szCs w:val="19"/>
            <w:lang w:val="en-US"/>
            <w:rPrChange w:id="733" w:author="Виктория Санникова" w:date="2018-05-21T20:21:00Z">
              <w:rPr>
                <w:rFonts w:ascii="Consolas" w:hAnsi="Consolas" w:cs="Consolas"/>
                <w:color w:val="000000"/>
                <w:sz w:val="19"/>
                <w:szCs w:val="19"/>
              </w:rPr>
            </w:rPrChange>
          </w:rPr>
          <w:t>++</w:t>
        </w:r>
        <w:proofErr w:type="spellEnd"/>
        <w:r w:rsidRPr="00D32E21">
          <w:rPr>
            <w:rFonts w:ascii="Consolas" w:hAnsi="Consolas" w:cs="Consolas"/>
            <w:color w:val="000000"/>
            <w:sz w:val="19"/>
            <w:szCs w:val="19"/>
            <w:lang w:val="en-US"/>
            <w:rPrChange w:id="734" w:author="Виктория Санникова" w:date="2018-05-21T20:21:00Z">
              <w:rPr>
                <w:rFonts w:ascii="Consolas" w:hAnsi="Consolas" w:cs="Consolas"/>
                <w:color w:val="000000"/>
                <w:sz w:val="19"/>
                <w:szCs w:val="19"/>
              </w:rPr>
            </w:rPrChange>
          </w:rPr>
          <w:t>;</w:t>
        </w:r>
      </w:ins>
    </w:p>
    <w:p w:rsidR="00D32E21" w:rsidRPr="00D32E21" w:rsidRDefault="00D32E21" w:rsidP="00D32E21">
      <w:pPr>
        <w:autoSpaceDE w:val="0"/>
        <w:autoSpaceDN w:val="0"/>
        <w:adjustRightInd w:val="0"/>
        <w:spacing w:after="0" w:line="240" w:lineRule="auto"/>
        <w:rPr>
          <w:ins w:id="735" w:author="Виктория Санникова" w:date="2018-05-21T20:21:00Z"/>
          <w:rFonts w:ascii="Consolas" w:hAnsi="Consolas" w:cs="Consolas"/>
          <w:color w:val="000000"/>
          <w:sz w:val="19"/>
          <w:szCs w:val="19"/>
          <w:lang w:val="en-US"/>
          <w:rPrChange w:id="736" w:author="Виктория Санникова" w:date="2018-05-21T20:21:00Z">
            <w:rPr>
              <w:ins w:id="737" w:author="Виктория Санникова" w:date="2018-05-21T20:21:00Z"/>
              <w:rFonts w:ascii="Consolas" w:hAnsi="Consolas" w:cs="Consolas"/>
              <w:color w:val="000000"/>
              <w:sz w:val="19"/>
              <w:szCs w:val="19"/>
            </w:rPr>
          </w:rPrChange>
        </w:rPr>
      </w:pPr>
      <w:ins w:id="738" w:author="Виктория Санникова" w:date="2018-05-21T20:21:00Z">
        <w:r w:rsidRPr="00D32E21">
          <w:rPr>
            <w:rFonts w:ascii="Consolas" w:hAnsi="Consolas" w:cs="Consolas"/>
            <w:color w:val="000000"/>
            <w:sz w:val="19"/>
            <w:szCs w:val="19"/>
            <w:lang w:val="en-US"/>
            <w:rPrChange w:id="739" w:author="Виктория Санникова" w:date="2018-05-21T20:21:00Z">
              <w:rPr>
                <w:rFonts w:ascii="Consolas" w:hAnsi="Consolas" w:cs="Consolas"/>
                <w:color w:val="000000"/>
                <w:sz w:val="19"/>
                <w:szCs w:val="19"/>
              </w:rPr>
            </w:rPrChange>
          </w:rPr>
          <w:tab/>
        </w:r>
        <w:r w:rsidRPr="00D32E21">
          <w:rPr>
            <w:rFonts w:ascii="Consolas" w:hAnsi="Consolas" w:cs="Consolas"/>
            <w:color w:val="000000"/>
            <w:sz w:val="19"/>
            <w:szCs w:val="19"/>
            <w:lang w:val="en-US"/>
            <w:rPrChange w:id="740" w:author="Виктория Санникова" w:date="2018-05-21T20:21:00Z">
              <w:rPr>
                <w:rFonts w:ascii="Consolas" w:hAnsi="Consolas" w:cs="Consolas"/>
                <w:color w:val="000000"/>
                <w:sz w:val="19"/>
                <w:szCs w:val="19"/>
              </w:rPr>
            </w:rPrChange>
          </w:rPr>
          <w:tab/>
          <w:t>}</w:t>
        </w:r>
      </w:ins>
    </w:p>
    <w:p w:rsidR="00D32E21" w:rsidRPr="00D32E21" w:rsidRDefault="00D32E21" w:rsidP="00D32E21">
      <w:pPr>
        <w:autoSpaceDE w:val="0"/>
        <w:autoSpaceDN w:val="0"/>
        <w:adjustRightInd w:val="0"/>
        <w:spacing w:after="0" w:line="240" w:lineRule="auto"/>
        <w:rPr>
          <w:ins w:id="741" w:author="Виктория Санникова" w:date="2018-05-21T20:21:00Z"/>
          <w:rFonts w:ascii="Consolas" w:hAnsi="Consolas" w:cs="Consolas"/>
          <w:color w:val="000000"/>
          <w:sz w:val="19"/>
          <w:szCs w:val="19"/>
          <w:lang w:val="en-US"/>
          <w:rPrChange w:id="742" w:author="Виктория Санникова" w:date="2018-05-21T20:21:00Z">
            <w:rPr>
              <w:ins w:id="743" w:author="Виктория Санникова" w:date="2018-05-21T20:21:00Z"/>
              <w:rFonts w:ascii="Consolas" w:hAnsi="Consolas" w:cs="Consolas"/>
              <w:color w:val="000000"/>
              <w:sz w:val="19"/>
              <w:szCs w:val="19"/>
            </w:rPr>
          </w:rPrChange>
        </w:rPr>
      </w:pPr>
      <w:ins w:id="744" w:author="Виктория Санникова" w:date="2018-05-21T20:21:00Z">
        <w:r w:rsidRPr="00D32E21">
          <w:rPr>
            <w:rFonts w:ascii="Consolas" w:hAnsi="Consolas" w:cs="Consolas"/>
            <w:color w:val="000000"/>
            <w:sz w:val="19"/>
            <w:szCs w:val="19"/>
            <w:lang w:val="en-US"/>
            <w:rPrChange w:id="745" w:author="Виктория Санникова" w:date="2018-05-21T20:21:00Z">
              <w:rPr>
                <w:rFonts w:ascii="Consolas" w:hAnsi="Consolas" w:cs="Consolas"/>
                <w:color w:val="000000"/>
                <w:sz w:val="19"/>
                <w:szCs w:val="19"/>
              </w:rPr>
            </w:rPrChange>
          </w:rPr>
          <w:tab/>
          <w:t>}</w:t>
        </w:r>
      </w:ins>
    </w:p>
    <w:p w:rsidR="00D32E21" w:rsidRPr="00D32E21" w:rsidRDefault="00D32E21" w:rsidP="00D32E21">
      <w:pPr>
        <w:autoSpaceDE w:val="0"/>
        <w:autoSpaceDN w:val="0"/>
        <w:adjustRightInd w:val="0"/>
        <w:spacing w:after="0" w:line="240" w:lineRule="auto"/>
        <w:rPr>
          <w:ins w:id="746" w:author="Виктория Санникова" w:date="2018-05-21T20:21:00Z"/>
          <w:rFonts w:ascii="Consolas" w:hAnsi="Consolas" w:cs="Consolas"/>
          <w:color w:val="000000"/>
          <w:sz w:val="19"/>
          <w:szCs w:val="19"/>
          <w:lang w:val="en-US"/>
          <w:rPrChange w:id="747" w:author="Виктория Санникова" w:date="2018-05-21T20:21:00Z">
            <w:rPr>
              <w:ins w:id="748" w:author="Виктория Санникова" w:date="2018-05-21T20:21:00Z"/>
              <w:rFonts w:ascii="Consolas" w:hAnsi="Consolas" w:cs="Consolas"/>
              <w:color w:val="000000"/>
              <w:sz w:val="19"/>
              <w:szCs w:val="19"/>
            </w:rPr>
          </w:rPrChange>
        </w:rPr>
      </w:pPr>
    </w:p>
    <w:p w:rsidR="00D32E21" w:rsidRPr="00D32E21" w:rsidRDefault="00D32E21" w:rsidP="00D32E21">
      <w:pPr>
        <w:autoSpaceDE w:val="0"/>
        <w:autoSpaceDN w:val="0"/>
        <w:adjustRightInd w:val="0"/>
        <w:spacing w:after="0" w:line="240" w:lineRule="auto"/>
        <w:rPr>
          <w:ins w:id="749" w:author="Виктория Санникова" w:date="2018-05-21T20:21:00Z"/>
          <w:rFonts w:ascii="Consolas" w:hAnsi="Consolas" w:cs="Consolas"/>
          <w:color w:val="000000"/>
          <w:sz w:val="19"/>
          <w:szCs w:val="19"/>
          <w:lang w:val="en-US"/>
          <w:rPrChange w:id="750" w:author="Виктория Санникова" w:date="2018-05-21T20:21:00Z">
            <w:rPr>
              <w:ins w:id="751" w:author="Виктория Санникова" w:date="2018-05-21T20:21:00Z"/>
              <w:rFonts w:ascii="Consolas" w:hAnsi="Consolas" w:cs="Consolas"/>
              <w:color w:val="000000"/>
              <w:sz w:val="19"/>
              <w:szCs w:val="19"/>
            </w:rPr>
          </w:rPrChange>
        </w:rPr>
      </w:pPr>
      <w:ins w:id="752" w:author="Виктория Санникова" w:date="2018-05-21T20:21:00Z">
        <w:r w:rsidRPr="00D32E21">
          <w:rPr>
            <w:rFonts w:ascii="Consolas" w:hAnsi="Consolas" w:cs="Consolas"/>
            <w:color w:val="000000"/>
            <w:sz w:val="19"/>
            <w:szCs w:val="19"/>
            <w:lang w:val="en-US"/>
            <w:rPrChange w:id="753" w:author="Виктория Санникова" w:date="2018-05-21T20:21:00Z">
              <w:rPr>
                <w:rFonts w:ascii="Consolas" w:hAnsi="Consolas" w:cs="Consolas"/>
                <w:color w:val="000000"/>
                <w:sz w:val="19"/>
                <w:szCs w:val="19"/>
              </w:rPr>
            </w:rPrChange>
          </w:rPr>
          <w:tab/>
        </w:r>
        <w:proofErr w:type="gramStart"/>
        <w:r w:rsidRPr="00D32E21">
          <w:rPr>
            <w:rFonts w:ascii="Consolas" w:hAnsi="Consolas" w:cs="Consolas"/>
            <w:color w:val="0000FF"/>
            <w:sz w:val="19"/>
            <w:szCs w:val="19"/>
            <w:lang w:val="en-US"/>
            <w:rPrChange w:id="754" w:author="Виктория Санникова" w:date="2018-05-21T20:21:00Z">
              <w:rPr>
                <w:rFonts w:ascii="Consolas" w:hAnsi="Consolas" w:cs="Consolas"/>
                <w:color w:val="0000FF"/>
                <w:sz w:val="19"/>
                <w:szCs w:val="19"/>
              </w:rPr>
            </w:rPrChange>
          </w:rPr>
          <w:t>while</w:t>
        </w:r>
        <w:proofErr w:type="gramEnd"/>
        <w:r w:rsidRPr="00D32E21">
          <w:rPr>
            <w:rFonts w:ascii="Consolas" w:hAnsi="Consolas" w:cs="Consolas"/>
            <w:color w:val="000000"/>
            <w:sz w:val="19"/>
            <w:szCs w:val="19"/>
            <w:lang w:val="en-US"/>
            <w:rPrChange w:id="755" w:author="Виктория Санникова" w:date="2018-05-21T20:21:00Z">
              <w:rPr>
                <w:rFonts w:ascii="Consolas" w:hAnsi="Consolas" w:cs="Consolas"/>
                <w:color w:val="000000"/>
                <w:sz w:val="19"/>
                <w:szCs w:val="19"/>
              </w:rPr>
            </w:rPrChange>
          </w:rPr>
          <w:t xml:space="preserve"> (</w:t>
        </w:r>
        <w:proofErr w:type="spellStart"/>
        <w:r w:rsidRPr="00D32E21">
          <w:rPr>
            <w:rFonts w:ascii="Consolas" w:hAnsi="Consolas" w:cs="Consolas"/>
            <w:color w:val="000000"/>
            <w:sz w:val="19"/>
            <w:szCs w:val="19"/>
            <w:lang w:val="en-US"/>
            <w:rPrChange w:id="756" w:author="Виктория Санникова" w:date="2018-05-21T20:21:00Z">
              <w:rPr>
                <w:rFonts w:ascii="Consolas" w:hAnsi="Consolas" w:cs="Consolas"/>
                <w:color w:val="000000"/>
                <w:sz w:val="19"/>
                <w:szCs w:val="19"/>
              </w:rPr>
            </w:rPrChange>
          </w:rPr>
          <w:t>i</w:t>
        </w:r>
        <w:proofErr w:type="spellEnd"/>
        <w:r w:rsidRPr="00D32E21">
          <w:rPr>
            <w:rFonts w:ascii="Consolas" w:hAnsi="Consolas" w:cs="Consolas"/>
            <w:color w:val="000000"/>
            <w:sz w:val="19"/>
            <w:szCs w:val="19"/>
            <w:lang w:val="en-US"/>
            <w:rPrChange w:id="757" w:author="Виктория Санникова" w:date="2018-05-21T20:21:00Z">
              <w:rPr>
                <w:rFonts w:ascii="Consolas" w:hAnsi="Consolas" w:cs="Consolas"/>
                <w:color w:val="000000"/>
                <w:sz w:val="19"/>
                <w:szCs w:val="19"/>
              </w:rPr>
            </w:rPrChange>
          </w:rPr>
          <w:t xml:space="preserve"> &lt; size1) {</w:t>
        </w:r>
      </w:ins>
    </w:p>
    <w:p w:rsidR="00D32E21" w:rsidRPr="00D32E21" w:rsidRDefault="00D32E21" w:rsidP="00D32E21">
      <w:pPr>
        <w:autoSpaceDE w:val="0"/>
        <w:autoSpaceDN w:val="0"/>
        <w:adjustRightInd w:val="0"/>
        <w:spacing w:after="0" w:line="240" w:lineRule="auto"/>
        <w:rPr>
          <w:ins w:id="758" w:author="Виктория Санникова" w:date="2018-05-21T20:21:00Z"/>
          <w:rFonts w:ascii="Consolas" w:hAnsi="Consolas" w:cs="Consolas"/>
          <w:color w:val="000000"/>
          <w:sz w:val="19"/>
          <w:szCs w:val="19"/>
          <w:lang w:val="en-US"/>
          <w:rPrChange w:id="759" w:author="Виктория Санникова" w:date="2018-05-21T20:21:00Z">
            <w:rPr>
              <w:ins w:id="760" w:author="Виктория Санникова" w:date="2018-05-21T20:21:00Z"/>
              <w:rFonts w:ascii="Consolas" w:hAnsi="Consolas" w:cs="Consolas"/>
              <w:color w:val="000000"/>
              <w:sz w:val="19"/>
              <w:szCs w:val="19"/>
            </w:rPr>
          </w:rPrChange>
        </w:rPr>
      </w:pPr>
      <w:ins w:id="761" w:author="Виктория Санникова" w:date="2018-05-21T20:21:00Z">
        <w:r w:rsidRPr="00D32E21">
          <w:rPr>
            <w:rFonts w:ascii="Consolas" w:hAnsi="Consolas" w:cs="Consolas"/>
            <w:color w:val="000000"/>
            <w:sz w:val="19"/>
            <w:szCs w:val="19"/>
            <w:lang w:val="en-US"/>
            <w:rPrChange w:id="762" w:author="Виктория Санникова" w:date="2018-05-21T20:21:00Z">
              <w:rPr>
                <w:rFonts w:ascii="Consolas" w:hAnsi="Consolas" w:cs="Consolas"/>
                <w:color w:val="000000"/>
                <w:sz w:val="19"/>
                <w:szCs w:val="19"/>
              </w:rPr>
            </w:rPrChange>
          </w:rPr>
          <w:tab/>
        </w:r>
        <w:r w:rsidRPr="00D32E21">
          <w:rPr>
            <w:rFonts w:ascii="Consolas" w:hAnsi="Consolas" w:cs="Consolas"/>
            <w:color w:val="000000"/>
            <w:sz w:val="19"/>
            <w:szCs w:val="19"/>
            <w:lang w:val="en-US"/>
            <w:rPrChange w:id="763" w:author="Виктория Санникова" w:date="2018-05-21T20:21:00Z">
              <w:rPr>
                <w:rFonts w:ascii="Consolas" w:hAnsi="Consolas" w:cs="Consolas"/>
                <w:color w:val="000000"/>
                <w:sz w:val="19"/>
                <w:szCs w:val="19"/>
              </w:rPr>
            </w:rPrChange>
          </w:rPr>
          <w:tab/>
        </w:r>
        <w:proofErr w:type="spellStart"/>
        <w:r w:rsidRPr="00D32E21">
          <w:rPr>
            <w:rFonts w:ascii="Consolas" w:hAnsi="Consolas" w:cs="Consolas"/>
            <w:color w:val="808080"/>
            <w:sz w:val="19"/>
            <w:szCs w:val="19"/>
            <w:lang w:val="en-US"/>
            <w:rPrChange w:id="764" w:author="Виктория Санникова" w:date="2018-05-21T20:21:00Z">
              <w:rPr>
                <w:rFonts w:ascii="Consolas" w:hAnsi="Consolas" w:cs="Consolas"/>
                <w:color w:val="808080"/>
                <w:sz w:val="19"/>
                <w:szCs w:val="19"/>
              </w:rPr>
            </w:rPrChange>
          </w:rPr>
          <w:t>write_</w:t>
        </w:r>
        <w:proofErr w:type="gramStart"/>
        <w:r w:rsidRPr="00D32E21">
          <w:rPr>
            <w:rFonts w:ascii="Consolas" w:hAnsi="Consolas" w:cs="Consolas"/>
            <w:color w:val="808080"/>
            <w:sz w:val="19"/>
            <w:szCs w:val="19"/>
            <w:lang w:val="en-US"/>
            <w:rPrChange w:id="765" w:author="Виктория Санникова" w:date="2018-05-21T20:21:00Z">
              <w:rPr>
                <w:rFonts w:ascii="Consolas" w:hAnsi="Consolas" w:cs="Consolas"/>
                <w:color w:val="808080"/>
                <w:sz w:val="19"/>
                <w:szCs w:val="19"/>
              </w:rPr>
            </w:rPrChange>
          </w:rPr>
          <w:t>to</w:t>
        </w:r>
        <w:proofErr w:type="spellEnd"/>
        <w:r w:rsidRPr="00D32E21">
          <w:rPr>
            <w:rFonts w:ascii="Consolas" w:hAnsi="Consolas" w:cs="Consolas"/>
            <w:color w:val="000000"/>
            <w:sz w:val="19"/>
            <w:szCs w:val="19"/>
            <w:lang w:val="en-US"/>
            <w:rPrChange w:id="766" w:author="Виктория Санникова" w:date="2018-05-21T20:21:00Z">
              <w:rPr>
                <w:rFonts w:ascii="Consolas" w:hAnsi="Consolas" w:cs="Consolas"/>
                <w:color w:val="000000"/>
                <w:sz w:val="19"/>
                <w:szCs w:val="19"/>
              </w:rPr>
            </w:rPrChange>
          </w:rPr>
          <w:t>[</w:t>
        </w:r>
        <w:proofErr w:type="gramEnd"/>
        <w:r w:rsidRPr="00D32E21">
          <w:rPr>
            <w:rFonts w:ascii="Consolas" w:hAnsi="Consolas" w:cs="Consolas"/>
            <w:color w:val="000000"/>
            <w:sz w:val="19"/>
            <w:szCs w:val="19"/>
            <w:lang w:val="en-US"/>
            <w:rPrChange w:id="767" w:author="Виктория Санникова" w:date="2018-05-21T20:21:00Z">
              <w:rPr>
                <w:rFonts w:ascii="Consolas" w:hAnsi="Consolas" w:cs="Consolas"/>
                <w:color w:val="000000"/>
                <w:sz w:val="19"/>
                <w:szCs w:val="19"/>
              </w:rPr>
            </w:rPrChange>
          </w:rPr>
          <w:t xml:space="preserve">size2 + </w:t>
        </w:r>
        <w:proofErr w:type="spellStart"/>
        <w:r w:rsidRPr="00D32E21">
          <w:rPr>
            <w:rFonts w:ascii="Consolas" w:hAnsi="Consolas" w:cs="Consolas"/>
            <w:color w:val="000000"/>
            <w:sz w:val="19"/>
            <w:szCs w:val="19"/>
            <w:lang w:val="en-US"/>
            <w:rPrChange w:id="768" w:author="Виктория Санникова" w:date="2018-05-21T20:21:00Z">
              <w:rPr>
                <w:rFonts w:ascii="Consolas" w:hAnsi="Consolas" w:cs="Consolas"/>
                <w:color w:val="000000"/>
                <w:sz w:val="19"/>
                <w:szCs w:val="19"/>
              </w:rPr>
            </w:rPrChange>
          </w:rPr>
          <w:t>i</w:t>
        </w:r>
        <w:proofErr w:type="spellEnd"/>
        <w:r w:rsidRPr="00D32E21">
          <w:rPr>
            <w:rFonts w:ascii="Consolas" w:hAnsi="Consolas" w:cs="Consolas"/>
            <w:color w:val="000000"/>
            <w:sz w:val="19"/>
            <w:szCs w:val="19"/>
            <w:lang w:val="en-US"/>
            <w:rPrChange w:id="769" w:author="Виктория Санникова" w:date="2018-05-21T20:21:00Z">
              <w:rPr>
                <w:rFonts w:ascii="Consolas" w:hAnsi="Consolas" w:cs="Consolas"/>
                <w:color w:val="000000"/>
                <w:sz w:val="19"/>
                <w:szCs w:val="19"/>
              </w:rPr>
            </w:rPrChange>
          </w:rPr>
          <w:t xml:space="preserve">] = </w:t>
        </w:r>
        <w:r w:rsidRPr="00D32E21">
          <w:rPr>
            <w:rFonts w:ascii="Consolas" w:hAnsi="Consolas" w:cs="Consolas"/>
            <w:color w:val="808080"/>
            <w:sz w:val="19"/>
            <w:szCs w:val="19"/>
            <w:lang w:val="en-US"/>
            <w:rPrChange w:id="770" w:author="Виктория Санникова" w:date="2018-05-21T20:21:00Z">
              <w:rPr>
                <w:rFonts w:ascii="Consolas" w:hAnsi="Consolas" w:cs="Consolas"/>
                <w:color w:val="808080"/>
                <w:sz w:val="19"/>
                <w:szCs w:val="19"/>
              </w:rPr>
            </w:rPrChange>
          </w:rPr>
          <w:t>vec1</w:t>
        </w:r>
        <w:r w:rsidRPr="00D32E21">
          <w:rPr>
            <w:rFonts w:ascii="Consolas" w:hAnsi="Consolas" w:cs="Consolas"/>
            <w:color w:val="008080"/>
            <w:sz w:val="19"/>
            <w:szCs w:val="19"/>
            <w:lang w:val="en-US"/>
            <w:rPrChange w:id="771" w:author="Виктория Санникова" w:date="2018-05-21T20:21:00Z">
              <w:rPr>
                <w:rFonts w:ascii="Consolas" w:hAnsi="Consolas" w:cs="Consolas"/>
                <w:color w:val="008080"/>
                <w:sz w:val="19"/>
                <w:szCs w:val="19"/>
              </w:rPr>
            </w:rPrChange>
          </w:rPr>
          <w:t>[</w:t>
        </w:r>
        <w:proofErr w:type="spellStart"/>
        <w:r w:rsidRPr="00D32E21">
          <w:rPr>
            <w:rFonts w:ascii="Consolas" w:hAnsi="Consolas" w:cs="Consolas"/>
            <w:color w:val="000000"/>
            <w:sz w:val="19"/>
            <w:szCs w:val="19"/>
            <w:lang w:val="en-US"/>
            <w:rPrChange w:id="772" w:author="Виктория Санникова" w:date="2018-05-21T20:21:00Z">
              <w:rPr>
                <w:rFonts w:ascii="Consolas" w:hAnsi="Consolas" w:cs="Consolas"/>
                <w:color w:val="000000"/>
                <w:sz w:val="19"/>
                <w:szCs w:val="19"/>
              </w:rPr>
            </w:rPrChange>
          </w:rPr>
          <w:t>i</w:t>
        </w:r>
        <w:proofErr w:type="spellEnd"/>
        <w:r w:rsidRPr="00D32E21">
          <w:rPr>
            <w:rFonts w:ascii="Consolas" w:hAnsi="Consolas" w:cs="Consolas"/>
            <w:color w:val="008080"/>
            <w:sz w:val="19"/>
            <w:szCs w:val="19"/>
            <w:lang w:val="en-US"/>
            <w:rPrChange w:id="773" w:author="Виктория Санникова" w:date="2018-05-21T20:21:00Z">
              <w:rPr>
                <w:rFonts w:ascii="Consolas" w:hAnsi="Consolas" w:cs="Consolas"/>
                <w:color w:val="008080"/>
                <w:sz w:val="19"/>
                <w:szCs w:val="19"/>
              </w:rPr>
            </w:rPrChange>
          </w:rPr>
          <w:t>]</w:t>
        </w:r>
        <w:r w:rsidRPr="00D32E21">
          <w:rPr>
            <w:rFonts w:ascii="Consolas" w:hAnsi="Consolas" w:cs="Consolas"/>
            <w:color w:val="000000"/>
            <w:sz w:val="19"/>
            <w:szCs w:val="19"/>
            <w:lang w:val="en-US"/>
            <w:rPrChange w:id="774" w:author="Виктория Санникова" w:date="2018-05-21T20:21:00Z">
              <w:rPr>
                <w:rFonts w:ascii="Consolas" w:hAnsi="Consolas" w:cs="Consolas"/>
                <w:color w:val="000000"/>
                <w:sz w:val="19"/>
                <w:szCs w:val="19"/>
              </w:rPr>
            </w:rPrChange>
          </w:rPr>
          <w:t>;</w:t>
        </w:r>
      </w:ins>
    </w:p>
    <w:p w:rsidR="00D32E21" w:rsidRPr="00D32E21" w:rsidRDefault="00D32E21" w:rsidP="00D32E21">
      <w:pPr>
        <w:autoSpaceDE w:val="0"/>
        <w:autoSpaceDN w:val="0"/>
        <w:adjustRightInd w:val="0"/>
        <w:spacing w:after="0" w:line="240" w:lineRule="auto"/>
        <w:rPr>
          <w:ins w:id="775" w:author="Виктория Санникова" w:date="2018-05-21T20:21:00Z"/>
          <w:rFonts w:ascii="Consolas" w:hAnsi="Consolas" w:cs="Consolas"/>
          <w:color w:val="000000"/>
          <w:sz w:val="19"/>
          <w:szCs w:val="19"/>
          <w:lang w:val="en-US"/>
          <w:rPrChange w:id="776" w:author="Виктория Санникова" w:date="2018-05-21T20:21:00Z">
            <w:rPr>
              <w:ins w:id="777" w:author="Виктория Санникова" w:date="2018-05-21T20:21:00Z"/>
              <w:rFonts w:ascii="Consolas" w:hAnsi="Consolas" w:cs="Consolas"/>
              <w:color w:val="000000"/>
              <w:sz w:val="19"/>
              <w:szCs w:val="19"/>
            </w:rPr>
          </w:rPrChange>
        </w:rPr>
      </w:pPr>
      <w:ins w:id="778" w:author="Виктория Санникова" w:date="2018-05-21T20:21:00Z">
        <w:r w:rsidRPr="00D32E21">
          <w:rPr>
            <w:rFonts w:ascii="Consolas" w:hAnsi="Consolas" w:cs="Consolas"/>
            <w:color w:val="000000"/>
            <w:sz w:val="19"/>
            <w:szCs w:val="19"/>
            <w:lang w:val="en-US"/>
            <w:rPrChange w:id="779" w:author="Виктория Санникова" w:date="2018-05-21T20:21:00Z">
              <w:rPr>
                <w:rFonts w:ascii="Consolas" w:hAnsi="Consolas" w:cs="Consolas"/>
                <w:color w:val="000000"/>
                <w:sz w:val="19"/>
                <w:szCs w:val="19"/>
              </w:rPr>
            </w:rPrChange>
          </w:rPr>
          <w:tab/>
        </w:r>
        <w:r w:rsidRPr="00D32E21">
          <w:rPr>
            <w:rFonts w:ascii="Consolas" w:hAnsi="Consolas" w:cs="Consolas"/>
            <w:color w:val="000000"/>
            <w:sz w:val="19"/>
            <w:szCs w:val="19"/>
            <w:lang w:val="en-US"/>
            <w:rPrChange w:id="780" w:author="Виктория Санникова" w:date="2018-05-21T20:21:00Z">
              <w:rPr>
                <w:rFonts w:ascii="Consolas" w:hAnsi="Consolas" w:cs="Consolas"/>
                <w:color w:val="000000"/>
                <w:sz w:val="19"/>
                <w:szCs w:val="19"/>
              </w:rPr>
            </w:rPrChange>
          </w:rPr>
          <w:tab/>
        </w:r>
        <w:proofErr w:type="spellStart"/>
        <w:proofErr w:type="gramStart"/>
        <w:r w:rsidRPr="00D32E21">
          <w:rPr>
            <w:rFonts w:ascii="Consolas" w:hAnsi="Consolas" w:cs="Consolas"/>
            <w:color w:val="000000"/>
            <w:sz w:val="19"/>
            <w:szCs w:val="19"/>
            <w:lang w:val="en-US"/>
            <w:rPrChange w:id="781" w:author="Виктория Санникова" w:date="2018-05-21T20:21:00Z">
              <w:rPr>
                <w:rFonts w:ascii="Consolas" w:hAnsi="Consolas" w:cs="Consolas"/>
                <w:color w:val="000000"/>
                <w:sz w:val="19"/>
                <w:szCs w:val="19"/>
              </w:rPr>
            </w:rPrChange>
          </w:rPr>
          <w:t>i</w:t>
        </w:r>
        <w:proofErr w:type="spellEnd"/>
        <w:proofErr w:type="gramEnd"/>
        <w:r w:rsidRPr="00D32E21">
          <w:rPr>
            <w:rFonts w:ascii="Consolas" w:hAnsi="Consolas" w:cs="Consolas"/>
            <w:color w:val="000000"/>
            <w:sz w:val="19"/>
            <w:szCs w:val="19"/>
            <w:lang w:val="en-US"/>
            <w:rPrChange w:id="782" w:author="Виктория Санникова" w:date="2018-05-21T20:21:00Z">
              <w:rPr>
                <w:rFonts w:ascii="Consolas" w:hAnsi="Consolas" w:cs="Consolas"/>
                <w:color w:val="000000"/>
                <w:sz w:val="19"/>
                <w:szCs w:val="19"/>
              </w:rPr>
            </w:rPrChange>
          </w:rPr>
          <w:t>++;</w:t>
        </w:r>
      </w:ins>
    </w:p>
    <w:p w:rsidR="00D32E21" w:rsidRPr="00D32E21" w:rsidRDefault="00D32E21" w:rsidP="00D32E21">
      <w:pPr>
        <w:autoSpaceDE w:val="0"/>
        <w:autoSpaceDN w:val="0"/>
        <w:adjustRightInd w:val="0"/>
        <w:spacing w:after="0" w:line="240" w:lineRule="auto"/>
        <w:rPr>
          <w:ins w:id="783" w:author="Виктория Санникова" w:date="2018-05-21T20:21:00Z"/>
          <w:rFonts w:ascii="Consolas" w:hAnsi="Consolas" w:cs="Consolas"/>
          <w:color w:val="000000"/>
          <w:sz w:val="19"/>
          <w:szCs w:val="19"/>
          <w:lang w:val="en-US"/>
          <w:rPrChange w:id="784" w:author="Виктория Санникова" w:date="2018-05-21T20:21:00Z">
            <w:rPr>
              <w:ins w:id="785" w:author="Виктория Санникова" w:date="2018-05-21T20:21:00Z"/>
              <w:rFonts w:ascii="Consolas" w:hAnsi="Consolas" w:cs="Consolas"/>
              <w:color w:val="000000"/>
              <w:sz w:val="19"/>
              <w:szCs w:val="19"/>
            </w:rPr>
          </w:rPrChange>
        </w:rPr>
      </w:pPr>
      <w:ins w:id="786" w:author="Виктория Санникова" w:date="2018-05-21T20:21:00Z">
        <w:r w:rsidRPr="00D32E21">
          <w:rPr>
            <w:rFonts w:ascii="Consolas" w:hAnsi="Consolas" w:cs="Consolas"/>
            <w:color w:val="000000"/>
            <w:sz w:val="19"/>
            <w:szCs w:val="19"/>
            <w:lang w:val="en-US"/>
            <w:rPrChange w:id="787" w:author="Виктория Санникова" w:date="2018-05-21T20:21:00Z">
              <w:rPr>
                <w:rFonts w:ascii="Consolas" w:hAnsi="Consolas" w:cs="Consolas"/>
                <w:color w:val="000000"/>
                <w:sz w:val="19"/>
                <w:szCs w:val="19"/>
              </w:rPr>
            </w:rPrChange>
          </w:rPr>
          <w:tab/>
          <w:t>}</w:t>
        </w:r>
      </w:ins>
    </w:p>
    <w:p w:rsidR="00D32E21" w:rsidRPr="00D32E21" w:rsidRDefault="00D32E21" w:rsidP="00D32E21">
      <w:pPr>
        <w:autoSpaceDE w:val="0"/>
        <w:autoSpaceDN w:val="0"/>
        <w:adjustRightInd w:val="0"/>
        <w:spacing w:after="0" w:line="240" w:lineRule="auto"/>
        <w:rPr>
          <w:ins w:id="788" w:author="Виктория Санникова" w:date="2018-05-21T20:21:00Z"/>
          <w:rFonts w:ascii="Consolas" w:hAnsi="Consolas" w:cs="Consolas"/>
          <w:color w:val="000000"/>
          <w:sz w:val="19"/>
          <w:szCs w:val="19"/>
          <w:lang w:val="en-US"/>
          <w:rPrChange w:id="789" w:author="Виктория Санникова" w:date="2018-05-21T20:21:00Z">
            <w:rPr>
              <w:ins w:id="790" w:author="Виктория Санникова" w:date="2018-05-21T20:21:00Z"/>
              <w:rFonts w:ascii="Consolas" w:hAnsi="Consolas" w:cs="Consolas"/>
              <w:color w:val="000000"/>
              <w:sz w:val="19"/>
              <w:szCs w:val="19"/>
            </w:rPr>
          </w:rPrChange>
        </w:rPr>
      </w:pPr>
      <w:ins w:id="791" w:author="Виктория Санникова" w:date="2018-05-21T20:21:00Z">
        <w:r w:rsidRPr="00D32E21">
          <w:rPr>
            <w:rFonts w:ascii="Consolas" w:hAnsi="Consolas" w:cs="Consolas"/>
            <w:color w:val="000000"/>
            <w:sz w:val="19"/>
            <w:szCs w:val="19"/>
            <w:lang w:val="en-US"/>
            <w:rPrChange w:id="792" w:author="Виктория Санникова" w:date="2018-05-21T20:21:00Z">
              <w:rPr>
                <w:rFonts w:ascii="Consolas" w:hAnsi="Consolas" w:cs="Consolas"/>
                <w:color w:val="000000"/>
                <w:sz w:val="19"/>
                <w:szCs w:val="19"/>
              </w:rPr>
            </w:rPrChange>
          </w:rPr>
          <w:tab/>
        </w:r>
        <w:proofErr w:type="gramStart"/>
        <w:r w:rsidRPr="00D32E21">
          <w:rPr>
            <w:rFonts w:ascii="Consolas" w:hAnsi="Consolas" w:cs="Consolas"/>
            <w:color w:val="0000FF"/>
            <w:sz w:val="19"/>
            <w:szCs w:val="19"/>
            <w:lang w:val="en-US"/>
            <w:rPrChange w:id="793" w:author="Виктория Санникова" w:date="2018-05-21T20:21:00Z">
              <w:rPr>
                <w:rFonts w:ascii="Consolas" w:hAnsi="Consolas" w:cs="Consolas"/>
                <w:color w:val="0000FF"/>
                <w:sz w:val="19"/>
                <w:szCs w:val="19"/>
              </w:rPr>
            </w:rPrChange>
          </w:rPr>
          <w:t>while</w:t>
        </w:r>
        <w:proofErr w:type="gramEnd"/>
        <w:r w:rsidRPr="00D32E21">
          <w:rPr>
            <w:rFonts w:ascii="Consolas" w:hAnsi="Consolas" w:cs="Consolas"/>
            <w:color w:val="000000"/>
            <w:sz w:val="19"/>
            <w:szCs w:val="19"/>
            <w:lang w:val="en-US"/>
            <w:rPrChange w:id="794" w:author="Виктория Санникова" w:date="2018-05-21T20:21:00Z">
              <w:rPr>
                <w:rFonts w:ascii="Consolas" w:hAnsi="Consolas" w:cs="Consolas"/>
                <w:color w:val="000000"/>
                <w:sz w:val="19"/>
                <w:szCs w:val="19"/>
              </w:rPr>
            </w:rPrChange>
          </w:rPr>
          <w:t xml:space="preserve"> (j &lt; size2) {</w:t>
        </w:r>
      </w:ins>
    </w:p>
    <w:p w:rsidR="00D32E21" w:rsidRPr="00D32E21" w:rsidRDefault="00D32E21" w:rsidP="00D32E21">
      <w:pPr>
        <w:autoSpaceDE w:val="0"/>
        <w:autoSpaceDN w:val="0"/>
        <w:adjustRightInd w:val="0"/>
        <w:spacing w:after="0" w:line="240" w:lineRule="auto"/>
        <w:rPr>
          <w:ins w:id="795" w:author="Виктория Санникова" w:date="2018-05-21T20:21:00Z"/>
          <w:rFonts w:ascii="Consolas" w:hAnsi="Consolas" w:cs="Consolas"/>
          <w:color w:val="000000"/>
          <w:sz w:val="19"/>
          <w:szCs w:val="19"/>
          <w:lang w:val="en-US"/>
          <w:rPrChange w:id="796" w:author="Виктория Санникова" w:date="2018-05-21T20:21:00Z">
            <w:rPr>
              <w:ins w:id="797" w:author="Виктория Санникова" w:date="2018-05-21T20:21:00Z"/>
              <w:rFonts w:ascii="Consolas" w:hAnsi="Consolas" w:cs="Consolas"/>
              <w:color w:val="000000"/>
              <w:sz w:val="19"/>
              <w:szCs w:val="19"/>
            </w:rPr>
          </w:rPrChange>
        </w:rPr>
      </w:pPr>
      <w:ins w:id="798" w:author="Виктория Санникова" w:date="2018-05-21T20:21:00Z">
        <w:r w:rsidRPr="00D32E21">
          <w:rPr>
            <w:rFonts w:ascii="Consolas" w:hAnsi="Consolas" w:cs="Consolas"/>
            <w:color w:val="000000"/>
            <w:sz w:val="19"/>
            <w:szCs w:val="19"/>
            <w:lang w:val="en-US"/>
            <w:rPrChange w:id="799" w:author="Виктория Санникова" w:date="2018-05-21T20:21:00Z">
              <w:rPr>
                <w:rFonts w:ascii="Consolas" w:hAnsi="Consolas" w:cs="Consolas"/>
                <w:color w:val="000000"/>
                <w:sz w:val="19"/>
                <w:szCs w:val="19"/>
              </w:rPr>
            </w:rPrChange>
          </w:rPr>
          <w:tab/>
        </w:r>
        <w:r w:rsidRPr="00D32E21">
          <w:rPr>
            <w:rFonts w:ascii="Consolas" w:hAnsi="Consolas" w:cs="Consolas"/>
            <w:color w:val="000000"/>
            <w:sz w:val="19"/>
            <w:szCs w:val="19"/>
            <w:lang w:val="en-US"/>
            <w:rPrChange w:id="800" w:author="Виктория Санникова" w:date="2018-05-21T20:21:00Z">
              <w:rPr>
                <w:rFonts w:ascii="Consolas" w:hAnsi="Consolas" w:cs="Consolas"/>
                <w:color w:val="000000"/>
                <w:sz w:val="19"/>
                <w:szCs w:val="19"/>
              </w:rPr>
            </w:rPrChange>
          </w:rPr>
          <w:tab/>
        </w:r>
        <w:proofErr w:type="spellStart"/>
        <w:r w:rsidRPr="00D32E21">
          <w:rPr>
            <w:rFonts w:ascii="Consolas" w:hAnsi="Consolas" w:cs="Consolas"/>
            <w:color w:val="808080"/>
            <w:sz w:val="19"/>
            <w:szCs w:val="19"/>
            <w:lang w:val="en-US"/>
            <w:rPrChange w:id="801" w:author="Виктория Санникова" w:date="2018-05-21T20:21:00Z">
              <w:rPr>
                <w:rFonts w:ascii="Consolas" w:hAnsi="Consolas" w:cs="Consolas"/>
                <w:color w:val="808080"/>
                <w:sz w:val="19"/>
                <w:szCs w:val="19"/>
              </w:rPr>
            </w:rPrChange>
          </w:rPr>
          <w:t>write_</w:t>
        </w:r>
        <w:proofErr w:type="gramStart"/>
        <w:r w:rsidRPr="00D32E21">
          <w:rPr>
            <w:rFonts w:ascii="Consolas" w:hAnsi="Consolas" w:cs="Consolas"/>
            <w:color w:val="808080"/>
            <w:sz w:val="19"/>
            <w:szCs w:val="19"/>
            <w:lang w:val="en-US"/>
            <w:rPrChange w:id="802" w:author="Виктория Санникова" w:date="2018-05-21T20:21:00Z">
              <w:rPr>
                <w:rFonts w:ascii="Consolas" w:hAnsi="Consolas" w:cs="Consolas"/>
                <w:color w:val="808080"/>
                <w:sz w:val="19"/>
                <w:szCs w:val="19"/>
              </w:rPr>
            </w:rPrChange>
          </w:rPr>
          <w:t>to</w:t>
        </w:r>
        <w:proofErr w:type="spellEnd"/>
        <w:r w:rsidRPr="00D32E21">
          <w:rPr>
            <w:rFonts w:ascii="Consolas" w:hAnsi="Consolas" w:cs="Consolas"/>
            <w:color w:val="000000"/>
            <w:sz w:val="19"/>
            <w:szCs w:val="19"/>
            <w:lang w:val="en-US"/>
            <w:rPrChange w:id="803" w:author="Виктория Санникова" w:date="2018-05-21T20:21:00Z">
              <w:rPr>
                <w:rFonts w:ascii="Consolas" w:hAnsi="Consolas" w:cs="Consolas"/>
                <w:color w:val="000000"/>
                <w:sz w:val="19"/>
                <w:szCs w:val="19"/>
              </w:rPr>
            </w:rPrChange>
          </w:rPr>
          <w:t>[</w:t>
        </w:r>
        <w:proofErr w:type="gramEnd"/>
        <w:r w:rsidRPr="00D32E21">
          <w:rPr>
            <w:rFonts w:ascii="Consolas" w:hAnsi="Consolas" w:cs="Consolas"/>
            <w:color w:val="000000"/>
            <w:sz w:val="19"/>
            <w:szCs w:val="19"/>
            <w:lang w:val="en-US"/>
            <w:rPrChange w:id="804" w:author="Виктория Санникова" w:date="2018-05-21T20:21:00Z">
              <w:rPr>
                <w:rFonts w:ascii="Consolas" w:hAnsi="Consolas" w:cs="Consolas"/>
                <w:color w:val="000000"/>
                <w:sz w:val="19"/>
                <w:szCs w:val="19"/>
              </w:rPr>
            </w:rPrChange>
          </w:rPr>
          <w:t xml:space="preserve">size1 + j] = </w:t>
        </w:r>
        <w:r w:rsidRPr="00D32E21">
          <w:rPr>
            <w:rFonts w:ascii="Consolas" w:hAnsi="Consolas" w:cs="Consolas"/>
            <w:color w:val="808080"/>
            <w:sz w:val="19"/>
            <w:szCs w:val="19"/>
            <w:lang w:val="en-US"/>
            <w:rPrChange w:id="805" w:author="Виктория Санникова" w:date="2018-05-21T20:21:00Z">
              <w:rPr>
                <w:rFonts w:ascii="Consolas" w:hAnsi="Consolas" w:cs="Consolas"/>
                <w:color w:val="808080"/>
                <w:sz w:val="19"/>
                <w:szCs w:val="19"/>
              </w:rPr>
            </w:rPrChange>
          </w:rPr>
          <w:t>vec2</w:t>
        </w:r>
        <w:r w:rsidRPr="00D32E21">
          <w:rPr>
            <w:rFonts w:ascii="Consolas" w:hAnsi="Consolas" w:cs="Consolas"/>
            <w:color w:val="008080"/>
            <w:sz w:val="19"/>
            <w:szCs w:val="19"/>
            <w:lang w:val="en-US"/>
            <w:rPrChange w:id="806" w:author="Виктория Санникова" w:date="2018-05-21T20:21:00Z">
              <w:rPr>
                <w:rFonts w:ascii="Consolas" w:hAnsi="Consolas" w:cs="Consolas"/>
                <w:color w:val="008080"/>
                <w:sz w:val="19"/>
                <w:szCs w:val="19"/>
              </w:rPr>
            </w:rPrChange>
          </w:rPr>
          <w:t>[</w:t>
        </w:r>
        <w:r w:rsidRPr="00D32E21">
          <w:rPr>
            <w:rFonts w:ascii="Consolas" w:hAnsi="Consolas" w:cs="Consolas"/>
            <w:color w:val="000000"/>
            <w:sz w:val="19"/>
            <w:szCs w:val="19"/>
            <w:lang w:val="en-US"/>
            <w:rPrChange w:id="807" w:author="Виктория Санникова" w:date="2018-05-21T20:21:00Z">
              <w:rPr>
                <w:rFonts w:ascii="Consolas" w:hAnsi="Consolas" w:cs="Consolas"/>
                <w:color w:val="000000"/>
                <w:sz w:val="19"/>
                <w:szCs w:val="19"/>
              </w:rPr>
            </w:rPrChange>
          </w:rPr>
          <w:t>j</w:t>
        </w:r>
        <w:r w:rsidRPr="00D32E21">
          <w:rPr>
            <w:rFonts w:ascii="Consolas" w:hAnsi="Consolas" w:cs="Consolas"/>
            <w:color w:val="008080"/>
            <w:sz w:val="19"/>
            <w:szCs w:val="19"/>
            <w:lang w:val="en-US"/>
            <w:rPrChange w:id="808" w:author="Виктория Санникова" w:date="2018-05-21T20:21:00Z">
              <w:rPr>
                <w:rFonts w:ascii="Consolas" w:hAnsi="Consolas" w:cs="Consolas"/>
                <w:color w:val="008080"/>
                <w:sz w:val="19"/>
                <w:szCs w:val="19"/>
              </w:rPr>
            </w:rPrChange>
          </w:rPr>
          <w:t>]</w:t>
        </w:r>
        <w:r w:rsidRPr="00D32E21">
          <w:rPr>
            <w:rFonts w:ascii="Consolas" w:hAnsi="Consolas" w:cs="Consolas"/>
            <w:color w:val="000000"/>
            <w:sz w:val="19"/>
            <w:szCs w:val="19"/>
            <w:lang w:val="en-US"/>
            <w:rPrChange w:id="809" w:author="Виктория Санникова" w:date="2018-05-21T20:21:00Z">
              <w:rPr>
                <w:rFonts w:ascii="Consolas" w:hAnsi="Consolas" w:cs="Consolas"/>
                <w:color w:val="000000"/>
                <w:sz w:val="19"/>
                <w:szCs w:val="19"/>
              </w:rPr>
            </w:rPrChange>
          </w:rPr>
          <w:t>;</w:t>
        </w:r>
      </w:ins>
    </w:p>
    <w:p w:rsidR="00D32E21" w:rsidRDefault="00D32E21" w:rsidP="00D32E21">
      <w:pPr>
        <w:autoSpaceDE w:val="0"/>
        <w:autoSpaceDN w:val="0"/>
        <w:adjustRightInd w:val="0"/>
        <w:spacing w:after="0" w:line="240" w:lineRule="auto"/>
        <w:rPr>
          <w:ins w:id="810" w:author="Виктория Санникова" w:date="2018-05-21T20:21:00Z"/>
          <w:rFonts w:ascii="Consolas" w:hAnsi="Consolas" w:cs="Consolas"/>
          <w:color w:val="000000"/>
          <w:sz w:val="19"/>
          <w:szCs w:val="19"/>
        </w:rPr>
      </w:pPr>
      <w:ins w:id="811" w:author="Виктория Санникова" w:date="2018-05-21T20:21:00Z">
        <w:r w:rsidRPr="00D32E21">
          <w:rPr>
            <w:rFonts w:ascii="Consolas" w:hAnsi="Consolas" w:cs="Consolas"/>
            <w:color w:val="000000"/>
            <w:sz w:val="19"/>
            <w:szCs w:val="19"/>
            <w:lang w:val="en-US"/>
            <w:rPrChange w:id="812" w:author="Виктория Санникова" w:date="2018-05-21T20:21:00Z">
              <w:rPr>
                <w:rFonts w:ascii="Consolas" w:hAnsi="Consolas" w:cs="Consolas"/>
                <w:color w:val="000000"/>
                <w:sz w:val="19"/>
                <w:szCs w:val="19"/>
              </w:rPr>
            </w:rPrChange>
          </w:rPr>
          <w:tab/>
        </w:r>
        <w:r w:rsidRPr="00D32E21">
          <w:rPr>
            <w:rFonts w:ascii="Consolas" w:hAnsi="Consolas" w:cs="Consolas"/>
            <w:color w:val="000000"/>
            <w:sz w:val="19"/>
            <w:szCs w:val="19"/>
            <w:lang w:val="en-US"/>
            <w:rPrChange w:id="813" w:author="Виктория Санникова" w:date="2018-05-21T20:21:00Z">
              <w:rPr>
                <w:rFonts w:ascii="Consolas" w:hAnsi="Consolas" w:cs="Consolas"/>
                <w:color w:val="000000"/>
                <w:sz w:val="19"/>
                <w:szCs w:val="19"/>
              </w:rPr>
            </w:rPrChange>
          </w:rPr>
          <w:tab/>
        </w:r>
        <w:r>
          <w:rPr>
            <w:rFonts w:ascii="Consolas" w:hAnsi="Consolas" w:cs="Consolas"/>
            <w:color w:val="000000"/>
            <w:sz w:val="19"/>
            <w:szCs w:val="19"/>
          </w:rPr>
          <w:t>j++;</w:t>
        </w:r>
      </w:ins>
    </w:p>
    <w:p w:rsidR="00D32E21" w:rsidRDefault="00D32E21" w:rsidP="00D32E21">
      <w:pPr>
        <w:autoSpaceDE w:val="0"/>
        <w:autoSpaceDN w:val="0"/>
        <w:adjustRightInd w:val="0"/>
        <w:spacing w:after="0" w:line="240" w:lineRule="auto"/>
        <w:rPr>
          <w:ins w:id="814" w:author="Виктория Санникова" w:date="2018-05-21T20:21:00Z"/>
          <w:rFonts w:ascii="Consolas" w:hAnsi="Consolas" w:cs="Consolas"/>
          <w:color w:val="000000"/>
          <w:sz w:val="19"/>
          <w:szCs w:val="19"/>
        </w:rPr>
      </w:pPr>
      <w:ins w:id="815" w:author="Виктория Санникова" w:date="2018-05-21T20:21:00Z">
        <w:r>
          <w:rPr>
            <w:rFonts w:ascii="Consolas" w:hAnsi="Consolas" w:cs="Consolas"/>
            <w:color w:val="000000"/>
            <w:sz w:val="19"/>
            <w:szCs w:val="19"/>
          </w:rPr>
          <w:tab/>
          <w:t>}</w:t>
        </w:r>
      </w:ins>
    </w:p>
    <w:p w:rsidR="00BB072E" w:rsidRDefault="00D32E21">
      <w:pPr>
        <w:pStyle w:val="a3"/>
        <w:ind w:left="0" w:firstLine="851"/>
        <w:jc w:val="both"/>
        <w:rPr>
          <w:ins w:id="816" w:author="Виктория Санникова" w:date="2018-05-21T20:21:00Z"/>
          <w:rFonts w:ascii="Times New Roman" w:hAnsi="Times New Roman" w:cs="Times New Roman"/>
          <w:sz w:val="24"/>
        </w:rPr>
        <w:pPrChange w:id="817" w:author="Виктория Санникова" w:date="2018-05-21T20:11:00Z">
          <w:pPr>
            <w:pStyle w:val="2"/>
            <w:numPr>
              <w:ilvl w:val="1"/>
              <w:numId w:val="45"/>
            </w:numPr>
            <w:spacing w:before="0"/>
            <w:ind w:left="1260" w:hanging="720"/>
          </w:pPr>
        </w:pPrChange>
      </w:pPr>
      <w:ins w:id="818" w:author="Виктория Санникова" w:date="2018-05-21T20:21:00Z">
        <w:r>
          <w:rPr>
            <w:rFonts w:ascii="Consolas" w:hAnsi="Consolas" w:cs="Consolas"/>
            <w:color w:val="000000"/>
            <w:sz w:val="19"/>
            <w:szCs w:val="19"/>
          </w:rPr>
          <w:t>}</w:t>
        </w:r>
      </w:ins>
      <w:ins w:id="819" w:author="Виктория Санникова" w:date="2018-05-21T20:20:00Z">
        <w:r>
          <w:rPr>
            <w:rFonts w:ascii="Times New Roman" w:hAnsi="Times New Roman" w:cs="Times New Roman"/>
            <w:sz w:val="24"/>
          </w:rPr>
          <w:t xml:space="preserve"> </w:t>
        </w:r>
      </w:ins>
    </w:p>
    <w:p w:rsidR="00D32E21" w:rsidRPr="00D32E21" w:rsidRDefault="00D32E21">
      <w:pPr>
        <w:pStyle w:val="a3"/>
        <w:ind w:left="0" w:firstLine="851"/>
        <w:jc w:val="both"/>
        <w:rPr>
          <w:ins w:id="820" w:author="Виктория Санникова" w:date="2018-05-21T20:18:00Z"/>
          <w:rFonts w:ascii="Times New Roman" w:hAnsi="Times New Roman" w:cs="Times New Roman"/>
          <w:sz w:val="24"/>
          <w:rPrChange w:id="821" w:author="Виктория Санникова" w:date="2018-05-21T20:27:00Z">
            <w:rPr>
              <w:ins w:id="822" w:author="Виктория Санникова" w:date="2018-05-21T20:18:00Z"/>
              <w:rFonts w:ascii="Times New Roman" w:hAnsi="Times New Roman" w:cs="Times New Roman"/>
              <w:sz w:val="24"/>
            </w:rPr>
          </w:rPrChange>
        </w:rPr>
        <w:pPrChange w:id="823" w:author="Виктория Санникова" w:date="2018-05-21T20:11:00Z">
          <w:pPr>
            <w:pStyle w:val="2"/>
            <w:numPr>
              <w:ilvl w:val="1"/>
              <w:numId w:val="45"/>
            </w:numPr>
            <w:spacing w:before="0"/>
            <w:ind w:left="1260" w:hanging="720"/>
          </w:pPr>
        </w:pPrChange>
      </w:pPr>
      <w:ins w:id="824" w:author="Виктория Санникова" w:date="2018-05-21T20:21:00Z">
        <w:r>
          <w:rPr>
            <w:rFonts w:ascii="Times New Roman" w:hAnsi="Times New Roman" w:cs="Times New Roman"/>
            <w:sz w:val="24"/>
          </w:rPr>
          <w:t>Основной блок параллелизма содержится в</w:t>
        </w:r>
      </w:ins>
      <w:ins w:id="825" w:author="Виктория Санникова" w:date="2018-05-21T20:22:00Z">
        <w:r>
          <w:rPr>
            <w:rFonts w:ascii="Times New Roman" w:hAnsi="Times New Roman" w:cs="Times New Roman"/>
            <w:sz w:val="24"/>
          </w:rPr>
          <w:t xml:space="preserve"> функции </w:t>
        </w:r>
        <w:r>
          <w:rPr>
            <w:rFonts w:ascii="Times New Roman" w:hAnsi="Times New Roman" w:cs="Times New Roman"/>
            <w:sz w:val="24"/>
            <w:lang w:val="en-US"/>
          </w:rPr>
          <w:t>main</w:t>
        </w:r>
        <w:r w:rsidRPr="00D32E21">
          <w:rPr>
            <w:rFonts w:ascii="Times New Roman" w:hAnsi="Times New Roman" w:cs="Times New Roman"/>
            <w:sz w:val="24"/>
            <w:rPrChange w:id="826" w:author="Виктория Санникова" w:date="2018-05-21T20:22:00Z">
              <w:rPr>
                <w:rFonts w:ascii="Times New Roman" w:hAnsi="Times New Roman" w:cs="Times New Roman"/>
                <w:b w:val="0"/>
                <w:bCs w:val="0"/>
                <w:sz w:val="24"/>
                <w:lang w:val="en-US"/>
              </w:rPr>
            </w:rPrChange>
          </w:rPr>
          <w:t xml:space="preserve">. </w:t>
        </w:r>
      </w:ins>
      <w:ins w:id="827" w:author="Виктория Санникова" w:date="2018-05-21T20:24:00Z">
        <w:r>
          <w:rPr>
            <w:rFonts w:ascii="Times New Roman" w:hAnsi="Times New Roman" w:cs="Times New Roman"/>
            <w:sz w:val="24"/>
          </w:rPr>
          <w:t>Основной его идеей является разделение массива на 2</w:t>
        </w:r>
        <w:r w:rsidRPr="00D32E21">
          <w:rPr>
            <w:rFonts w:ascii="Times New Roman" w:hAnsi="Times New Roman" w:cs="Times New Roman"/>
            <w:sz w:val="24"/>
            <w:rPrChange w:id="828" w:author="Виктория Санникова" w:date="2018-05-21T20:24:00Z">
              <w:rPr>
                <w:rFonts w:ascii="Times New Roman" w:hAnsi="Times New Roman" w:cs="Times New Roman"/>
                <w:b w:val="0"/>
                <w:bCs w:val="0"/>
                <w:sz w:val="24"/>
                <w:lang w:val="en-US"/>
              </w:rPr>
            </w:rPrChange>
          </w:rPr>
          <w:t>^</w:t>
        </w:r>
        <w:r>
          <w:rPr>
            <w:rFonts w:ascii="Times New Roman" w:hAnsi="Times New Roman" w:cs="Times New Roman"/>
            <w:sz w:val="24"/>
            <w:lang w:val="en-US"/>
          </w:rPr>
          <w:t>n</w:t>
        </w:r>
        <w:r w:rsidRPr="00D32E21">
          <w:rPr>
            <w:rFonts w:ascii="Times New Roman" w:hAnsi="Times New Roman" w:cs="Times New Roman"/>
            <w:sz w:val="24"/>
            <w:rPrChange w:id="829" w:author="Виктория Санникова" w:date="2018-05-21T20:24:00Z">
              <w:rPr>
                <w:rFonts w:ascii="Times New Roman" w:hAnsi="Times New Roman" w:cs="Times New Roman"/>
                <w:b w:val="0"/>
                <w:bCs w:val="0"/>
                <w:sz w:val="24"/>
                <w:lang w:val="en-US"/>
              </w:rPr>
            </w:rPrChange>
          </w:rPr>
          <w:t xml:space="preserve"> </w:t>
        </w:r>
        <w:r>
          <w:rPr>
            <w:rFonts w:ascii="Times New Roman" w:hAnsi="Times New Roman" w:cs="Times New Roman"/>
            <w:sz w:val="24"/>
          </w:rPr>
          <w:t>частей. Далее каждому</w:t>
        </w:r>
      </w:ins>
      <w:ins w:id="830" w:author="Виктория Санникова" w:date="2018-05-21T20:25:00Z">
        <w:r>
          <w:rPr>
            <w:rFonts w:ascii="Times New Roman" w:hAnsi="Times New Roman" w:cs="Times New Roman"/>
            <w:sz w:val="24"/>
          </w:rPr>
          <w:t xml:space="preserve"> из 2</w:t>
        </w:r>
        <w:r w:rsidRPr="009E16C7">
          <w:rPr>
            <w:rFonts w:ascii="Times New Roman" w:hAnsi="Times New Roman" w:cs="Times New Roman"/>
            <w:sz w:val="24"/>
          </w:rPr>
          <w:t>^</w:t>
        </w:r>
        <w:r>
          <w:rPr>
            <w:rFonts w:ascii="Times New Roman" w:hAnsi="Times New Roman" w:cs="Times New Roman"/>
            <w:sz w:val="24"/>
            <w:lang w:val="en-US"/>
          </w:rPr>
          <w:t>n</w:t>
        </w:r>
        <w:r>
          <w:rPr>
            <w:rFonts w:ascii="Times New Roman" w:hAnsi="Times New Roman" w:cs="Times New Roman"/>
            <w:sz w:val="24"/>
          </w:rPr>
          <w:t xml:space="preserve"> </w:t>
        </w:r>
      </w:ins>
      <w:ins w:id="831" w:author="Виктория Санникова" w:date="2018-05-21T20:26:00Z">
        <w:r>
          <w:rPr>
            <w:rFonts w:ascii="Times New Roman" w:hAnsi="Times New Roman" w:cs="Times New Roman"/>
            <w:sz w:val="24"/>
          </w:rPr>
          <w:t xml:space="preserve">потоков </w:t>
        </w:r>
      </w:ins>
      <w:ins w:id="832" w:author="Виктория Санникова" w:date="2018-05-21T20:25:00Z">
        <w:r>
          <w:rPr>
            <w:rFonts w:ascii="Times New Roman" w:hAnsi="Times New Roman" w:cs="Times New Roman"/>
            <w:sz w:val="24"/>
          </w:rPr>
          <w:t xml:space="preserve">достается </w:t>
        </w:r>
      </w:ins>
      <w:ins w:id="833" w:author="Виктория Санникова" w:date="2018-05-21T20:26:00Z">
        <w:r>
          <w:rPr>
            <w:rFonts w:ascii="Times New Roman" w:hAnsi="Times New Roman" w:cs="Times New Roman"/>
            <w:sz w:val="24"/>
          </w:rPr>
          <w:t>часть массива</w:t>
        </w:r>
      </w:ins>
      <w:ins w:id="834" w:author="Виктория Санникова" w:date="2018-05-21T20:27:00Z">
        <w:r>
          <w:rPr>
            <w:rFonts w:ascii="Times New Roman" w:hAnsi="Times New Roman" w:cs="Times New Roman"/>
            <w:sz w:val="24"/>
          </w:rPr>
          <w:t>, которую он должен отсортировать. Далее 2</w:t>
        </w:r>
        <w:r w:rsidRPr="00D32E21">
          <w:rPr>
            <w:rFonts w:ascii="Times New Roman" w:hAnsi="Times New Roman" w:cs="Times New Roman"/>
            <w:sz w:val="24"/>
            <w:rPrChange w:id="835" w:author="Виктория Санникова" w:date="2018-05-21T20:28:00Z">
              <w:rPr>
                <w:rFonts w:ascii="Times New Roman" w:hAnsi="Times New Roman" w:cs="Times New Roman"/>
                <w:b w:val="0"/>
                <w:bCs w:val="0"/>
                <w:sz w:val="24"/>
                <w:lang w:val="en-US"/>
              </w:rPr>
            </w:rPrChange>
          </w:rPr>
          <w:t>^</w:t>
        </w:r>
        <w:r>
          <w:rPr>
            <w:rFonts w:ascii="Times New Roman" w:hAnsi="Times New Roman" w:cs="Times New Roman"/>
            <w:sz w:val="24"/>
          </w:rPr>
          <w:t>(</w:t>
        </w:r>
        <w:r>
          <w:rPr>
            <w:rFonts w:ascii="Times New Roman" w:hAnsi="Times New Roman" w:cs="Times New Roman"/>
            <w:sz w:val="24"/>
            <w:lang w:val="en-US"/>
          </w:rPr>
          <w:t>n</w:t>
        </w:r>
        <w:r w:rsidRPr="00D32E21">
          <w:rPr>
            <w:rFonts w:ascii="Times New Roman" w:hAnsi="Times New Roman" w:cs="Times New Roman"/>
            <w:sz w:val="24"/>
            <w:rPrChange w:id="836" w:author="Виктория Санникова" w:date="2018-05-21T20:28:00Z">
              <w:rPr>
                <w:rFonts w:ascii="Times New Roman" w:hAnsi="Times New Roman" w:cs="Times New Roman"/>
                <w:b w:val="0"/>
                <w:bCs w:val="0"/>
                <w:sz w:val="24"/>
                <w:lang w:val="en-US"/>
              </w:rPr>
            </w:rPrChange>
          </w:rPr>
          <w:t>-1</w:t>
        </w:r>
        <w:r>
          <w:rPr>
            <w:rFonts w:ascii="Times New Roman" w:hAnsi="Times New Roman" w:cs="Times New Roman"/>
            <w:sz w:val="24"/>
          </w:rPr>
          <w:t>) потока выполняют слияние</w:t>
        </w:r>
      </w:ins>
      <w:ins w:id="837" w:author="Виктория Санникова" w:date="2018-05-21T20:28:00Z">
        <w:r>
          <w:rPr>
            <w:rFonts w:ascii="Times New Roman" w:hAnsi="Times New Roman" w:cs="Times New Roman"/>
            <w:sz w:val="24"/>
          </w:rPr>
          <w:t xml:space="preserve"> отсортированных частей и т.д., пока не останется 1 поток, который сольет две отсортированные половины</w:t>
        </w:r>
      </w:ins>
      <w:ins w:id="838" w:author="Виктория Санникова" w:date="2018-05-21T20:29:00Z">
        <w:r w:rsidR="00B365D0">
          <w:rPr>
            <w:rFonts w:ascii="Times New Roman" w:hAnsi="Times New Roman" w:cs="Times New Roman"/>
            <w:sz w:val="24"/>
          </w:rPr>
          <w:t xml:space="preserve"> исходного</w:t>
        </w:r>
      </w:ins>
      <w:ins w:id="839" w:author="Виктория Санникова" w:date="2018-05-21T20:28:00Z">
        <w:r w:rsidR="00B365D0">
          <w:rPr>
            <w:rFonts w:ascii="Times New Roman" w:hAnsi="Times New Roman" w:cs="Times New Roman"/>
            <w:sz w:val="24"/>
          </w:rPr>
          <w:t xml:space="preserve"> массива</w:t>
        </w:r>
      </w:ins>
      <w:ins w:id="840" w:author="Виктория Санникова" w:date="2018-05-21T20:29:00Z">
        <w:r w:rsidR="00B365D0">
          <w:rPr>
            <w:rFonts w:ascii="Times New Roman" w:hAnsi="Times New Roman" w:cs="Times New Roman"/>
            <w:sz w:val="24"/>
          </w:rPr>
          <w:t>.</w:t>
        </w:r>
      </w:ins>
    </w:p>
    <w:p w:rsidR="00B365D0" w:rsidRPr="00B365D0" w:rsidRDefault="00D32E21" w:rsidP="00B365D0">
      <w:pPr>
        <w:autoSpaceDE w:val="0"/>
        <w:autoSpaceDN w:val="0"/>
        <w:adjustRightInd w:val="0"/>
        <w:spacing w:after="0" w:line="240" w:lineRule="auto"/>
        <w:rPr>
          <w:ins w:id="841" w:author="Виктория Санникова" w:date="2018-05-21T20:29:00Z"/>
          <w:rFonts w:ascii="Consolas" w:hAnsi="Consolas" w:cs="Consolas"/>
          <w:color w:val="000000"/>
          <w:sz w:val="19"/>
          <w:szCs w:val="19"/>
          <w:lang w:val="en-US"/>
          <w:rPrChange w:id="842" w:author="Виктория Санникова" w:date="2018-05-21T20:29:00Z">
            <w:rPr>
              <w:ins w:id="843" w:author="Виктория Санникова" w:date="2018-05-21T20:29:00Z"/>
              <w:rFonts w:ascii="Consolas" w:hAnsi="Consolas" w:cs="Consolas"/>
              <w:color w:val="000000"/>
              <w:sz w:val="19"/>
              <w:szCs w:val="19"/>
            </w:rPr>
          </w:rPrChange>
        </w:rPr>
      </w:pPr>
      <w:ins w:id="844" w:author="Виктория Санникова" w:date="2018-05-21T20:25:00Z">
        <w:r>
          <w:rPr>
            <w:rFonts w:ascii="Times New Roman" w:hAnsi="Times New Roman" w:cs="Times New Roman"/>
            <w:sz w:val="24"/>
          </w:rPr>
          <w:t xml:space="preserve"> </w:t>
        </w:r>
      </w:ins>
      <w:ins w:id="845" w:author="Виктория Санникова" w:date="2018-05-21T20:29:00Z">
        <w:r w:rsidR="00B365D0">
          <w:rPr>
            <w:rFonts w:ascii="Consolas" w:hAnsi="Consolas" w:cs="Consolas"/>
            <w:color w:val="000000"/>
            <w:sz w:val="19"/>
            <w:szCs w:val="19"/>
          </w:rPr>
          <w:tab/>
        </w:r>
        <w:proofErr w:type="spellStart"/>
        <w:r w:rsidR="00B365D0" w:rsidRPr="00B365D0">
          <w:rPr>
            <w:rFonts w:ascii="Consolas" w:hAnsi="Consolas" w:cs="Consolas"/>
            <w:color w:val="000000"/>
            <w:sz w:val="19"/>
            <w:szCs w:val="19"/>
            <w:lang w:val="en-US"/>
            <w:rPrChange w:id="846" w:author="Виктория Санникова" w:date="2018-05-21T20:29:00Z">
              <w:rPr>
                <w:rFonts w:ascii="Consolas" w:hAnsi="Consolas" w:cs="Consolas"/>
                <w:color w:val="000000"/>
                <w:sz w:val="19"/>
                <w:szCs w:val="19"/>
              </w:rPr>
            </w:rPrChange>
          </w:rPr>
          <w:t>std</w:t>
        </w:r>
        <w:proofErr w:type="spellEnd"/>
        <w:r w:rsidR="00B365D0" w:rsidRPr="00B365D0">
          <w:rPr>
            <w:rFonts w:ascii="Consolas" w:hAnsi="Consolas" w:cs="Consolas"/>
            <w:color w:val="000000"/>
            <w:sz w:val="19"/>
            <w:szCs w:val="19"/>
            <w:lang w:val="en-US"/>
            <w:rPrChange w:id="847" w:author="Виктория Санникова" w:date="2018-05-21T20:29:00Z">
              <w:rPr>
                <w:rFonts w:ascii="Consolas" w:hAnsi="Consolas" w:cs="Consolas"/>
                <w:color w:val="000000"/>
                <w:sz w:val="19"/>
                <w:szCs w:val="19"/>
              </w:rPr>
            </w:rPrChange>
          </w:rPr>
          <w:t>::</w:t>
        </w:r>
        <w:r w:rsidR="00B365D0" w:rsidRPr="00B365D0">
          <w:rPr>
            <w:rFonts w:ascii="Consolas" w:hAnsi="Consolas" w:cs="Consolas"/>
            <w:color w:val="2B91AF"/>
            <w:sz w:val="19"/>
            <w:szCs w:val="19"/>
            <w:lang w:val="en-US"/>
            <w:rPrChange w:id="848" w:author="Виктория Санникова" w:date="2018-05-21T20:29:00Z">
              <w:rPr>
                <w:rFonts w:ascii="Consolas" w:hAnsi="Consolas" w:cs="Consolas"/>
                <w:color w:val="2B91AF"/>
                <w:sz w:val="19"/>
                <w:szCs w:val="19"/>
              </w:rPr>
            </w:rPrChange>
          </w:rPr>
          <w:t>vector</w:t>
        </w:r>
        <w:r w:rsidR="00B365D0" w:rsidRPr="00B365D0">
          <w:rPr>
            <w:rFonts w:ascii="Consolas" w:hAnsi="Consolas" w:cs="Consolas"/>
            <w:color w:val="000000"/>
            <w:sz w:val="19"/>
            <w:szCs w:val="19"/>
            <w:lang w:val="en-US"/>
            <w:rPrChange w:id="849" w:author="Виктория Санникова" w:date="2018-05-21T20:29:00Z">
              <w:rPr>
                <w:rFonts w:ascii="Consolas" w:hAnsi="Consolas" w:cs="Consolas"/>
                <w:color w:val="000000"/>
                <w:sz w:val="19"/>
                <w:szCs w:val="19"/>
              </w:rPr>
            </w:rPrChange>
          </w:rPr>
          <w:t>&lt;</w:t>
        </w:r>
        <w:r w:rsidR="00B365D0" w:rsidRPr="00B365D0">
          <w:rPr>
            <w:rFonts w:ascii="Consolas" w:hAnsi="Consolas" w:cs="Consolas"/>
            <w:color w:val="0000FF"/>
            <w:sz w:val="19"/>
            <w:szCs w:val="19"/>
            <w:lang w:val="en-US"/>
            <w:rPrChange w:id="850" w:author="Виктория Санникова" w:date="2018-05-21T20:29:00Z">
              <w:rPr>
                <w:rFonts w:ascii="Consolas" w:hAnsi="Consolas" w:cs="Consolas"/>
                <w:color w:val="0000FF"/>
                <w:sz w:val="19"/>
                <w:szCs w:val="19"/>
              </w:rPr>
            </w:rPrChange>
          </w:rPr>
          <w:t>double</w:t>
        </w:r>
        <w:r w:rsidR="00B365D0" w:rsidRPr="00B365D0">
          <w:rPr>
            <w:rFonts w:ascii="Consolas" w:hAnsi="Consolas" w:cs="Consolas"/>
            <w:color w:val="000000"/>
            <w:sz w:val="19"/>
            <w:szCs w:val="19"/>
            <w:lang w:val="en-US"/>
            <w:rPrChange w:id="851" w:author="Виктория Санникова" w:date="2018-05-21T20:29:00Z">
              <w:rPr>
                <w:rFonts w:ascii="Consolas" w:hAnsi="Consolas" w:cs="Consolas"/>
                <w:color w:val="000000"/>
                <w:sz w:val="19"/>
                <w:szCs w:val="19"/>
              </w:rPr>
            </w:rPrChange>
          </w:rPr>
          <w:t xml:space="preserve">&gt;* </w:t>
        </w:r>
        <w:proofErr w:type="spellStart"/>
        <w:r w:rsidR="00B365D0" w:rsidRPr="00B365D0">
          <w:rPr>
            <w:rFonts w:ascii="Consolas" w:hAnsi="Consolas" w:cs="Consolas"/>
            <w:color w:val="000000"/>
            <w:sz w:val="19"/>
            <w:szCs w:val="19"/>
            <w:lang w:val="en-US"/>
            <w:rPrChange w:id="852" w:author="Виктория Санникова" w:date="2018-05-21T20:29:00Z">
              <w:rPr>
                <w:rFonts w:ascii="Consolas" w:hAnsi="Consolas" w:cs="Consolas"/>
                <w:color w:val="000000"/>
                <w:sz w:val="19"/>
                <w:szCs w:val="19"/>
              </w:rPr>
            </w:rPrChange>
          </w:rPr>
          <w:t>tempArray</w:t>
        </w:r>
        <w:proofErr w:type="spellEnd"/>
        <w:r w:rsidR="00B365D0" w:rsidRPr="00B365D0">
          <w:rPr>
            <w:rFonts w:ascii="Consolas" w:hAnsi="Consolas" w:cs="Consolas"/>
            <w:color w:val="000000"/>
            <w:sz w:val="19"/>
            <w:szCs w:val="19"/>
            <w:lang w:val="en-US"/>
            <w:rPrChange w:id="853" w:author="Виктория Санникова" w:date="2018-05-21T20:29:00Z">
              <w:rPr>
                <w:rFonts w:ascii="Consolas" w:hAnsi="Consolas" w:cs="Consolas"/>
                <w:color w:val="000000"/>
                <w:sz w:val="19"/>
                <w:szCs w:val="19"/>
              </w:rPr>
            </w:rPrChange>
          </w:rPr>
          <w:t xml:space="preserve"> = </w:t>
        </w:r>
        <w:r w:rsidR="00B365D0" w:rsidRPr="00B365D0">
          <w:rPr>
            <w:rFonts w:ascii="Consolas" w:hAnsi="Consolas" w:cs="Consolas"/>
            <w:color w:val="0000FF"/>
            <w:sz w:val="19"/>
            <w:szCs w:val="19"/>
            <w:lang w:val="en-US"/>
            <w:rPrChange w:id="854" w:author="Виктория Санникова" w:date="2018-05-21T20:29:00Z">
              <w:rPr>
                <w:rFonts w:ascii="Consolas" w:hAnsi="Consolas" w:cs="Consolas"/>
                <w:color w:val="0000FF"/>
                <w:sz w:val="19"/>
                <w:szCs w:val="19"/>
              </w:rPr>
            </w:rPrChange>
          </w:rPr>
          <w:t>new</w:t>
        </w:r>
        <w:r w:rsidR="00B365D0" w:rsidRPr="00B365D0">
          <w:rPr>
            <w:rFonts w:ascii="Consolas" w:hAnsi="Consolas" w:cs="Consolas"/>
            <w:color w:val="000000"/>
            <w:sz w:val="19"/>
            <w:szCs w:val="19"/>
            <w:lang w:val="en-US"/>
            <w:rPrChange w:id="855" w:author="Виктория Санникова" w:date="2018-05-21T20:29:00Z">
              <w:rPr>
                <w:rFonts w:ascii="Consolas" w:hAnsi="Consolas" w:cs="Consolas"/>
                <w:color w:val="000000"/>
                <w:sz w:val="19"/>
                <w:szCs w:val="19"/>
              </w:rPr>
            </w:rPrChange>
          </w:rPr>
          <w:t xml:space="preserve"> </w:t>
        </w:r>
        <w:proofErr w:type="spellStart"/>
        <w:r w:rsidR="00B365D0" w:rsidRPr="00B365D0">
          <w:rPr>
            <w:rFonts w:ascii="Consolas" w:hAnsi="Consolas" w:cs="Consolas"/>
            <w:color w:val="000000"/>
            <w:sz w:val="19"/>
            <w:szCs w:val="19"/>
            <w:lang w:val="en-US"/>
            <w:rPrChange w:id="856" w:author="Виктория Санникова" w:date="2018-05-21T20:29:00Z">
              <w:rPr>
                <w:rFonts w:ascii="Consolas" w:hAnsi="Consolas" w:cs="Consolas"/>
                <w:color w:val="000000"/>
                <w:sz w:val="19"/>
                <w:szCs w:val="19"/>
              </w:rPr>
            </w:rPrChange>
          </w:rPr>
          <w:t>std</w:t>
        </w:r>
        <w:proofErr w:type="spellEnd"/>
        <w:r w:rsidR="00B365D0" w:rsidRPr="00B365D0">
          <w:rPr>
            <w:rFonts w:ascii="Consolas" w:hAnsi="Consolas" w:cs="Consolas"/>
            <w:color w:val="000000"/>
            <w:sz w:val="19"/>
            <w:szCs w:val="19"/>
            <w:lang w:val="en-US"/>
            <w:rPrChange w:id="857" w:author="Виктория Санникова" w:date="2018-05-21T20:29:00Z">
              <w:rPr>
                <w:rFonts w:ascii="Consolas" w:hAnsi="Consolas" w:cs="Consolas"/>
                <w:color w:val="000000"/>
                <w:sz w:val="19"/>
                <w:szCs w:val="19"/>
              </w:rPr>
            </w:rPrChange>
          </w:rPr>
          <w:t>::</w:t>
        </w:r>
        <w:r w:rsidR="00B365D0" w:rsidRPr="00B365D0">
          <w:rPr>
            <w:rFonts w:ascii="Consolas" w:hAnsi="Consolas" w:cs="Consolas"/>
            <w:color w:val="2B91AF"/>
            <w:sz w:val="19"/>
            <w:szCs w:val="19"/>
            <w:lang w:val="en-US"/>
            <w:rPrChange w:id="858" w:author="Виктория Санникова" w:date="2018-05-21T20:29:00Z">
              <w:rPr>
                <w:rFonts w:ascii="Consolas" w:hAnsi="Consolas" w:cs="Consolas"/>
                <w:color w:val="2B91AF"/>
                <w:sz w:val="19"/>
                <w:szCs w:val="19"/>
              </w:rPr>
            </w:rPrChange>
          </w:rPr>
          <w:t>vector</w:t>
        </w:r>
        <w:r w:rsidR="00B365D0" w:rsidRPr="00B365D0">
          <w:rPr>
            <w:rFonts w:ascii="Consolas" w:hAnsi="Consolas" w:cs="Consolas"/>
            <w:color w:val="000000"/>
            <w:sz w:val="19"/>
            <w:szCs w:val="19"/>
            <w:lang w:val="en-US"/>
            <w:rPrChange w:id="859" w:author="Виктория Санникова" w:date="2018-05-21T20:29:00Z">
              <w:rPr>
                <w:rFonts w:ascii="Consolas" w:hAnsi="Consolas" w:cs="Consolas"/>
                <w:color w:val="000000"/>
                <w:sz w:val="19"/>
                <w:szCs w:val="19"/>
              </w:rPr>
            </w:rPrChange>
          </w:rPr>
          <w:t>&lt;</w:t>
        </w:r>
        <w:r w:rsidR="00B365D0" w:rsidRPr="00B365D0">
          <w:rPr>
            <w:rFonts w:ascii="Consolas" w:hAnsi="Consolas" w:cs="Consolas"/>
            <w:color w:val="0000FF"/>
            <w:sz w:val="19"/>
            <w:szCs w:val="19"/>
            <w:lang w:val="en-US"/>
            <w:rPrChange w:id="860" w:author="Виктория Санникова" w:date="2018-05-21T20:29:00Z">
              <w:rPr>
                <w:rFonts w:ascii="Consolas" w:hAnsi="Consolas" w:cs="Consolas"/>
                <w:color w:val="0000FF"/>
                <w:sz w:val="19"/>
                <w:szCs w:val="19"/>
              </w:rPr>
            </w:rPrChange>
          </w:rPr>
          <w:t>double</w:t>
        </w:r>
        <w:proofErr w:type="gramStart"/>
        <w:r w:rsidR="00B365D0" w:rsidRPr="00B365D0">
          <w:rPr>
            <w:rFonts w:ascii="Consolas" w:hAnsi="Consolas" w:cs="Consolas"/>
            <w:color w:val="000000"/>
            <w:sz w:val="19"/>
            <w:szCs w:val="19"/>
            <w:lang w:val="en-US"/>
            <w:rPrChange w:id="861" w:author="Виктория Санникова" w:date="2018-05-21T20:29:00Z">
              <w:rPr>
                <w:rFonts w:ascii="Consolas" w:hAnsi="Consolas" w:cs="Consolas"/>
                <w:color w:val="000000"/>
                <w:sz w:val="19"/>
                <w:szCs w:val="19"/>
              </w:rPr>
            </w:rPrChange>
          </w:rPr>
          <w:t>&gt;[</w:t>
        </w:r>
        <w:proofErr w:type="gramEnd"/>
        <w:r w:rsidR="00B365D0" w:rsidRPr="00B365D0">
          <w:rPr>
            <w:rFonts w:ascii="Consolas" w:hAnsi="Consolas" w:cs="Consolas"/>
            <w:color w:val="000000"/>
            <w:sz w:val="19"/>
            <w:szCs w:val="19"/>
            <w:lang w:val="en-US"/>
            <w:rPrChange w:id="862" w:author="Виктория Санникова" w:date="2018-05-21T20:29:00Z">
              <w:rPr>
                <w:rFonts w:ascii="Consolas" w:hAnsi="Consolas" w:cs="Consolas"/>
                <w:color w:val="000000"/>
                <w:sz w:val="19"/>
                <w:szCs w:val="19"/>
              </w:rPr>
            </w:rPrChange>
          </w:rPr>
          <w:t xml:space="preserve">threads]; </w:t>
        </w:r>
        <w:r w:rsidR="00B365D0" w:rsidRPr="00B365D0">
          <w:rPr>
            <w:rFonts w:ascii="Consolas" w:hAnsi="Consolas" w:cs="Consolas"/>
            <w:color w:val="008000"/>
            <w:sz w:val="19"/>
            <w:szCs w:val="19"/>
            <w:lang w:val="en-US"/>
            <w:rPrChange w:id="863" w:author="Виктория Санникова" w:date="2018-05-21T20:29:00Z">
              <w:rPr>
                <w:rFonts w:ascii="Consolas" w:hAnsi="Consolas" w:cs="Consolas"/>
                <w:color w:val="008000"/>
                <w:sz w:val="19"/>
                <w:szCs w:val="19"/>
              </w:rPr>
            </w:rPrChange>
          </w:rPr>
          <w:t>//</w:t>
        </w:r>
        <w:r w:rsidR="00B365D0">
          <w:rPr>
            <w:rFonts w:ascii="Consolas" w:hAnsi="Consolas" w:cs="Consolas"/>
            <w:color w:val="008000"/>
            <w:sz w:val="19"/>
            <w:szCs w:val="19"/>
          </w:rPr>
          <w:t>массив</w:t>
        </w:r>
        <w:r w:rsidR="00B365D0" w:rsidRPr="00B365D0">
          <w:rPr>
            <w:rFonts w:ascii="Consolas" w:hAnsi="Consolas" w:cs="Consolas"/>
            <w:color w:val="008000"/>
            <w:sz w:val="19"/>
            <w:szCs w:val="19"/>
            <w:lang w:val="en-US"/>
            <w:rPrChange w:id="864" w:author="Виктория Санникова" w:date="2018-05-21T20:29:00Z">
              <w:rPr>
                <w:rFonts w:ascii="Consolas" w:hAnsi="Consolas" w:cs="Consolas"/>
                <w:color w:val="008000"/>
                <w:sz w:val="19"/>
                <w:szCs w:val="19"/>
              </w:rPr>
            </w:rPrChange>
          </w:rPr>
          <w:t xml:space="preserve"> 4</w:t>
        </w:r>
        <w:r w:rsidR="00B365D0">
          <w:rPr>
            <w:rFonts w:ascii="Consolas" w:hAnsi="Consolas" w:cs="Consolas"/>
            <w:color w:val="008000"/>
            <w:sz w:val="19"/>
            <w:szCs w:val="19"/>
          </w:rPr>
          <w:t>х</w:t>
        </w:r>
        <w:r w:rsidR="00B365D0" w:rsidRPr="00B365D0">
          <w:rPr>
            <w:rFonts w:ascii="Consolas" w:hAnsi="Consolas" w:cs="Consolas"/>
            <w:color w:val="008000"/>
            <w:sz w:val="19"/>
            <w:szCs w:val="19"/>
            <w:lang w:val="en-US"/>
            <w:rPrChange w:id="865" w:author="Виктория Санникова" w:date="2018-05-21T20:29:00Z">
              <w:rPr>
                <w:rFonts w:ascii="Consolas" w:hAnsi="Consolas" w:cs="Consolas"/>
                <w:color w:val="008000"/>
                <w:sz w:val="19"/>
                <w:szCs w:val="19"/>
              </w:rPr>
            </w:rPrChange>
          </w:rPr>
          <w:t xml:space="preserve"> </w:t>
        </w:r>
        <w:r w:rsidR="00B365D0">
          <w:rPr>
            <w:rFonts w:ascii="Consolas" w:hAnsi="Consolas" w:cs="Consolas"/>
            <w:color w:val="008000"/>
            <w:sz w:val="19"/>
            <w:szCs w:val="19"/>
          </w:rPr>
          <w:t>векторов</w:t>
        </w:r>
        <w:r w:rsidR="00B365D0" w:rsidRPr="00B365D0">
          <w:rPr>
            <w:rFonts w:ascii="Consolas" w:hAnsi="Consolas" w:cs="Consolas"/>
            <w:color w:val="008000"/>
            <w:sz w:val="19"/>
            <w:szCs w:val="19"/>
            <w:lang w:val="en-US"/>
            <w:rPrChange w:id="866" w:author="Виктория Санникова" w:date="2018-05-21T20:29:00Z">
              <w:rPr>
                <w:rFonts w:ascii="Consolas" w:hAnsi="Consolas" w:cs="Consolas"/>
                <w:color w:val="008000"/>
                <w:sz w:val="19"/>
                <w:szCs w:val="19"/>
              </w:rPr>
            </w:rPrChange>
          </w:rPr>
          <w:t xml:space="preserve"> </w:t>
        </w:r>
      </w:ins>
    </w:p>
    <w:p w:rsidR="00B365D0" w:rsidRPr="00B365D0" w:rsidRDefault="00B365D0" w:rsidP="00B365D0">
      <w:pPr>
        <w:autoSpaceDE w:val="0"/>
        <w:autoSpaceDN w:val="0"/>
        <w:adjustRightInd w:val="0"/>
        <w:spacing w:after="0" w:line="240" w:lineRule="auto"/>
        <w:rPr>
          <w:ins w:id="867" w:author="Виктория Санникова" w:date="2018-05-21T20:29:00Z"/>
          <w:rFonts w:ascii="Consolas" w:hAnsi="Consolas" w:cs="Consolas"/>
          <w:color w:val="000000"/>
          <w:sz w:val="19"/>
          <w:szCs w:val="19"/>
          <w:lang w:val="en-US"/>
          <w:rPrChange w:id="868" w:author="Виктория Санникова" w:date="2018-05-21T20:29:00Z">
            <w:rPr>
              <w:ins w:id="869" w:author="Виктория Санникова" w:date="2018-05-21T20:29:00Z"/>
              <w:rFonts w:ascii="Consolas" w:hAnsi="Consolas" w:cs="Consolas"/>
              <w:color w:val="000000"/>
              <w:sz w:val="19"/>
              <w:szCs w:val="19"/>
            </w:rPr>
          </w:rPrChange>
        </w:rPr>
      </w:pPr>
      <w:ins w:id="870" w:author="Виктория Санникова" w:date="2018-05-21T20:29:00Z">
        <w:r w:rsidRPr="00B365D0">
          <w:rPr>
            <w:rFonts w:ascii="Consolas" w:hAnsi="Consolas" w:cs="Consolas"/>
            <w:color w:val="000000"/>
            <w:sz w:val="19"/>
            <w:szCs w:val="19"/>
            <w:lang w:val="en-US"/>
            <w:rPrChange w:id="871" w:author="Виктория Санникова" w:date="2018-05-21T20:29:00Z">
              <w:rPr>
                <w:rFonts w:ascii="Consolas" w:hAnsi="Consolas" w:cs="Consolas"/>
                <w:color w:val="000000"/>
                <w:sz w:val="19"/>
                <w:szCs w:val="19"/>
              </w:rPr>
            </w:rPrChange>
          </w:rPr>
          <w:tab/>
        </w:r>
        <w:proofErr w:type="spellStart"/>
        <w:proofErr w:type="gramStart"/>
        <w:r w:rsidRPr="00B365D0">
          <w:rPr>
            <w:rFonts w:ascii="Consolas" w:hAnsi="Consolas" w:cs="Consolas"/>
            <w:color w:val="0000FF"/>
            <w:sz w:val="19"/>
            <w:szCs w:val="19"/>
            <w:lang w:val="en-US"/>
            <w:rPrChange w:id="872" w:author="Виктория Санникова" w:date="2018-05-21T20:29:00Z">
              <w:rPr>
                <w:rFonts w:ascii="Consolas" w:hAnsi="Consolas" w:cs="Consolas"/>
                <w:color w:val="0000FF"/>
                <w:sz w:val="19"/>
                <w:szCs w:val="19"/>
              </w:rPr>
            </w:rPrChange>
          </w:rPr>
          <w:t>int</w:t>
        </w:r>
        <w:proofErr w:type="spellEnd"/>
        <w:proofErr w:type="gramEnd"/>
        <w:r w:rsidRPr="00B365D0">
          <w:rPr>
            <w:rFonts w:ascii="Consolas" w:hAnsi="Consolas" w:cs="Consolas"/>
            <w:color w:val="000000"/>
            <w:sz w:val="19"/>
            <w:szCs w:val="19"/>
            <w:lang w:val="en-US"/>
            <w:rPrChange w:id="873" w:author="Виктория Санникова" w:date="2018-05-21T20:29:00Z">
              <w:rPr>
                <w:rFonts w:ascii="Consolas" w:hAnsi="Consolas" w:cs="Consolas"/>
                <w:color w:val="000000"/>
                <w:sz w:val="19"/>
                <w:szCs w:val="19"/>
              </w:rPr>
            </w:rPrChange>
          </w:rPr>
          <w:t xml:space="preserve"> *shift = </w:t>
        </w:r>
        <w:r w:rsidRPr="00B365D0">
          <w:rPr>
            <w:rFonts w:ascii="Consolas" w:hAnsi="Consolas" w:cs="Consolas"/>
            <w:color w:val="0000FF"/>
            <w:sz w:val="19"/>
            <w:szCs w:val="19"/>
            <w:lang w:val="en-US"/>
            <w:rPrChange w:id="874" w:author="Виктория Санникова" w:date="2018-05-21T20:29:00Z">
              <w:rPr>
                <w:rFonts w:ascii="Consolas" w:hAnsi="Consolas" w:cs="Consolas"/>
                <w:color w:val="0000FF"/>
                <w:sz w:val="19"/>
                <w:szCs w:val="19"/>
              </w:rPr>
            </w:rPrChange>
          </w:rPr>
          <w:t>new</w:t>
        </w:r>
        <w:r w:rsidRPr="00B365D0">
          <w:rPr>
            <w:rFonts w:ascii="Consolas" w:hAnsi="Consolas" w:cs="Consolas"/>
            <w:color w:val="000000"/>
            <w:sz w:val="19"/>
            <w:szCs w:val="19"/>
            <w:lang w:val="en-US"/>
            <w:rPrChange w:id="875" w:author="Виктория Санникова" w:date="2018-05-21T20:29:00Z">
              <w:rPr>
                <w:rFonts w:ascii="Consolas" w:hAnsi="Consolas" w:cs="Consolas"/>
                <w:color w:val="000000"/>
                <w:sz w:val="19"/>
                <w:szCs w:val="19"/>
              </w:rPr>
            </w:rPrChange>
          </w:rPr>
          <w:t xml:space="preserve"> </w:t>
        </w:r>
        <w:proofErr w:type="spellStart"/>
        <w:r w:rsidRPr="00B365D0">
          <w:rPr>
            <w:rFonts w:ascii="Consolas" w:hAnsi="Consolas" w:cs="Consolas"/>
            <w:color w:val="0000FF"/>
            <w:sz w:val="19"/>
            <w:szCs w:val="19"/>
            <w:lang w:val="en-US"/>
            <w:rPrChange w:id="876" w:author="Виктория Санникова" w:date="2018-05-21T20:29:00Z">
              <w:rPr>
                <w:rFonts w:ascii="Consolas" w:hAnsi="Consolas" w:cs="Consolas"/>
                <w:color w:val="0000FF"/>
                <w:sz w:val="19"/>
                <w:szCs w:val="19"/>
              </w:rPr>
            </w:rPrChange>
          </w:rPr>
          <w:t>int</w:t>
        </w:r>
        <w:proofErr w:type="spellEnd"/>
        <w:r w:rsidRPr="00B365D0">
          <w:rPr>
            <w:rFonts w:ascii="Consolas" w:hAnsi="Consolas" w:cs="Consolas"/>
            <w:color w:val="000000"/>
            <w:sz w:val="19"/>
            <w:szCs w:val="19"/>
            <w:lang w:val="en-US"/>
            <w:rPrChange w:id="877" w:author="Виктория Санникова" w:date="2018-05-21T20:29:00Z">
              <w:rPr>
                <w:rFonts w:ascii="Consolas" w:hAnsi="Consolas" w:cs="Consolas"/>
                <w:color w:val="000000"/>
                <w:sz w:val="19"/>
                <w:szCs w:val="19"/>
              </w:rPr>
            </w:rPrChange>
          </w:rPr>
          <w:t xml:space="preserve">[threads], *chunk = </w:t>
        </w:r>
        <w:r w:rsidRPr="00B365D0">
          <w:rPr>
            <w:rFonts w:ascii="Consolas" w:hAnsi="Consolas" w:cs="Consolas"/>
            <w:color w:val="0000FF"/>
            <w:sz w:val="19"/>
            <w:szCs w:val="19"/>
            <w:lang w:val="en-US"/>
            <w:rPrChange w:id="878" w:author="Виктория Санникова" w:date="2018-05-21T20:29:00Z">
              <w:rPr>
                <w:rFonts w:ascii="Consolas" w:hAnsi="Consolas" w:cs="Consolas"/>
                <w:color w:val="0000FF"/>
                <w:sz w:val="19"/>
                <w:szCs w:val="19"/>
              </w:rPr>
            </w:rPrChange>
          </w:rPr>
          <w:t>new</w:t>
        </w:r>
        <w:r w:rsidRPr="00B365D0">
          <w:rPr>
            <w:rFonts w:ascii="Consolas" w:hAnsi="Consolas" w:cs="Consolas"/>
            <w:color w:val="000000"/>
            <w:sz w:val="19"/>
            <w:szCs w:val="19"/>
            <w:lang w:val="en-US"/>
            <w:rPrChange w:id="879" w:author="Виктория Санникова" w:date="2018-05-21T20:29:00Z">
              <w:rPr>
                <w:rFonts w:ascii="Consolas" w:hAnsi="Consolas" w:cs="Consolas"/>
                <w:color w:val="000000"/>
                <w:sz w:val="19"/>
                <w:szCs w:val="19"/>
              </w:rPr>
            </w:rPrChange>
          </w:rPr>
          <w:t xml:space="preserve"> </w:t>
        </w:r>
        <w:proofErr w:type="spellStart"/>
        <w:r w:rsidRPr="00B365D0">
          <w:rPr>
            <w:rFonts w:ascii="Consolas" w:hAnsi="Consolas" w:cs="Consolas"/>
            <w:color w:val="0000FF"/>
            <w:sz w:val="19"/>
            <w:szCs w:val="19"/>
            <w:lang w:val="en-US"/>
            <w:rPrChange w:id="880" w:author="Виктория Санникова" w:date="2018-05-21T20:29:00Z">
              <w:rPr>
                <w:rFonts w:ascii="Consolas" w:hAnsi="Consolas" w:cs="Consolas"/>
                <w:color w:val="0000FF"/>
                <w:sz w:val="19"/>
                <w:szCs w:val="19"/>
              </w:rPr>
            </w:rPrChange>
          </w:rPr>
          <w:t>int</w:t>
        </w:r>
        <w:proofErr w:type="spellEnd"/>
        <w:r w:rsidRPr="00B365D0">
          <w:rPr>
            <w:rFonts w:ascii="Consolas" w:hAnsi="Consolas" w:cs="Consolas"/>
            <w:color w:val="000000"/>
            <w:sz w:val="19"/>
            <w:szCs w:val="19"/>
            <w:lang w:val="en-US"/>
            <w:rPrChange w:id="881" w:author="Виктория Санникова" w:date="2018-05-21T20:29:00Z">
              <w:rPr>
                <w:rFonts w:ascii="Consolas" w:hAnsi="Consolas" w:cs="Consolas"/>
                <w:color w:val="000000"/>
                <w:sz w:val="19"/>
                <w:szCs w:val="19"/>
              </w:rPr>
            </w:rPrChange>
          </w:rPr>
          <w:t xml:space="preserve">[threads]; </w:t>
        </w:r>
        <w:r w:rsidRPr="00B365D0">
          <w:rPr>
            <w:rFonts w:ascii="Consolas" w:hAnsi="Consolas" w:cs="Consolas"/>
            <w:color w:val="008000"/>
            <w:sz w:val="19"/>
            <w:szCs w:val="19"/>
            <w:lang w:val="en-US"/>
            <w:rPrChange w:id="882" w:author="Виктория Санникова" w:date="2018-05-21T20:29:00Z">
              <w:rPr>
                <w:rFonts w:ascii="Consolas" w:hAnsi="Consolas" w:cs="Consolas"/>
                <w:color w:val="008000"/>
                <w:sz w:val="19"/>
                <w:szCs w:val="19"/>
              </w:rPr>
            </w:rPrChange>
          </w:rPr>
          <w:t>//</w:t>
        </w:r>
        <w:r>
          <w:rPr>
            <w:rFonts w:ascii="Consolas" w:hAnsi="Consolas" w:cs="Consolas"/>
            <w:color w:val="008000"/>
            <w:sz w:val="19"/>
            <w:szCs w:val="19"/>
          </w:rPr>
          <w:t>сдвиг</w:t>
        </w:r>
        <w:r w:rsidRPr="00B365D0">
          <w:rPr>
            <w:rFonts w:ascii="Consolas" w:hAnsi="Consolas" w:cs="Consolas"/>
            <w:color w:val="008000"/>
            <w:sz w:val="19"/>
            <w:szCs w:val="19"/>
            <w:lang w:val="en-US"/>
            <w:rPrChange w:id="883" w:author="Виктория Санникова" w:date="2018-05-21T20:29:00Z">
              <w:rPr>
                <w:rFonts w:ascii="Consolas" w:hAnsi="Consolas" w:cs="Consolas"/>
                <w:color w:val="008000"/>
                <w:sz w:val="19"/>
                <w:szCs w:val="19"/>
              </w:rPr>
            </w:rPrChange>
          </w:rPr>
          <w:t xml:space="preserve"> </w:t>
        </w:r>
        <w:r>
          <w:rPr>
            <w:rFonts w:ascii="Consolas" w:hAnsi="Consolas" w:cs="Consolas"/>
            <w:color w:val="008000"/>
            <w:sz w:val="19"/>
            <w:szCs w:val="19"/>
          </w:rPr>
          <w:t>относительно</w:t>
        </w:r>
        <w:r w:rsidRPr="00B365D0">
          <w:rPr>
            <w:rFonts w:ascii="Consolas" w:hAnsi="Consolas" w:cs="Consolas"/>
            <w:color w:val="008000"/>
            <w:sz w:val="19"/>
            <w:szCs w:val="19"/>
            <w:lang w:val="en-US"/>
            <w:rPrChange w:id="884" w:author="Виктория Санникова" w:date="2018-05-21T20:29:00Z">
              <w:rPr>
                <w:rFonts w:ascii="Consolas" w:hAnsi="Consolas" w:cs="Consolas"/>
                <w:color w:val="008000"/>
                <w:sz w:val="19"/>
                <w:szCs w:val="19"/>
              </w:rPr>
            </w:rPrChange>
          </w:rPr>
          <w:t xml:space="preserve"> </w:t>
        </w:r>
        <w:r>
          <w:rPr>
            <w:rFonts w:ascii="Consolas" w:hAnsi="Consolas" w:cs="Consolas"/>
            <w:color w:val="008000"/>
            <w:sz w:val="19"/>
            <w:szCs w:val="19"/>
          </w:rPr>
          <w:t>начала</w:t>
        </w:r>
        <w:r w:rsidRPr="00B365D0">
          <w:rPr>
            <w:rFonts w:ascii="Consolas" w:hAnsi="Consolas" w:cs="Consolas"/>
            <w:color w:val="008000"/>
            <w:sz w:val="19"/>
            <w:szCs w:val="19"/>
            <w:lang w:val="en-US"/>
            <w:rPrChange w:id="885" w:author="Виктория Санникова" w:date="2018-05-21T20:29:00Z">
              <w:rPr>
                <w:rFonts w:ascii="Consolas" w:hAnsi="Consolas" w:cs="Consolas"/>
                <w:color w:val="008000"/>
                <w:sz w:val="19"/>
                <w:szCs w:val="19"/>
              </w:rPr>
            </w:rPrChange>
          </w:rPr>
          <w:t xml:space="preserve">, </w:t>
        </w:r>
        <w:r>
          <w:rPr>
            <w:rFonts w:ascii="Consolas" w:hAnsi="Consolas" w:cs="Consolas"/>
            <w:color w:val="008000"/>
            <w:sz w:val="19"/>
            <w:szCs w:val="19"/>
          </w:rPr>
          <w:t>хвост</w:t>
        </w:r>
        <w:r w:rsidRPr="00B365D0">
          <w:rPr>
            <w:rFonts w:ascii="Consolas" w:hAnsi="Consolas" w:cs="Consolas"/>
            <w:color w:val="008000"/>
            <w:sz w:val="19"/>
            <w:szCs w:val="19"/>
            <w:lang w:val="en-US"/>
            <w:rPrChange w:id="886" w:author="Виктория Санникова" w:date="2018-05-21T20:29:00Z">
              <w:rPr>
                <w:rFonts w:ascii="Consolas" w:hAnsi="Consolas" w:cs="Consolas"/>
                <w:color w:val="008000"/>
                <w:sz w:val="19"/>
                <w:szCs w:val="19"/>
              </w:rPr>
            </w:rPrChange>
          </w:rPr>
          <w:t xml:space="preserve"> </w:t>
        </w:r>
        <w:r>
          <w:rPr>
            <w:rFonts w:ascii="Consolas" w:hAnsi="Consolas" w:cs="Consolas"/>
            <w:color w:val="008000"/>
            <w:sz w:val="19"/>
            <w:szCs w:val="19"/>
          </w:rPr>
          <w:t>относительно</w:t>
        </w:r>
        <w:r w:rsidRPr="00B365D0">
          <w:rPr>
            <w:rFonts w:ascii="Consolas" w:hAnsi="Consolas" w:cs="Consolas"/>
            <w:color w:val="008000"/>
            <w:sz w:val="19"/>
            <w:szCs w:val="19"/>
            <w:lang w:val="en-US"/>
            <w:rPrChange w:id="887" w:author="Виктория Санникова" w:date="2018-05-21T20:29:00Z">
              <w:rPr>
                <w:rFonts w:ascii="Consolas" w:hAnsi="Consolas" w:cs="Consolas"/>
                <w:color w:val="008000"/>
                <w:sz w:val="19"/>
                <w:szCs w:val="19"/>
              </w:rPr>
            </w:rPrChange>
          </w:rPr>
          <w:t xml:space="preserve"> </w:t>
        </w:r>
        <w:r>
          <w:rPr>
            <w:rFonts w:ascii="Consolas" w:hAnsi="Consolas" w:cs="Consolas"/>
            <w:color w:val="008000"/>
            <w:sz w:val="19"/>
            <w:szCs w:val="19"/>
          </w:rPr>
          <w:t>сдвига</w:t>
        </w:r>
      </w:ins>
    </w:p>
    <w:p w:rsidR="00B365D0" w:rsidRPr="00B365D0" w:rsidRDefault="00B365D0" w:rsidP="00B365D0">
      <w:pPr>
        <w:autoSpaceDE w:val="0"/>
        <w:autoSpaceDN w:val="0"/>
        <w:adjustRightInd w:val="0"/>
        <w:spacing w:after="0" w:line="240" w:lineRule="auto"/>
        <w:rPr>
          <w:ins w:id="888" w:author="Виктория Санникова" w:date="2018-05-21T20:29:00Z"/>
          <w:rFonts w:ascii="Consolas" w:hAnsi="Consolas" w:cs="Consolas"/>
          <w:color w:val="000000"/>
          <w:sz w:val="19"/>
          <w:szCs w:val="19"/>
          <w:lang w:val="en-US"/>
          <w:rPrChange w:id="889" w:author="Виктория Санникова" w:date="2018-05-21T20:29:00Z">
            <w:rPr>
              <w:ins w:id="890" w:author="Виктория Санникова" w:date="2018-05-21T20:29:00Z"/>
              <w:rFonts w:ascii="Consolas" w:hAnsi="Consolas" w:cs="Consolas"/>
              <w:color w:val="000000"/>
              <w:sz w:val="19"/>
              <w:szCs w:val="19"/>
            </w:rPr>
          </w:rPrChange>
        </w:rPr>
      </w:pPr>
      <w:ins w:id="891" w:author="Виктория Санникова" w:date="2018-05-21T20:29:00Z">
        <w:r w:rsidRPr="00B365D0">
          <w:rPr>
            <w:rFonts w:ascii="Consolas" w:hAnsi="Consolas" w:cs="Consolas"/>
            <w:color w:val="808080"/>
            <w:sz w:val="19"/>
            <w:szCs w:val="19"/>
            <w:lang w:val="en-US"/>
            <w:rPrChange w:id="892" w:author="Виктория Санникова" w:date="2018-05-21T20:29:00Z">
              <w:rPr>
                <w:rFonts w:ascii="Consolas" w:hAnsi="Consolas" w:cs="Consolas"/>
                <w:color w:val="808080"/>
                <w:sz w:val="19"/>
                <w:szCs w:val="19"/>
              </w:rPr>
            </w:rPrChange>
          </w:rPr>
          <w:t>#pragma</w:t>
        </w:r>
        <w:r w:rsidRPr="00B365D0">
          <w:rPr>
            <w:rFonts w:ascii="Consolas" w:hAnsi="Consolas" w:cs="Consolas"/>
            <w:color w:val="000000"/>
            <w:sz w:val="19"/>
            <w:szCs w:val="19"/>
            <w:lang w:val="en-US"/>
            <w:rPrChange w:id="893" w:author="Виктория Санникова" w:date="2018-05-21T20:29:00Z">
              <w:rPr>
                <w:rFonts w:ascii="Consolas" w:hAnsi="Consolas" w:cs="Consolas"/>
                <w:color w:val="000000"/>
                <w:sz w:val="19"/>
                <w:szCs w:val="19"/>
              </w:rPr>
            </w:rPrChange>
          </w:rPr>
          <w:t xml:space="preserve"> </w:t>
        </w:r>
        <w:proofErr w:type="spellStart"/>
        <w:r w:rsidRPr="00B365D0">
          <w:rPr>
            <w:rFonts w:ascii="Consolas" w:hAnsi="Consolas" w:cs="Consolas"/>
            <w:color w:val="000000"/>
            <w:sz w:val="19"/>
            <w:szCs w:val="19"/>
            <w:lang w:val="en-US"/>
            <w:rPrChange w:id="894" w:author="Виктория Санникова" w:date="2018-05-21T20:29:00Z">
              <w:rPr>
                <w:rFonts w:ascii="Consolas" w:hAnsi="Consolas" w:cs="Consolas"/>
                <w:color w:val="000000"/>
                <w:sz w:val="19"/>
                <w:szCs w:val="19"/>
              </w:rPr>
            </w:rPrChange>
          </w:rPr>
          <w:t>omp</w:t>
        </w:r>
        <w:proofErr w:type="spellEnd"/>
        <w:r w:rsidRPr="00B365D0">
          <w:rPr>
            <w:rFonts w:ascii="Consolas" w:hAnsi="Consolas" w:cs="Consolas"/>
            <w:color w:val="000000"/>
            <w:sz w:val="19"/>
            <w:szCs w:val="19"/>
            <w:lang w:val="en-US"/>
            <w:rPrChange w:id="895" w:author="Виктория Санникова" w:date="2018-05-21T20:29:00Z">
              <w:rPr>
                <w:rFonts w:ascii="Consolas" w:hAnsi="Consolas" w:cs="Consolas"/>
                <w:color w:val="000000"/>
                <w:sz w:val="19"/>
                <w:szCs w:val="19"/>
              </w:rPr>
            </w:rPrChange>
          </w:rPr>
          <w:t xml:space="preserve"> parallel </w:t>
        </w:r>
        <w:proofErr w:type="gramStart"/>
        <w:r w:rsidRPr="00B365D0">
          <w:rPr>
            <w:rFonts w:ascii="Consolas" w:hAnsi="Consolas" w:cs="Consolas"/>
            <w:color w:val="000000"/>
            <w:sz w:val="19"/>
            <w:szCs w:val="19"/>
            <w:lang w:val="en-US"/>
            <w:rPrChange w:id="896" w:author="Виктория Санникова" w:date="2018-05-21T20:29:00Z">
              <w:rPr>
                <w:rFonts w:ascii="Consolas" w:hAnsi="Consolas" w:cs="Consolas"/>
                <w:color w:val="000000"/>
                <w:sz w:val="19"/>
                <w:szCs w:val="19"/>
              </w:rPr>
            </w:rPrChange>
          </w:rPr>
          <w:t>shared(</w:t>
        </w:r>
        <w:proofErr w:type="spellStart"/>
        <w:proofErr w:type="gramEnd"/>
        <w:r w:rsidRPr="00B365D0">
          <w:rPr>
            <w:rFonts w:ascii="Consolas" w:hAnsi="Consolas" w:cs="Consolas"/>
            <w:color w:val="000000"/>
            <w:sz w:val="19"/>
            <w:szCs w:val="19"/>
            <w:lang w:val="en-US"/>
            <w:rPrChange w:id="897" w:author="Виктория Санникова" w:date="2018-05-21T20:29:00Z">
              <w:rPr>
                <w:rFonts w:ascii="Consolas" w:hAnsi="Consolas" w:cs="Consolas"/>
                <w:color w:val="000000"/>
                <w:sz w:val="19"/>
                <w:szCs w:val="19"/>
              </w:rPr>
            </w:rPrChange>
          </w:rPr>
          <w:t>arr</w:t>
        </w:r>
        <w:proofErr w:type="spellEnd"/>
        <w:r w:rsidRPr="00B365D0">
          <w:rPr>
            <w:rFonts w:ascii="Consolas" w:hAnsi="Consolas" w:cs="Consolas"/>
            <w:color w:val="000000"/>
            <w:sz w:val="19"/>
            <w:szCs w:val="19"/>
            <w:lang w:val="en-US"/>
            <w:rPrChange w:id="898" w:author="Виктория Санникова" w:date="2018-05-21T20:29:00Z">
              <w:rPr>
                <w:rFonts w:ascii="Consolas" w:hAnsi="Consolas" w:cs="Consolas"/>
                <w:color w:val="000000"/>
                <w:sz w:val="19"/>
                <w:szCs w:val="19"/>
              </w:rPr>
            </w:rPrChange>
          </w:rPr>
          <w:t xml:space="preserve">, step, shift, chunk, </w:t>
        </w:r>
        <w:proofErr w:type="spellStart"/>
        <w:r w:rsidRPr="00B365D0">
          <w:rPr>
            <w:rFonts w:ascii="Consolas" w:hAnsi="Consolas" w:cs="Consolas"/>
            <w:color w:val="000000"/>
            <w:sz w:val="19"/>
            <w:szCs w:val="19"/>
            <w:lang w:val="en-US"/>
            <w:rPrChange w:id="899" w:author="Виктория Санникова" w:date="2018-05-21T20:29:00Z">
              <w:rPr>
                <w:rFonts w:ascii="Consolas" w:hAnsi="Consolas" w:cs="Consolas"/>
                <w:color w:val="000000"/>
                <w:sz w:val="19"/>
                <w:szCs w:val="19"/>
              </w:rPr>
            </w:rPrChange>
          </w:rPr>
          <w:t>tempArray</w:t>
        </w:r>
        <w:proofErr w:type="spellEnd"/>
        <w:r w:rsidRPr="00B365D0">
          <w:rPr>
            <w:rFonts w:ascii="Consolas" w:hAnsi="Consolas" w:cs="Consolas"/>
            <w:color w:val="000000"/>
            <w:sz w:val="19"/>
            <w:szCs w:val="19"/>
            <w:lang w:val="en-US"/>
            <w:rPrChange w:id="900" w:author="Виктория Санникова" w:date="2018-05-21T20:29:00Z">
              <w:rPr>
                <w:rFonts w:ascii="Consolas" w:hAnsi="Consolas" w:cs="Consolas"/>
                <w:color w:val="000000"/>
                <w:sz w:val="19"/>
                <w:szCs w:val="19"/>
              </w:rPr>
            </w:rPrChange>
          </w:rPr>
          <w:t xml:space="preserve">) </w:t>
        </w:r>
        <w:proofErr w:type="spellStart"/>
        <w:r w:rsidRPr="00B365D0">
          <w:rPr>
            <w:rFonts w:ascii="Consolas" w:hAnsi="Consolas" w:cs="Consolas"/>
            <w:color w:val="000000"/>
            <w:sz w:val="19"/>
            <w:szCs w:val="19"/>
            <w:lang w:val="en-US"/>
            <w:rPrChange w:id="901" w:author="Виктория Санникова" w:date="2018-05-21T20:29:00Z">
              <w:rPr>
                <w:rFonts w:ascii="Consolas" w:hAnsi="Consolas" w:cs="Consolas"/>
                <w:color w:val="000000"/>
                <w:sz w:val="19"/>
                <w:szCs w:val="19"/>
              </w:rPr>
            </w:rPrChange>
          </w:rPr>
          <w:t>num_threads</w:t>
        </w:r>
        <w:proofErr w:type="spellEnd"/>
        <w:r w:rsidRPr="00B365D0">
          <w:rPr>
            <w:rFonts w:ascii="Consolas" w:hAnsi="Consolas" w:cs="Consolas"/>
            <w:color w:val="000000"/>
            <w:sz w:val="19"/>
            <w:szCs w:val="19"/>
            <w:lang w:val="en-US"/>
            <w:rPrChange w:id="902" w:author="Виктория Санникова" w:date="2018-05-21T20:29:00Z">
              <w:rPr>
                <w:rFonts w:ascii="Consolas" w:hAnsi="Consolas" w:cs="Consolas"/>
                <w:color w:val="000000"/>
                <w:sz w:val="19"/>
                <w:szCs w:val="19"/>
              </w:rPr>
            </w:rPrChange>
          </w:rPr>
          <w:t xml:space="preserve">(threads) </w:t>
        </w:r>
      </w:ins>
    </w:p>
    <w:p w:rsidR="00B365D0" w:rsidRDefault="00B365D0" w:rsidP="00B365D0">
      <w:pPr>
        <w:autoSpaceDE w:val="0"/>
        <w:autoSpaceDN w:val="0"/>
        <w:adjustRightInd w:val="0"/>
        <w:spacing w:after="0" w:line="240" w:lineRule="auto"/>
        <w:rPr>
          <w:ins w:id="903" w:author="Виктория Санникова" w:date="2018-05-21T20:29:00Z"/>
          <w:rFonts w:ascii="Consolas" w:hAnsi="Consolas" w:cs="Consolas"/>
          <w:color w:val="000000"/>
          <w:sz w:val="19"/>
          <w:szCs w:val="19"/>
        </w:rPr>
      </w:pPr>
      <w:ins w:id="904" w:author="Виктория Санникова" w:date="2018-05-21T20:29:00Z">
        <w:r w:rsidRPr="00B365D0">
          <w:rPr>
            <w:rFonts w:ascii="Consolas" w:hAnsi="Consolas" w:cs="Consolas"/>
            <w:color w:val="000000"/>
            <w:sz w:val="19"/>
            <w:szCs w:val="19"/>
            <w:lang w:val="en-US"/>
            <w:rPrChange w:id="905" w:author="Виктория Санникова" w:date="2018-05-21T20:29:00Z">
              <w:rPr>
                <w:rFonts w:ascii="Consolas" w:hAnsi="Consolas" w:cs="Consolas"/>
                <w:color w:val="000000"/>
                <w:sz w:val="19"/>
                <w:szCs w:val="19"/>
              </w:rPr>
            </w:rPrChange>
          </w:rPr>
          <w:tab/>
        </w:r>
        <w:r>
          <w:rPr>
            <w:rFonts w:ascii="Consolas" w:hAnsi="Consolas" w:cs="Consolas"/>
            <w:color w:val="000000"/>
            <w:sz w:val="19"/>
            <w:szCs w:val="19"/>
          </w:rPr>
          <w:t>{</w:t>
        </w:r>
      </w:ins>
    </w:p>
    <w:p w:rsidR="00B365D0" w:rsidRPr="00B365D0" w:rsidRDefault="00B365D0" w:rsidP="00B365D0">
      <w:pPr>
        <w:autoSpaceDE w:val="0"/>
        <w:autoSpaceDN w:val="0"/>
        <w:adjustRightInd w:val="0"/>
        <w:spacing w:after="0" w:line="240" w:lineRule="auto"/>
        <w:rPr>
          <w:ins w:id="906" w:author="Виктория Санникова" w:date="2018-05-21T20:29:00Z"/>
          <w:rFonts w:ascii="Consolas" w:hAnsi="Consolas" w:cs="Consolas"/>
          <w:color w:val="000000"/>
          <w:sz w:val="19"/>
          <w:szCs w:val="19"/>
          <w:lang w:val="en-US"/>
          <w:rPrChange w:id="907" w:author="Виктория Санникова" w:date="2018-05-21T20:29:00Z">
            <w:rPr>
              <w:ins w:id="908" w:author="Виктория Санникова" w:date="2018-05-21T20:29:00Z"/>
              <w:rFonts w:ascii="Consolas" w:hAnsi="Consolas" w:cs="Consolas"/>
              <w:color w:val="000000"/>
              <w:sz w:val="19"/>
              <w:szCs w:val="19"/>
            </w:rPr>
          </w:rPrChange>
        </w:rPr>
      </w:pPr>
      <w:ins w:id="909" w:author="Виктория Санникова" w:date="2018-05-21T20:29:00Z">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B365D0">
          <w:rPr>
            <w:rFonts w:ascii="Consolas" w:hAnsi="Consolas" w:cs="Consolas"/>
            <w:color w:val="0000FF"/>
            <w:sz w:val="19"/>
            <w:szCs w:val="19"/>
            <w:lang w:val="en-US"/>
            <w:rPrChange w:id="910" w:author="Виктория Санникова" w:date="2018-05-21T20:29:00Z">
              <w:rPr>
                <w:rFonts w:ascii="Consolas" w:hAnsi="Consolas" w:cs="Consolas"/>
                <w:color w:val="0000FF"/>
                <w:sz w:val="19"/>
                <w:szCs w:val="19"/>
              </w:rPr>
            </w:rPrChange>
          </w:rPr>
          <w:t>int</w:t>
        </w:r>
        <w:proofErr w:type="spellEnd"/>
        <w:proofErr w:type="gramEnd"/>
        <w:r w:rsidRPr="00B365D0">
          <w:rPr>
            <w:rFonts w:ascii="Consolas" w:hAnsi="Consolas" w:cs="Consolas"/>
            <w:color w:val="000000"/>
            <w:sz w:val="19"/>
            <w:szCs w:val="19"/>
            <w:lang w:val="en-US"/>
            <w:rPrChange w:id="911" w:author="Виктория Санникова" w:date="2018-05-21T20:29:00Z">
              <w:rPr>
                <w:rFonts w:ascii="Consolas" w:hAnsi="Consolas" w:cs="Consolas"/>
                <w:color w:val="000000"/>
                <w:sz w:val="19"/>
                <w:szCs w:val="19"/>
              </w:rPr>
            </w:rPrChange>
          </w:rPr>
          <w:t xml:space="preserve"> </w:t>
        </w:r>
        <w:proofErr w:type="spellStart"/>
        <w:r w:rsidRPr="00B365D0">
          <w:rPr>
            <w:rFonts w:ascii="Consolas" w:hAnsi="Consolas" w:cs="Consolas"/>
            <w:color w:val="000000"/>
            <w:sz w:val="19"/>
            <w:szCs w:val="19"/>
            <w:lang w:val="en-US"/>
            <w:rPrChange w:id="912" w:author="Виктория Санникова" w:date="2018-05-21T20:29:00Z">
              <w:rPr>
                <w:rFonts w:ascii="Consolas" w:hAnsi="Consolas" w:cs="Consolas"/>
                <w:color w:val="000000"/>
                <w:sz w:val="19"/>
                <w:szCs w:val="19"/>
              </w:rPr>
            </w:rPrChange>
          </w:rPr>
          <w:t>tid</w:t>
        </w:r>
        <w:proofErr w:type="spellEnd"/>
        <w:r w:rsidRPr="00B365D0">
          <w:rPr>
            <w:rFonts w:ascii="Consolas" w:hAnsi="Consolas" w:cs="Consolas"/>
            <w:color w:val="000000"/>
            <w:sz w:val="19"/>
            <w:szCs w:val="19"/>
            <w:lang w:val="en-US"/>
            <w:rPrChange w:id="913" w:author="Виктория Санникова" w:date="2018-05-21T20:29:00Z">
              <w:rPr>
                <w:rFonts w:ascii="Consolas" w:hAnsi="Consolas" w:cs="Consolas"/>
                <w:color w:val="000000"/>
                <w:sz w:val="19"/>
                <w:szCs w:val="19"/>
              </w:rPr>
            </w:rPrChange>
          </w:rPr>
          <w:t xml:space="preserve">, </w:t>
        </w:r>
        <w:proofErr w:type="spellStart"/>
        <w:r w:rsidRPr="00B365D0">
          <w:rPr>
            <w:rFonts w:ascii="Consolas" w:hAnsi="Consolas" w:cs="Consolas"/>
            <w:color w:val="000000"/>
            <w:sz w:val="19"/>
            <w:szCs w:val="19"/>
            <w:lang w:val="en-US"/>
            <w:rPrChange w:id="914" w:author="Виктория Санникова" w:date="2018-05-21T20:29:00Z">
              <w:rPr>
                <w:rFonts w:ascii="Consolas" w:hAnsi="Consolas" w:cs="Consolas"/>
                <w:color w:val="000000"/>
                <w:sz w:val="19"/>
                <w:szCs w:val="19"/>
              </w:rPr>
            </w:rPrChange>
          </w:rPr>
          <w:t>thread_index</w:t>
        </w:r>
        <w:proofErr w:type="spellEnd"/>
        <w:r w:rsidRPr="00B365D0">
          <w:rPr>
            <w:rFonts w:ascii="Consolas" w:hAnsi="Consolas" w:cs="Consolas"/>
            <w:color w:val="000000"/>
            <w:sz w:val="19"/>
            <w:szCs w:val="19"/>
            <w:lang w:val="en-US"/>
            <w:rPrChange w:id="915" w:author="Виктория Санникова" w:date="2018-05-21T20:29:00Z">
              <w:rPr>
                <w:rFonts w:ascii="Consolas" w:hAnsi="Consolas" w:cs="Consolas"/>
                <w:color w:val="000000"/>
                <w:sz w:val="19"/>
                <w:szCs w:val="19"/>
              </w:rPr>
            </w:rPrChange>
          </w:rPr>
          <w:t xml:space="preserve">; </w:t>
        </w:r>
        <w:r w:rsidRPr="00B365D0">
          <w:rPr>
            <w:rFonts w:ascii="Consolas" w:hAnsi="Consolas" w:cs="Consolas"/>
            <w:color w:val="008000"/>
            <w:sz w:val="19"/>
            <w:szCs w:val="19"/>
            <w:lang w:val="en-US"/>
            <w:rPrChange w:id="916" w:author="Виктория Санникова" w:date="2018-05-21T20:29:00Z">
              <w:rPr>
                <w:rFonts w:ascii="Consolas" w:hAnsi="Consolas" w:cs="Consolas"/>
                <w:color w:val="008000"/>
                <w:sz w:val="19"/>
                <w:szCs w:val="19"/>
              </w:rPr>
            </w:rPrChange>
          </w:rPr>
          <w:t>//</w:t>
        </w:r>
        <w:r>
          <w:rPr>
            <w:rFonts w:ascii="Consolas" w:hAnsi="Consolas" w:cs="Consolas"/>
            <w:color w:val="008000"/>
            <w:sz w:val="19"/>
            <w:szCs w:val="19"/>
          </w:rPr>
          <w:t>ид</w:t>
        </w:r>
        <w:r w:rsidRPr="00B365D0">
          <w:rPr>
            <w:rFonts w:ascii="Consolas" w:hAnsi="Consolas" w:cs="Consolas"/>
            <w:color w:val="008000"/>
            <w:sz w:val="19"/>
            <w:szCs w:val="19"/>
            <w:lang w:val="en-US"/>
            <w:rPrChange w:id="917" w:author="Виктория Санникова" w:date="2018-05-21T20:29:00Z">
              <w:rPr>
                <w:rFonts w:ascii="Consolas" w:hAnsi="Consolas" w:cs="Consolas"/>
                <w:color w:val="008000"/>
                <w:sz w:val="19"/>
                <w:szCs w:val="19"/>
              </w:rPr>
            </w:rPrChange>
          </w:rPr>
          <w:t xml:space="preserve"> </w:t>
        </w:r>
        <w:r>
          <w:rPr>
            <w:rFonts w:ascii="Consolas" w:hAnsi="Consolas" w:cs="Consolas"/>
            <w:color w:val="008000"/>
            <w:sz w:val="19"/>
            <w:szCs w:val="19"/>
          </w:rPr>
          <w:t>текущего</w:t>
        </w:r>
        <w:r w:rsidRPr="00B365D0">
          <w:rPr>
            <w:rFonts w:ascii="Consolas" w:hAnsi="Consolas" w:cs="Consolas"/>
            <w:color w:val="008000"/>
            <w:sz w:val="19"/>
            <w:szCs w:val="19"/>
            <w:lang w:val="en-US"/>
            <w:rPrChange w:id="918" w:author="Виктория Санникова" w:date="2018-05-21T20:29:00Z">
              <w:rPr>
                <w:rFonts w:ascii="Consolas" w:hAnsi="Consolas" w:cs="Consolas"/>
                <w:color w:val="008000"/>
                <w:sz w:val="19"/>
                <w:szCs w:val="19"/>
              </w:rPr>
            </w:rPrChange>
          </w:rPr>
          <w:t xml:space="preserve"> </w:t>
        </w:r>
        <w:r>
          <w:rPr>
            <w:rFonts w:ascii="Consolas" w:hAnsi="Consolas" w:cs="Consolas"/>
            <w:color w:val="008000"/>
            <w:sz w:val="19"/>
            <w:szCs w:val="19"/>
          </w:rPr>
          <w:t>потока</w:t>
        </w:r>
        <w:r w:rsidRPr="00B365D0">
          <w:rPr>
            <w:rFonts w:ascii="Consolas" w:hAnsi="Consolas" w:cs="Consolas"/>
            <w:color w:val="008000"/>
            <w:sz w:val="19"/>
            <w:szCs w:val="19"/>
            <w:lang w:val="en-US"/>
            <w:rPrChange w:id="919" w:author="Виктория Санникова" w:date="2018-05-21T20:29:00Z">
              <w:rPr>
                <w:rFonts w:ascii="Consolas" w:hAnsi="Consolas" w:cs="Consolas"/>
                <w:color w:val="008000"/>
                <w:sz w:val="19"/>
                <w:szCs w:val="19"/>
              </w:rPr>
            </w:rPrChange>
          </w:rPr>
          <w:t xml:space="preserve"> </w:t>
        </w:r>
      </w:ins>
    </w:p>
    <w:p w:rsidR="00B365D0" w:rsidRPr="00B365D0" w:rsidRDefault="00B365D0" w:rsidP="00B365D0">
      <w:pPr>
        <w:autoSpaceDE w:val="0"/>
        <w:autoSpaceDN w:val="0"/>
        <w:adjustRightInd w:val="0"/>
        <w:spacing w:after="0" w:line="240" w:lineRule="auto"/>
        <w:rPr>
          <w:ins w:id="920" w:author="Виктория Санникова" w:date="2018-05-21T20:29:00Z"/>
          <w:rFonts w:ascii="Consolas" w:hAnsi="Consolas" w:cs="Consolas"/>
          <w:color w:val="000000"/>
          <w:sz w:val="19"/>
          <w:szCs w:val="19"/>
          <w:lang w:val="en-US"/>
          <w:rPrChange w:id="921" w:author="Виктория Санникова" w:date="2018-05-21T20:29:00Z">
            <w:rPr>
              <w:ins w:id="922" w:author="Виктория Санникова" w:date="2018-05-21T20:29:00Z"/>
              <w:rFonts w:ascii="Consolas" w:hAnsi="Consolas" w:cs="Consolas"/>
              <w:color w:val="000000"/>
              <w:sz w:val="19"/>
              <w:szCs w:val="19"/>
            </w:rPr>
          </w:rPrChange>
        </w:rPr>
      </w:pPr>
      <w:ins w:id="923" w:author="Виктория Санникова" w:date="2018-05-21T20:29:00Z">
        <w:r w:rsidRPr="00B365D0">
          <w:rPr>
            <w:rFonts w:ascii="Consolas" w:hAnsi="Consolas" w:cs="Consolas"/>
            <w:color w:val="000000"/>
            <w:sz w:val="19"/>
            <w:szCs w:val="19"/>
            <w:lang w:val="en-US"/>
            <w:rPrChange w:id="924"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925" w:author="Виктория Санникова" w:date="2018-05-21T20:29:00Z">
              <w:rPr>
                <w:rFonts w:ascii="Consolas" w:hAnsi="Consolas" w:cs="Consolas"/>
                <w:color w:val="000000"/>
                <w:sz w:val="19"/>
                <w:szCs w:val="19"/>
              </w:rPr>
            </w:rPrChange>
          </w:rPr>
          <w:tab/>
        </w:r>
        <w:proofErr w:type="spellStart"/>
        <w:proofErr w:type="gramStart"/>
        <w:r w:rsidRPr="00B365D0">
          <w:rPr>
            <w:rFonts w:ascii="Consolas" w:hAnsi="Consolas" w:cs="Consolas"/>
            <w:color w:val="000000"/>
            <w:sz w:val="19"/>
            <w:szCs w:val="19"/>
            <w:lang w:val="en-US"/>
            <w:rPrChange w:id="926" w:author="Виктория Санникова" w:date="2018-05-21T20:29:00Z">
              <w:rPr>
                <w:rFonts w:ascii="Consolas" w:hAnsi="Consolas" w:cs="Consolas"/>
                <w:color w:val="000000"/>
                <w:sz w:val="19"/>
                <w:szCs w:val="19"/>
              </w:rPr>
            </w:rPrChange>
          </w:rPr>
          <w:t>tid</w:t>
        </w:r>
        <w:proofErr w:type="spellEnd"/>
        <w:proofErr w:type="gramEnd"/>
        <w:r w:rsidRPr="00B365D0">
          <w:rPr>
            <w:rFonts w:ascii="Consolas" w:hAnsi="Consolas" w:cs="Consolas"/>
            <w:color w:val="000000"/>
            <w:sz w:val="19"/>
            <w:szCs w:val="19"/>
            <w:lang w:val="en-US"/>
            <w:rPrChange w:id="927" w:author="Виктория Санникова" w:date="2018-05-21T20:29:00Z">
              <w:rPr>
                <w:rFonts w:ascii="Consolas" w:hAnsi="Consolas" w:cs="Consolas"/>
                <w:color w:val="000000"/>
                <w:sz w:val="19"/>
                <w:szCs w:val="19"/>
              </w:rPr>
            </w:rPrChange>
          </w:rPr>
          <w:t xml:space="preserve"> = </w:t>
        </w:r>
        <w:proofErr w:type="spellStart"/>
        <w:r w:rsidRPr="00B365D0">
          <w:rPr>
            <w:rFonts w:ascii="Consolas" w:hAnsi="Consolas" w:cs="Consolas"/>
            <w:color w:val="000000"/>
            <w:sz w:val="19"/>
            <w:szCs w:val="19"/>
            <w:lang w:val="en-US"/>
            <w:rPrChange w:id="928" w:author="Виктория Санникова" w:date="2018-05-21T20:29:00Z">
              <w:rPr>
                <w:rFonts w:ascii="Consolas" w:hAnsi="Consolas" w:cs="Consolas"/>
                <w:color w:val="000000"/>
                <w:sz w:val="19"/>
                <w:szCs w:val="19"/>
              </w:rPr>
            </w:rPrChange>
          </w:rPr>
          <w:t>omp_get_thread_num</w:t>
        </w:r>
        <w:proofErr w:type="spellEnd"/>
        <w:r w:rsidRPr="00B365D0">
          <w:rPr>
            <w:rFonts w:ascii="Consolas" w:hAnsi="Consolas" w:cs="Consolas"/>
            <w:color w:val="000000"/>
            <w:sz w:val="19"/>
            <w:szCs w:val="19"/>
            <w:lang w:val="en-US"/>
            <w:rPrChange w:id="929" w:author="Виктория Санникова" w:date="2018-05-21T20:29:00Z">
              <w:rPr>
                <w:rFonts w:ascii="Consolas" w:hAnsi="Consolas" w:cs="Consolas"/>
                <w:color w:val="000000"/>
                <w:sz w:val="19"/>
                <w:szCs w:val="19"/>
              </w:rPr>
            </w:rPrChange>
          </w:rPr>
          <w:t>();</w:t>
        </w:r>
      </w:ins>
    </w:p>
    <w:p w:rsidR="00B365D0" w:rsidRPr="00B365D0" w:rsidRDefault="00B365D0" w:rsidP="00B365D0">
      <w:pPr>
        <w:autoSpaceDE w:val="0"/>
        <w:autoSpaceDN w:val="0"/>
        <w:adjustRightInd w:val="0"/>
        <w:spacing w:after="0" w:line="240" w:lineRule="auto"/>
        <w:rPr>
          <w:ins w:id="930" w:author="Виктория Санникова" w:date="2018-05-21T20:29:00Z"/>
          <w:rFonts w:ascii="Consolas" w:hAnsi="Consolas" w:cs="Consolas"/>
          <w:color w:val="000000"/>
          <w:sz w:val="19"/>
          <w:szCs w:val="19"/>
          <w:lang w:val="en-US"/>
          <w:rPrChange w:id="931" w:author="Виктория Санникова" w:date="2018-05-21T20:29:00Z">
            <w:rPr>
              <w:ins w:id="932" w:author="Виктория Санникова" w:date="2018-05-21T20:29:00Z"/>
              <w:rFonts w:ascii="Consolas" w:hAnsi="Consolas" w:cs="Consolas"/>
              <w:color w:val="000000"/>
              <w:sz w:val="19"/>
              <w:szCs w:val="19"/>
            </w:rPr>
          </w:rPrChange>
        </w:rPr>
      </w:pPr>
    </w:p>
    <w:p w:rsidR="00B365D0" w:rsidRDefault="00B365D0" w:rsidP="00B365D0">
      <w:pPr>
        <w:autoSpaceDE w:val="0"/>
        <w:autoSpaceDN w:val="0"/>
        <w:adjustRightInd w:val="0"/>
        <w:spacing w:after="0" w:line="240" w:lineRule="auto"/>
        <w:rPr>
          <w:ins w:id="933" w:author="Виктория Санникова" w:date="2018-05-21T20:29:00Z"/>
          <w:rFonts w:ascii="Consolas" w:hAnsi="Consolas" w:cs="Consolas"/>
          <w:color w:val="000000"/>
          <w:sz w:val="19"/>
          <w:szCs w:val="19"/>
        </w:rPr>
      </w:pPr>
      <w:ins w:id="934" w:author="Виктория Санникова" w:date="2018-05-21T20:29:00Z">
        <w:r w:rsidRPr="00B365D0">
          <w:rPr>
            <w:rFonts w:ascii="Consolas" w:hAnsi="Consolas" w:cs="Consolas"/>
            <w:color w:val="000000"/>
            <w:sz w:val="19"/>
            <w:szCs w:val="19"/>
            <w:lang w:val="en-US"/>
            <w:rPrChange w:id="935"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936" w:author="Виктория Санникова" w:date="2018-05-21T20:29:00Z">
              <w:rPr>
                <w:rFonts w:ascii="Consolas" w:hAnsi="Consolas" w:cs="Consolas"/>
                <w:color w:val="000000"/>
                <w:sz w:val="19"/>
                <w:szCs w:val="19"/>
              </w:rPr>
            </w:rPrChange>
          </w:rPr>
          <w:tab/>
        </w:r>
        <w:proofErr w:type="spellStart"/>
        <w:r>
          <w:rPr>
            <w:rFonts w:ascii="Consolas" w:hAnsi="Consolas" w:cs="Consolas"/>
            <w:color w:val="000000"/>
            <w:sz w:val="19"/>
            <w:szCs w:val="19"/>
          </w:rPr>
          <w:t>shift</w:t>
        </w:r>
        <w:proofErr w:type="spellEnd"/>
        <w:r>
          <w:rPr>
            <w:rFonts w:ascii="Consolas" w:hAnsi="Consolas" w:cs="Consolas"/>
            <w:color w:val="000000"/>
            <w:sz w:val="19"/>
            <w:szCs w:val="19"/>
          </w:rPr>
          <w:t>[</w:t>
        </w:r>
        <w:proofErr w:type="spellStart"/>
        <w:r>
          <w:rPr>
            <w:rFonts w:ascii="Consolas" w:hAnsi="Consolas" w:cs="Consolas"/>
            <w:color w:val="000000"/>
            <w:sz w:val="19"/>
            <w:szCs w:val="19"/>
          </w:rPr>
          <w:t>tid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tid</w:t>
        </w:r>
        <w:proofErr w:type="spellEnd"/>
        <w:r>
          <w:rPr>
            <w:rFonts w:ascii="Consolas" w:hAnsi="Consolas" w:cs="Consolas"/>
            <w:color w:val="000000"/>
            <w:sz w:val="19"/>
            <w:szCs w:val="19"/>
          </w:rPr>
          <w: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threads</w:t>
        </w:r>
        <w:proofErr w:type="spellEnd"/>
        <w:r>
          <w:rPr>
            <w:rFonts w:ascii="Consolas" w:hAnsi="Consolas" w:cs="Consolas"/>
            <w:color w:val="000000"/>
            <w:sz w:val="19"/>
            <w:szCs w:val="19"/>
          </w:rPr>
          <w:t xml:space="preserve">); </w:t>
        </w:r>
        <w:r>
          <w:rPr>
            <w:rFonts w:ascii="Consolas" w:hAnsi="Consolas" w:cs="Consolas"/>
            <w:color w:val="008000"/>
            <w:sz w:val="19"/>
            <w:szCs w:val="19"/>
          </w:rPr>
          <w:t>//начало с которого будем сортировать</w:t>
        </w:r>
      </w:ins>
    </w:p>
    <w:p w:rsidR="00B365D0" w:rsidRPr="00B365D0" w:rsidRDefault="00B365D0" w:rsidP="00B365D0">
      <w:pPr>
        <w:autoSpaceDE w:val="0"/>
        <w:autoSpaceDN w:val="0"/>
        <w:adjustRightInd w:val="0"/>
        <w:spacing w:after="0" w:line="240" w:lineRule="auto"/>
        <w:rPr>
          <w:ins w:id="937" w:author="Виктория Санникова" w:date="2018-05-21T20:29:00Z"/>
          <w:rFonts w:ascii="Consolas" w:hAnsi="Consolas" w:cs="Consolas"/>
          <w:color w:val="000000"/>
          <w:sz w:val="19"/>
          <w:szCs w:val="19"/>
          <w:lang w:val="en-US"/>
          <w:rPrChange w:id="938" w:author="Виктория Санникова" w:date="2018-05-21T20:29:00Z">
            <w:rPr>
              <w:ins w:id="939" w:author="Виктория Санникова" w:date="2018-05-21T20:29:00Z"/>
              <w:rFonts w:ascii="Consolas" w:hAnsi="Consolas" w:cs="Consolas"/>
              <w:color w:val="000000"/>
              <w:sz w:val="19"/>
              <w:szCs w:val="19"/>
            </w:rPr>
          </w:rPrChange>
        </w:rPr>
      </w:pPr>
      <w:ins w:id="940" w:author="Виктория Санникова" w:date="2018-05-21T20:29:00Z">
        <w:r>
          <w:rPr>
            <w:rFonts w:ascii="Consolas" w:hAnsi="Consolas" w:cs="Consolas"/>
            <w:color w:val="000000"/>
            <w:sz w:val="19"/>
            <w:szCs w:val="19"/>
          </w:rPr>
          <w:tab/>
        </w:r>
        <w:r>
          <w:rPr>
            <w:rFonts w:ascii="Consolas" w:hAnsi="Consolas" w:cs="Consolas"/>
            <w:color w:val="000000"/>
            <w:sz w:val="19"/>
            <w:szCs w:val="19"/>
          </w:rPr>
          <w:tab/>
        </w:r>
        <w:proofErr w:type="gramStart"/>
        <w:r w:rsidRPr="00B365D0">
          <w:rPr>
            <w:rFonts w:ascii="Consolas" w:hAnsi="Consolas" w:cs="Consolas"/>
            <w:color w:val="000000"/>
            <w:sz w:val="19"/>
            <w:szCs w:val="19"/>
            <w:lang w:val="en-US"/>
            <w:rPrChange w:id="941" w:author="Виктория Санникова" w:date="2018-05-21T20:29:00Z">
              <w:rPr>
                <w:rFonts w:ascii="Consolas" w:hAnsi="Consolas" w:cs="Consolas"/>
                <w:color w:val="000000"/>
                <w:sz w:val="19"/>
                <w:szCs w:val="19"/>
              </w:rPr>
            </w:rPrChange>
          </w:rPr>
          <w:t>chunk[</w:t>
        </w:r>
        <w:proofErr w:type="spellStart"/>
        <w:proofErr w:type="gramEnd"/>
        <w:r w:rsidRPr="00B365D0">
          <w:rPr>
            <w:rFonts w:ascii="Consolas" w:hAnsi="Consolas" w:cs="Consolas"/>
            <w:color w:val="000000"/>
            <w:sz w:val="19"/>
            <w:szCs w:val="19"/>
            <w:lang w:val="en-US"/>
            <w:rPrChange w:id="942" w:author="Виктория Санникова" w:date="2018-05-21T20:29:00Z">
              <w:rPr>
                <w:rFonts w:ascii="Consolas" w:hAnsi="Consolas" w:cs="Consolas"/>
                <w:color w:val="000000"/>
                <w:sz w:val="19"/>
                <w:szCs w:val="19"/>
              </w:rPr>
            </w:rPrChange>
          </w:rPr>
          <w:t>tid</w:t>
        </w:r>
        <w:proofErr w:type="spellEnd"/>
        <w:r w:rsidRPr="00B365D0">
          <w:rPr>
            <w:rFonts w:ascii="Consolas" w:hAnsi="Consolas" w:cs="Consolas"/>
            <w:color w:val="000000"/>
            <w:sz w:val="19"/>
            <w:szCs w:val="19"/>
            <w:lang w:val="en-US"/>
            <w:rPrChange w:id="943" w:author="Виктория Санникова" w:date="2018-05-21T20:29:00Z">
              <w:rPr>
                <w:rFonts w:ascii="Consolas" w:hAnsi="Consolas" w:cs="Consolas"/>
                <w:color w:val="000000"/>
                <w:sz w:val="19"/>
                <w:szCs w:val="19"/>
              </w:rPr>
            </w:rPrChange>
          </w:rPr>
          <w:t>] = (</w:t>
        </w:r>
        <w:proofErr w:type="spellStart"/>
        <w:r w:rsidRPr="00B365D0">
          <w:rPr>
            <w:rFonts w:ascii="Consolas" w:hAnsi="Consolas" w:cs="Consolas"/>
            <w:color w:val="000000"/>
            <w:sz w:val="19"/>
            <w:szCs w:val="19"/>
            <w:lang w:val="en-US"/>
            <w:rPrChange w:id="944" w:author="Виктория Санникова" w:date="2018-05-21T20:29:00Z">
              <w:rPr>
                <w:rFonts w:ascii="Consolas" w:hAnsi="Consolas" w:cs="Consolas"/>
                <w:color w:val="000000"/>
                <w:sz w:val="19"/>
                <w:szCs w:val="19"/>
              </w:rPr>
            </w:rPrChange>
          </w:rPr>
          <w:t>tid</w:t>
        </w:r>
        <w:proofErr w:type="spellEnd"/>
        <w:r w:rsidRPr="00B365D0">
          <w:rPr>
            <w:rFonts w:ascii="Consolas" w:hAnsi="Consolas" w:cs="Consolas"/>
            <w:color w:val="000000"/>
            <w:sz w:val="19"/>
            <w:szCs w:val="19"/>
            <w:lang w:val="en-US"/>
            <w:rPrChange w:id="945" w:author="Виктория Санникова" w:date="2018-05-21T20:29:00Z">
              <w:rPr>
                <w:rFonts w:ascii="Consolas" w:hAnsi="Consolas" w:cs="Consolas"/>
                <w:color w:val="000000"/>
                <w:sz w:val="19"/>
                <w:szCs w:val="19"/>
              </w:rPr>
            </w:rPrChange>
          </w:rPr>
          <w:t xml:space="preserve"> == threads - 1) ? </w:t>
        </w:r>
        <w:proofErr w:type="gramStart"/>
        <w:r w:rsidRPr="00B365D0">
          <w:rPr>
            <w:rFonts w:ascii="Consolas" w:hAnsi="Consolas" w:cs="Consolas"/>
            <w:color w:val="000000"/>
            <w:sz w:val="19"/>
            <w:szCs w:val="19"/>
            <w:lang w:val="en-US"/>
            <w:rPrChange w:id="946" w:author="Виктория Санникова" w:date="2018-05-21T20:29:00Z">
              <w:rPr>
                <w:rFonts w:ascii="Consolas" w:hAnsi="Consolas" w:cs="Consolas"/>
                <w:color w:val="000000"/>
                <w:sz w:val="19"/>
                <w:szCs w:val="19"/>
              </w:rPr>
            </w:rPrChange>
          </w:rPr>
          <w:t>size</w:t>
        </w:r>
        <w:proofErr w:type="gramEnd"/>
        <w:r w:rsidRPr="00B365D0">
          <w:rPr>
            <w:rFonts w:ascii="Consolas" w:hAnsi="Consolas" w:cs="Consolas"/>
            <w:color w:val="000000"/>
            <w:sz w:val="19"/>
            <w:szCs w:val="19"/>
            <w:lang w:val="en-US"/>
            <w:rPrChange w:id="947" w:author="Виктория Санникова" w:date="2018-05-21T20:29:00Z">
              <w:rPr>
                <w:rFonts w:ascii="Consolas" w:hAnsi="Consolas" w:cs="Consolas"/>
                <w:color w:val="000000"/>
                <w:sz w:val="19"/>
                <w:szCs w:val="19"/>
              </w:rPr>
            </w:rPrChange>
          </w:rPr>
          <w:t xml:space="preserve"> - </w:t>
        </w:r>
        <w:proofErr w:type="spellStart"/>
        <w:r w:rsidRPr="00B365D0">
          <w:rPr>
            <w:rFonts w:ascii="Consolas" w:hAnsi="Consolas" w:cs="Consolas"/>
            <w:color w:val="000000"/>
            <w:sz w:val="19"/>
            <w:szCs w:val="19"/>
            <w:lang w:val="en-US"/>
            <w:rPrChange w:id="948" w:author="Виктория Санникова" w:date="2018-05-21T20:29:00Z">
              <w:rPr>
                <w:rFonts w:ascii="Consolas" w:hAnsi="Consolas" w:cs="Consolas"/>
                <w:color w:val="000000"/>
                <w:sz w:val="19"/>
                <w:szCs w:val="19"/>
              </w:rPr>
            </w:rPrChange>
          </w:rPr>
          <w:t>tid</w:t>
        </w:r>
        <w:proofErr w:type="spellEnd"/>
        <w:r w:rsidRPr="00B365D0">
          <w:rPr>
            <w:rFonts w:ascii="Consolas" w:hAnsi="Consolas" w:cs="Consolas"/>
            <w:color w:val="000000"/>
            <w:sz w:val="19"/>
            <w:szCs w:val="19"/>
            <w:lang w:val="en-US"/>
            <w:rPrChange w:id="949" w:author="Виктория Санникова" w:date="2018-05-21T20:29:00Z">
              <w:rPr>
                <w:rFonts w:ascii="Consolas" w:hAnsi="Consolas" w:cs="Consolas"/>
                <w:color w:val="000000"/>
                <w:sz w:val="19"/>
                <w:szCs w:val="19"/>
              </w:rPr>
            </w:rPrChange>
          </w:rPr>
          <w:t xml:space="preserve"> * (size / threads) : size / threads;</w:t>
        </w:r>
      </w:ins>
    </w:p>
    <w:p w:rsidR="00B365D0" w:rsidRPr="00B365D0" w:rsidRDefault="00B365D0" w:rsidP="00B365D0">
      <w:pPr>
        <w:autoSpaceDE w:val="0"/>
        <w:autoSpaceDN w:val="0"/>
        <w:adjustRightInd w:val="0"/>
        <w:spacing w:after="0" w:line="240" w:lineRule="auto"/>
        <w:rPr>
          <w:ins w:id="950" w:author="Виктория Санникова" w:date="2018-05-21T20:29:00Z"/>
          <w:rFonts w:ascii="Consolas" w:hAnsi="Consolas" w:cs="Consolas"/>
          <w:color w:val="000000"/>
          <w:sz w:val="19"/>
          <w:szCs w:val="19"/>
          <w:lang w:val="en-US"/>
          <w:rPrChange w:id="951" w:author="Виктория Санникова" w:date="2018-05-21T20:29:00Z">
            <w:rPr>
              <w:ins w:id="952" w:author="Виктория Санникова" w:date="2018-05-21T20:29:00Z"/>
              <w:rFonts w:ascii="Consolas" w:hAnsi="Consolas" w:cs="Consolas"/>
              <w:color w:val="000000"/>
              <w:sz w:val="19"/>
              <w:szCs w:val="19"/>
            </w:rPr>
          </w:rPrChange>
        </w:rPr>
      </w:pPr>
      <w:ins w:id="953" w:author="Виктория Санникова" w:date="2018-05-21T20:29:00Z">
        <w:r w:rsidRPr="00B365D0">
          <w:rPr>
            <w:rFonts w:ascii="Consolas" w:hAnsi="Consolas" w:cs="Consolas"/>
            <w:color w:val="000000"/>
            <w:sz w:val="19"/>
            <w:szCs w:val="19"/>
            <w:lang w:val="en-US"/>
            <w:rPrChange w:id="954"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955" w:author="Виктория Санникова" w:date="2018-05-21T20:29:00Z">
              <w:rPr>
                <w:rFonts w:ascii="Consolas" w:hAnsi="Consolas" w:cs="Consolas"/>
                <w:color w:val="000000"/>
                <w:sz w:val="19"/>
                <w:szCs w:val="19"/>
              </w:rPr>
            </w:rPrChange>
          </w:rPr>
          <w:tab/>
        </w:r>
        <w:proofErr w:type="spellStart"/>
        <w:r w:rsidRPr="00B365D0">
          <w:rPr>
            <w:rFonts w:ascii="Consolas" w:hAnsi="Consolas" w:cs="Consolas"/>
            <w:color w:val="000000"/>
            <w:sz w:val="19"/>
            <w:szCs w:val="19"/>
            <w:lang w:val="en-US"/>
            <w:rPrChange w:id="956" w:author="Виктория Санникова" w:date="2018-05-21T20:29:00Z">
              <w:rPr>
                <w:rFonts w:ascii="Consolas" w:hAnsi="Consolas" w:cs="Consolas"/>
                <w:color w:val="000000"/>
                <w:sz w:val="19"/>
                <w:szCs w:val="19"/>
              </w:rPr>
            </w:rPrChange>
          </w:rPr>
          <w:t>qSort_array_</w:t>
        </w:r>
        <w:proofErr w:type="gramStart"/>
        <w:r w:rsidRPr="00B365D0">
          <w:rPr>
            <w:rFonts w:ascii="Consolas" w:hAnsi="Consolas" w:cs="Consolas"/>
            <w:color w:val="000000"/>
            <w:sz w:val="19"/>
            <w:szCs w:val="19"/>
            <w:lang w:val="en-US"/>
            <w:rPrChange w:id="957" w:author="Виктория Санникова" w:date="2018-05-21T20:29:00Z">
              <w:rPr>
                <w:rFonts w:ascii="Consolas" w:hAnsi="Consolas" w:cs="Consolas"/>
                <w:color w:val="000000"/>
                <w:sz w:val="19"/>
                <w:szCs w:val="19"/>
              </w:rPr>
            </w:rPrChange>
          </w:rPr>
          <w:t>recursion</w:t>
        </w:r>
        <w:proofErr w:type="spellEnd"/>
        <w:r w:rsidRPr="00B365D0">
          <w:rPr>
            <w:rFonts w:ascii="Consolas" w:hAnsi="Consolas" w:cs="Consolas"/>
            <w:color w:val="000000"/>
            <w:sz w:val="19"/>
            <w:szCs w:val="19"/>
            <w:lang w:val="en-US"/>
            <w:rPrChange w:id="958" w:author="Виктория Санникова" w:date="2018-05-21T20:29:00Z">
              <w:rPr>
                <w:rFonts w:ascii="Consolas" w:hAnsi="Consolas" w:cs="Consolas"/>
                <w:color w:val="000000"/>
                <w:sz w:val="19"/>
                <w:szCs w:val="19"/>
              </w:rPr>
            </w:rPrChange>
          </w:rPr>
          <w:t>(</w:t>
        </w:r>
        <w:proofErr w:type="spellStart"/>
        <w:proofErr w:type="gramEnd"/>
        <w:r w:rsidRPr="00B365D0">
          <w:rPr>
            <w:rFonts w:ascii="Consolas" w:hAnsi="Consolas" w:cs="Consolas"/>
            <w:color w:val="000000"/>
            <w:sz w:val="19"/>
            <w:szCs w:val="19"/>
            <w:lang w:val="en-US"/>
            <w:rPrChange w:id="959" w:author="Виктория Санникова" w:date="2018-05-21T20:29:00Z">
              <w:rPr>
                <w:rFonts w:ascii="Consolas" w:hAnsi="Consolas" w:cs="Consolas"/>
                <w:color w:val="000000"/>
                <w:sz w:val="19"/>
                <w:szCs w:val="19"/>
              </w:rPr>
            </w:rPrChange>
          </w:rPr>
          <w:t>arr</w:t>
        </w:r>
        <w:proofErr w:type="spellEnd"/>
        <w:r w:rsidRPr="00B365D0">
          <w:rPr>
            <w:rFonts w:ascii="Consolas" w:hAnsi="Consolas" w:cs="Consolas"/>
            <w:color w:val="000000"/>
            <w:sz w:val="19"/>
            <w:szCs w:val="19"/>
            <w:lang w:val="en-US"/>
            <w:rPrChange w:id="960" w:author="Виктория Санникова" w:date="2018-05-21T20:29:00Z">
              <w:rPr>
                <w:rFonts w:ascii="Consolas" w:hAnsi="Consolas" w:cs="Consolas"/>
                <w:color w:val="000000"/>
                <w:sz w:val="19"/>
                <w:szCs w:val="19"/>
              </w:rPr>
            </w:rPrChange>
          </w:rPr>
          <w:t xml:space="preserve"> + shift[</w:t>
        </w:r>
        <w:proofErr w:type="spellStart"/>
        <w:r w:rsidRPr="00B365D0">
          <w:rPr>
            <w:rFonts w:ascii="Consolas" w:hAnsi="Consolas" w:cs="Consolas"/>
            <w:color w:val="000000"/>
            <w:sz w:val="19"/>
            <w:szCs w:val="19"/>
            <w:lang w:val="en-US"/>
            <w:rPrChange w:id="961" w:author="Виктория Санникова" w:date="2018-05-21T20:29:00Z">
              <w:rPr>
                <w:rFonts w:ascii="Consolas" w:hAnsi="Consolas" w:cs="Consolas"/>
                <w:color w:val="000000"/>
                <w:sz w:val="19"/>
                <w:szCs w:val="19"/>
              </w:rPr>
            </w:rPrChange>
          </w:rPr>
          <w:t>tid</w:t>
        </w:r>
        <w:proofErr w:type="spellEnd"/>
        <w:r w:rsidRPr="00B365D0">
          <w:rPr>
            <w:rFonts w:ascii="Consolas" w:hAnsi="Consolas" w:cs="Consolas"/>
            <w:color w:val="000000"/>
            <w:sz w:val="19"/>
            <w:szCs w:val="19"/>
            <w:lang w:val="en-US"/>
            <w:rPrChange w:id="962" w:author="Виктория Санникова" w:date="2018-05-21T20:29:00Z">
              <w:rPr>
                <w:rFonts w:ascii="Consolas" w:hAnsi="Consolas" w:cs="Consolas"/>
                <w:color w:val="000000"/>
                <w:sz w:val="19"/>
                <w:szCs w:val="19"/>
              </w:rPr>
            </w:rPrChange>
          </w:rPr>
          <w:t>], chunk[</w:t>
        </w:r>
        <w:proofErr w:type="spellStart"/>
        <w:r w:rsidRPr="00B365D0">
          <w:rPr>
            <w:rFonts w:ascii="Consolas" w:hAnsi="Consolas" w:cs="Consolas"/>
            <w:color w:val="000000"/>
            <w:sz w:val="19"/>
            <w:szCs w:val="19"/>
            <w:lang w:val="en-US"/>
            <w:rPrChange w:id="963" w:author="Виктория Санникова" w:date="2018-05-21T20:29:00Z">
              <w:rPr>
                <w:rFonts w:ascii="Consolas" w:hAnsi="Consolas" w:cs="Consolas"/>
                <w:color w:val="000000"/>
                <w:sz w:val="19"/>
                <w:szCs w:val="19"/>
              </w:rPr>
            </w:rPrChange>
          </w:rPr>
          <w:t>tid</w:t>
        </w:r>
        <w:proofErr w:type="spellEnd"/>
        <w:r w:rsidRPr="00B365D0">
          <w:rPr>
            <w:rFonts w:ascii="Consolas" w:hAnsi="Consolas" w:cs="Consolas"/>
            <w:color w:val="000000"/>
            <w:sz w:val="19"/>
            <w:szCs w:val="19"/>
            <w:lang w:val="en-US"/>
            <w:rPrChange w:id="964" w:author="Виктория Санникова" w:date="2018-05-21T20:29:00Z">
              <w:rPr>
                <w:rFonts w:ascii="Consolas" w:hAnsi="Consolas" w:cs="Consolas"/>
                <w:color w:val="000000"/>
                <w:sz w:val="19"/>
                <w:szCs w:val="19"/>
              </w:rPr>
            </w:rPrChange>
          </w:rPr>
          <w:t>]);</w:t>
        </w:r>
      </w:ins>
    </w:p>
    <w:p w:rsidR="00B365D0" w:rsidRPr="00B365D0" w:rsidRDefault="00B365D0" w:rsidP="00B365D0">
      <w:pPr>
        <w:autoSpaceDE w:val="0"/>
        <w:autoSpaceDN w:val="0"/>
        <w:adjustRightInd w:val="0"/>
        <w:spacing w:after="0" w:line="240" w:lineRule="auto"/>
        <w:rPr>
          <w:ins w:id="965" w:author="Виктория Санникова" w:date="2018-05-21T20:29:00Z"/>
          <w:rFonts w:ascii="Consolas" w:hAnsi="Consolas" w:cs="Consolas"/>
          <w:color w:val="000000"/>
          <w:sz w:val="19"/>
          <w:szCs w:val="19"/>
          <w:lang w:val="en-US"/>
          <w:rPrChange w:id="966" w:author="Виктория Санникова" w:date="2018-05-21T20:29:00Z">
            <w:rPr>
              <w:ins w:id="967" w:author="Виктория Санникова" w:date="2018-05-21T20:29:00Z"/>
              <w:rFonts w:ascii="Consolas" w:hAnsi="Consolas" w:cs="Consolas"/>
              <w:color w:val="000000"/>
              <w:sz w:val="19"/>
              <w:szCs w:val="19"/>
            </w:rPr>
          </w:rPrChange>
        </w:rPr>
      </w:pPr>
    </w:p>
    <w:p w:rsidR="00B365D0" w:rsidRDefault="00B365D0" w:rsidP="00B365D0">
      <w:pPr>
        <w:autoSpaceDE w:val="0"/>
        <w:autoSpaceDN w:val="0"/>
        <w:adjustRightInd w:val="0"/>
        <w:spacing w:after="0" w:line="240" w:lineRule="auto"/>
        <w:rPr>
          <w:ins w:id="968" w:author="Виктория Санникова" w:date="2018-05-21T20:29:00Z"/>
          <w:rFonts w:ascii="Consolas" w:hAnsi="Consolas" w:cs="Consolas"/>
          <w:color w:val="000000"/>
          <w:sz w:val="19"/>
          <w:szCs w:val="19"/>
        </w:rPr>
      </w:pPr>
      <w:ins w:id="969" w:author="Виктория Санникова" w:date="2018-05-21T20:29:00Z">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barrier</w:t>
        </w:r>
        <w:proofErr w:type="spellEnd"/>
        <w:r>
          <w:rPr>
            <w:rFonts w:ascii="Consolas" w:hAnsi="Consolas" w:cs="Consolas"/>
            <w:color w:val="000000"/>
            <w:sz w:val="19"/>
            <w:szCs w:val="19"/>
          </w:rPr>
          <w:t xml:space="preserve"> </w:t>
        </w:r>
        <w:r>
          <w:rPr>
            <w:rFonts w:ascii="Consolas" w:hAnsi="Consolas" w:cs="Consolas"/>
            <w:color w:val="008000"/>
            <w:sz w:val="19"/>
            <w:szCs w:val="19"/>
          </w:rPr>
          <w:t>//ждешь все потоки</w:t>
        </w:r>
      </w:ins>
    </w:p>
    <w:p w:rsidR="00B365D0" w:rsidRDefault="00B365D0" w:rsidP="00B365D0">
      <w:pPr>
        <w:autoSpaceDE w:val="0"/>
        <w:autoSpaceDN w:val="0"/>
        <w:adjustRightInd w:val="0"/>
        <w:spacing w:after="0" w:line="240" w:lineRule="auto"/>
        <w:rPr>
          <w:ins w:id="970" w:author="Виктория Санникова" w:date="2018-05-21T20:29:00Z"/>
          <w:rFonts w:ascii="Consolas" w:hAnsi="Consolas" w:cs="Consolas"/>
          <w:color w:val="000000"/>
          <w:sz w:val="19"/>
          <w:szCs w:val="19"/>
        </w:rPr>
      </w:pPr>
    </w:p>
    <w:p w:rsidR="00B365D0" w:rsidRPr="00B365D0" w:rsidRDefault="00B365D0" w:rsidP="00B365D0">
      <w:pPr>
        <w:autoSpaceDE w:val="0"/>
        <w:autoSpaceDN w:val="0"/>
        <w:adjustRightInd w:val="0"/>
        <w:spacing w:after="0" w:line="240" w:lineRule="auto"/>
        <w:rPr>
          <w:ins w:id="971" w:author="Виктория Санникова" w:date="2018-05-21T20:29:00Z"/>
          <w:rFonts w:ascii="Consolas" w:hAnsi="Consolas" w:cs="Consolas"/>
          <w:color w:val="000000"/>
          <w:sz w:val="19"/>
          <w:szCs w:val="19"/>
          <w:lang w:val="en-US"/>
          <w:rPrChange w:id="972" w:author="Виктория Санникова" w:date="2018-05-21T20:29:00Z">
            <w:rPr>
              <w:ins w:id="973" w:author="Виктория Санникова" w:date="2018-05-21T20:29:00Z"/>
              <w:rFonts w:ascii="Consolas" w:hAnsi="Consolas" w:cs="Consolas"/>
              <w:color w:val="000000"/>
              <w:sz w:val="19"/>
              <w:szCs w:val="19"/>
            </w:rPr>
          </w:rPrChange>
        </w:rPr>
      </w:pPr>
      <w:ins w:id="974" w:author="Виктория Санникова" w:date="2018-05-21T20:29:00Z">
        <w:r>
          <w:rPr>
            <w:rFonts w:ascii="Consolas" w:hAnsi="Consolas" w:cs="Consolas"/>
            <w:color w:val="000000"/>
            <w:sz w:val="19"/>
            <w:szCs w:val="19"/>
          </w:rPr>
          <w:tab/>
        </w:r>
        <w:r>
          <w:rPr>
            <w:rFonts w:ascii="Consolas" w:hAnsi="Consolas" w:cs="Consolas"/>
            <w:color w:val="000000"/>
            <w:sz w:val="19"/>
            <w:szCs w:val="19"/>
          </w:rPr>
          <w:tab/>
        </w:r>
        <w:proofErr w:type="gramStart"/>
        <w:r w:rsidRPr="00B365D0">
          <w:rPr>
            <w:rFonts w:ascii="Consolas" w:hAnsi="Consolas" w:cs="Consolas"/>
            <w:color w:val="000000"/>
            <w:sz w:val="19"/>
            <w:szCs w:val="19"/>
            <w:lang w:val="en-US"/>
            <w:rPrChange w:id="975" w:author="Виктория Санникова" w:date="2018-05-21T20:29:00Z">
              <w:rPr>
                <w:rFonts w:ascii="Consolas" w:hAnsi="Consolas" w:cs="Consolas"/>
                <w:color w:val="000000"/>
                <w:sz w:val="19"/>
                <w:szCs w:val="19"/>
              </w:rPr>
            </w:rPrChange>
          </w:rPr>
          <w:t>step</w:t>
        </w:r>
        <w:proofErr w:type="gramEnd"/>
        <w:r w:rsidRPr="00B365D0">
          <w:rPr>
            <w:rFonts w:ascii="Consolas" w:hAnsi="Consolas" w:cs="Consolas"/>
            <w:color w:val="000000"/>
            <w:sz w:val="19"/>
            <w:szCs w:val="19"/>
            <w:lang w:val="en-US"/>
            <w:rPrChange w:id="976" w:author="Виктория Санникова" w:date="2018-05-21T20:29:00Z">
              <w:rPr>
                <w:rFonts w:ascii="Consolas" w:hAnsi="Consolas" w:cs="Consolas"/>
                <w:color w:val="000000"/>
                <w:sz w:val="19"/>
                <w:szCs w:val="19"/>
              </w:rPr>
            </w:rPrChange>
          </w:rPr>
          <w:t xml:space="preserve"> = 1; </w:t>
        </w:r>
        <w:r w:rsidRPr="00B365D0">
          <w:rPr>
            <w:rFonts w:ascii="Consolas" w:hAnsi="Consolas" w:cs="Consolas"/>
            <w:color w:val="008000"/>
            <w:sz w:val="19"/>
            <w:szCs w:val="19"/>
            <w:lang w:val="en-US"/>
            <w:rPrChange w:id="977" w:author="Виктория Санникова" w:date="2018-05-21T20:29:00Z">
              <w:rPr>
                <w:rFonts w:ascii="Consolas" w:hAnsi="Consolas" w:cs="Consolas"/>
                <w:color w:val="008000"/>
                <w:sz w:val="19"/>
                <w:szCs w:val="19"/>
              </w:rPr>
            </w:rPrChange>
          </w:rPr>
          <w:t>//</w:t>
        </w:r>
        <w:r>
          <w:rPr>
            <w:rFonts w:ascii="Consolas" w:hAnsi="Consolas" w:cs="Consolas"/>
            <w:color w:val="008000"/>
            <w:sz w:val="19"/>
            <w:szCs w:val="19"/>
          </w:rPr>
          <w:t>шаг</w:t>
        </w:r>
        <w:r w:rsidRPr="00B365D0">
          <w:rPr>
            <w:rFonts w:ascii="Consolas" w:hAnsi="Consolas" w:cs="Consolas"/>
            <w:color w:val="008000"/>
            <w:sz w:val="19"/>
            <w:szCs w:val="19"/>
            <w:lang w:val="en-US"/>
            <w:rPrChange w:id="978" w:author="Виктория Санникова" w:date="2018-05-21T20:29:00Z">
              <w:rPr>
                <w:rFonts w:ascii="Consolas" w:hAnsi="Consolas" w:cs="Consolas"/>
                <w:color w:val="008000"/>
                <w:sz w:val="19"/>
                <w:szCs w:val="19"/>
              </w:rPr>
            </w:rPrChange>
          </w:rPr>
          <w:t xml:space="preserve"> </w:t>
        </w:r>
        <w:r>
          <w:rPr>
            <w:rFonts w:ascii="Consolas" w:hAnsi="Consolas" w:cs="Consolas"/>
            <w:color w:val="008000"/>
            <w:sz w:val="19"/>
            <w:szCs w:val="19"/>
          </w:rPr>
          <w:t>рекурсии</w:t>
        </w:r>
      </w:ins>
    </w:p>
    <w:p w:rsidR="00B365D0" w:rsidRPr="00B365D0" w:rsidRDefault="00B365D0" w:rsidP="00B365D0">
      <w:pPr>
        <w:autoSpaceDE w:val="0"/>
        <w:autoSpaceDN w:val="0"/>
        <w:adjustRightInd w:val="0"/>
        <w:spacing w:after="0" w:line="240" w:lineRule="auto"/>
        <w:rPr>
          <w:ins w:id="979" w:author="Виктория Санникова" w:date="2018-05-21T20:29:00Z"/>
          <w:rFonts w:ascii="Consolas" w:hAnsi="Consolas" w:cs="Consolas"/>
          <w:color w:val="000000"/>
          <w:sz w:val="19"/>
          <w:szCs w:val="19"/>
          <w:lang w:val="en-US"/>
          <w:rPrChange w:id="980" w:author="Виктория Санникова" w:date="2018-05-21T20:29:00Z">
            <w:rPr>
              <w:ins w:id="981" w:author="Виктория Санникова" w:date="2018-05-21T20:29:00Z"/>
              <w:rFonts w:ascii="Consolas" w:hAnsi="Consolas" w:cs="Consolas"/>
              <w:color w:val="000000"/>
              <w:sz w:val="19"/>
              <w:szCs w:val="19"/>
            </w:rPr>
          </w:rPrChange>
        </w:rPr>
      </w:pPr>
      <w:ins w:id="982" w:author="Виктория Санникова" w:date="2018-05-21T20:29:00Z">
        <w:r w:rsidRPr="00B365D0">
          <w:rPr>
            <w:rFonts w:ascii="Consolas" w:hAnsi="Consolas" w:cs="Consolas"/>
            <w:color w:val="000000"/>
            <w:sz w:val="19"/>
            <w:szCs w:val="19"/>
            <w:lang w:val="en-US"/>
            <w:rPrChange w:id="983"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984" w:author="Виктория Санникова" w:date="2018-05-21T20:29:00Z">
              <w:rPr>
                <w:rFonts w:ascii="Consolas" w:hAnsi="Consolas" w:cs="Consolas"/>
                <w:color w:val="000000"/>
                <w:sz w:val="19"/>
                <w:szCs w:val="19"/>
              </w:rPr>
            </w:rPrChange>
          </w:rPr>
          <w:tab/>
        </w:r>
        <w:proofErr w:type="gramStart"/>
        <w:r w:rsidRPr="00B365D0">
          <w:rPr>
            <w:rFonts w:ascii="Consolas" w:hAnsi="Consolas" w:cs="Consolas"/>
            <w:color w:val="0000FF"/>
            <w:sz w:val="19"/>
            <w:szCs w:val="19"/>
            <w:lang w:val="en-US"/>
            <w:rPrChange w:id="985" w:author="Виктория Санникова" w:date="2018-05-21T20:29:00Z">
              <w:rPr>
                <w:rFonts w:ascii="Consolas" w:hAnsi="Consolas" w:cs="Consolas"/>
                <w:color w:val="0000FF"/>
                <w:sz w:val="19"/>
                <w:szCs w:val="19"/>
              </w:rPr>
            </w:rPrChange>
          </w:rPr>
          <w:t>while</w:t>
        </w:r>
        <w:proofErr w:type="gramEnd"/>
        <w:r w:rsidRPr="00B365D0">
          <w:rPr>
            <w:rFonts w:ascii="Consolas" w:hAnsi="Consolas" w:cs="Consolas"/>
            <w:color w:val="000000"/>
            <w:sz w:val="19"/>
            <w:szCs w:val="19"/>
            <w:lang w:val="en-US"/>
            <w:rPrChange w:id="986" w:author="Виктория Санникова" w:date="2018-05-21T20:29:00Z">
              <w:rPr>
                <w:rFonts w:ascii="Consolas" w:hAnsi="Consolas" w:cs="Consolas"/>
                <w:color w:val="000000"/>
                <w:sz w:val="19"/>
                <w:szCs w:val="19"/>
              </w:rPr>
            </w:rPrChange>
          </w:rPr>
          <w:t xml:space="preserve"> (step &lt; threads) {</w:t>
        </w:r>
      </w:ins>
    </w:p>
    <w:p w:rsidR="00B365D0" w:rsidRDefault="00B365D0" w:rsidP="00B365D0">
      <w:pPr>
        <w:autoSpaceDE w:val="0"/>
        <w:autoSpaceDN w:val="0"/>
        <w:adjustRightInd w:val="0"/>
        <w:spacing w:after="0" w:line="240" w:lineRule="auto"/>
        <w:rPr>
          <w:ins w:id="987" w:author="Виктория Санникова" w:date="2018-05-21T20:29:00Z"/>
          <w:rFonts w:ascii="Consolas" w:hAnsi="Consolas" w:cs="Consolas"/>
          <w:color w:val="000000"/>
          <w:sz w:val="19"/>
          <w:szCs w:val="19"/>
        </w:rPr>
      </w:pPr>
      <w:ins w:id="988" w:author="Виктория Санникова" w:date="2018-05-21T20:29:00Z">
        <w:r w:rsidRPr="00B365D0">
          <w:rPr>
            <w:rFonts w:ascii="Consolas" w:hAnsi="Consolas" w:cs="Consolas"/>
            <w:color w:val="000000"/>
            <w:sz w:val="19"/>
            <w:szCs w:val="19"/>
            <w:lang w:val="en-US"/>
            <w:rPrChange w:id="989"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990"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991" w:author="Виктория Санникова" w:date="2018-05-21T20:29:00Z">
              <w:rPr>
                <w:rFonts w:ascii="Consolas" w:hAnsi="Consolas" w:cs="Consolas"/>
                <w:color w:val="000000"/>
                <w:sz w:val="19"/>
                <w:szCs w:val="19"/>
              </w:rPr>
            </w:rPrChange>
          </w:rPr>
          <w:tab/>
        </w:r>
        <w:proofErr w:type="spellStart"/>
        <w:r>
          <w:rPr>
            <w:rFonts w:ascii="Consolas" w:hAnsi="Consolas" w:cs="Consolas"/>
            <w:color w:val="000000"/>
            <w:sz w:val="19"/>
            <w:szCs w:val="19"/>
          </w:rPr>
          <w:t>thread_index</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pow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w:t>
        </w:r>
        <w:proofErr w:type="spellStart"/>
        <w:r>
          <w:rPr>
            <w:rFonts w:ascii="Consolas" w:hAnsi="Consolas" w:cs="Consolas"/>
            <w:color w:val="000000"/>
            <w:sz w:val="19"/>
            <w:szCs w:val="19"/>
          </w:rPr>
          <w:t>step</w:t>
        </w:r>
        <w:proofErr w:type="spellEnd"/>
        <w:r>
          <w:rPr>
            <w:rFonts w:ascii="Consolas" w:hAnsi="Consolas" w:cs="Consolas"/>
            <w:color w:val="000000"/>
            <w:sz w:val="19"/>
            <w:szCs w:val="19"/>
          </w:rPr>
          <w:t xml:space="preserve"> - 1); </w:t>
        </w:r>
        <w:r>
          <w:rPr>
            <w:rFonts w:ascii="Consolas" w:hAnsi="Consolas" w:cs="Consolas"/>
            <w:color w:val="008000"/>
            <w:sz w:val="19"/>
            <w:szCs w:val="19"/>
          </w:rPr>
          <w:t xml:space="preserve">//позволяет найти </w:t>
        </w:r>
        <w:proofErr w:type="spellStart"/>
        <w:r>
          <w:rPr>
            <w:rFonts w:ascii="Consolas" w:hAnsi="Consolas" w:cs="Consolas"/>
            <w:color w:val="008000"/>
            <w:sz w:val="19"/>
            <w:szCs w:val="19"/>
          </w:rPr>
          <w:t>следующиий</w:t>
        </w:r>
        <w:proofErr w:type="spellEnd"/>
        <w:r>
          <w:rPr>
            <w:rFonts w:ascii="Consolas" w:hAnsi="Consolas" w:cs="Consolas"/>
            <w:color w:val="008000"/>
            <w:sz w:val="19"/>
            <w:szCs w:val="19"/>
          </w:rPr>
          <w:t xml:space="preserve"> поток</w:t>
        </w:r>
        <w:r>
          <w:rPr>
            <w:rFonts w:ascii="Consolas" w:hAnsi="Consolas" w:cs="Consolas"/>
            <w:color w:val="008000"/>
            <w:sz w:val="19"/>
            <w:szCs w:val="19"/>
          </w:rPr>
          <w:tab/>
        </w:r>
        <w:r>
          <w:rPr>
            <w:rFonts w:ascii="Consolas" w:hAnsi="Consolas" w:cs="Consolas"/>
            <w:color w:val="008000"/>
            <w:sz w:val="19"/>
            <w:szCs w:val="19"/>
          </w:rPr>
          <w:tab/>
        </w:r>
      </w:ins>
    </w:p>
    <w:p w:rsidR="00B365D0" w:rsidRDefault="00B365D0" w:rsidP="00B365D0">
      <w:pPr>
        <w:autoSpaceDE w:val="0"/>
        <w:autoSpaceDN w:val="0"/>
        <w:adjustRightInd w:val="0"/>
        <w:spacing w:after="0" w:line="240" w:lineRule="auto"/>
        <w:rPr>
          <w:ins w:id="992" w:author="Виктория Санникова" w:date="2018-05-21T20:29:00Z"/>
          <w:rFonts w:ascii="Consolas" w:hAnsi="Consolas" w:cs="Consolas"/>
          <w:color w:val="000000"/>
          <w:sz w:val="19"/>
          <w:szCs w:val="19"/>
        </w:rPr>
      </w:pPr>
      <w:ins w:id="993" w:author="Виктория Санникова" w:date="2018-05-21T20:29:00Z">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w:t>
        </w:r>
        <w:proofErr w:type="gramStart"/>
        <w:r>
          <w:rPr>
            <w:rFonts w:ascii="Consolas" w:hAnsi="Consolas" w:cs="Consolas"/>
            <w:color w:val="000000"/>
            <w:sz w:val="19"/>
            <w:szCs w:val="19"/>
          </w:rPr>
          <w:t xml:space="preserve">&lt; </w:t>
        </w:r>
        <w:proofErr w:type="spellStart"/>
        <w:r>
          <w:rPr>
            <w:rFonts w:ascii="Consolas" w:hAnsi="Consolas" w:cs="Consolas"/>
            <w:color w:val="000000"/>
            <w:sz w:val="19"/>
            <w:szCs w:val="19"/>
          </w:rPr>
          <w:t>chunk</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tid</w:t>
        </w:r>
        <w:proofErr w:type="spellEnd"/>
        <w:r>
          <w:rPr>
            <w:rFonts w:ascii="Consolas" w:hAnsi="Consolas" w:cs="Consolas"/>
            <w:color w:val="000000"/>
            <w:sz w:val="19"/>
            <w:szCs w:val="19"/>
          </w:rPr>
          <w:t xml:space="preserve">]; ++i) { </w:t>
        </w:r>
        <w:r>
          <w:rPr>
            <w:rFonts w:ascii="Consolas" w:hAnsi="Consolas" w:cs="Consolas"/>
            <w:color w:val="008000"/>
            <w:sz w:val="19"/>
            <w:szCs w:val="19"/>
          </w:rPr>
          <w:t xml:space="preserve">//записываю каждый </w:t>
        </w:r>
        <w:proofErr w:type="spellStart"/>
        <w:r>
          <w:rPr>
            <w:rFonts w:ascii="Consolas" w:hAnsi="Consolas" w:cs="Consolas"/>
            <w:color w:val="008000"/>
            <w:sz w:val="19"/>
            <w:szCs w:val="19"/>
          </w:rPr>
          <w:t>кусох</w:t>
        </w:r>
        <w:proofErr w:type="spellEnd"/>
        <w:r>
          <w:rPr>
            <w:rFonts w:ascii="Consolas" w:hAnsi="Consolas" w:cs="Consolas"/>
            <w:color w:val="008000"/>
            <w:sz w:val="19"/>
            <w:szCs w:val="19"/>
          </w:rPr>
          <w:t xml:space="preserve"> исходного массива в нужный вектор</w:t>
        </w:r>
      </w:ins>
    </w:p>
    <w:p w:rsidR="00B365D0" w:rsidRPr="00B365D0" w:rsidRDefault="00B365D0" w:rsidP="00B365D0">
      <w:pPr>
        <w:autoSpaceDE w:val="0"/>
        <w:autoSpaceDN w:val="0"/>
        <w:adjustRightInd w:val="0"/>
        <w:spacing w:after="0" w:line="240" w:lineRule="auto"/>
        <w:rPr>
          <w:ins w:id="994" w:author="Виктория Санникова" w:date="2018-05-21T20:29:00Z"/>
          <w:rFonts w:ascii="Consolas" w:hAnsi="Consolas" w:cs="Consolas"/>
          <w:color w:val="000000"/>
          <w:sz w:val="19"/>
          <w:szCs w:val="19"/>
          <w:lang w:val="en-US"/>
          <w:rPrChange w:id="995" w:author="Виктория Санникова" w:date="2018-05-21T20:29:00Z">
            <w:rPr>
              <w:ins w:id="996" w:author="Виктория Санникова" w:date="2018-05-21T20:29:00Z"/>
              <w:rFonts w:ascii="Consolas" w:hAnsi="Consolas" w:cs="Consolas"/>
              <w:color w:val="000000"/>
              <w:sz w:val="19"/>
              <w:szCs w:val="19"/>
            </w:rPr>
          </w:rPrChange>
        </w:rPr>
      </w:pPr>
      <w:ins w:id="997" w:author="Виктория Санникова" w:date="2018-05-21T20:29:00Z">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B365D0">
          <w:rPr>
            <w:rFonts w:ascii="Consolas" w:hAnsi="Consolas" w:cs="Consolas"/>
            <w:color w:val="000000"/>
            <w:sz w:val="19"/>
            <w:szCs w:val="19"/>
            <w:lang w:val="en-US"/>
            <w:rPrChange w:id="998" w:author="Виктория Санникова" w:date="2018-05-21T20:29:00Z">
              <w:rPr>
                <w:rFonts w:ascii="Consolas" w:hAnsi="Consolas" w:cs="Consolas"/>
                <w:color w:val="000000"/>
                <w:sz w:val="19"/>
                <w:szCs w:val="19"/>
              </w:rPr>
            </w:rPrChange>
          </w:rPr>
          <w:t>tempArray</w:t>
        </w:r>
        <w:proofErr w:type="spellEnd"/>
        <w:r w:rsidRPr="00B365D0">
          <w:rPr>
            <w:rFonts w:ascii="Consolas" w:hAnsi="Consolas" w:cs="Consolas"/>
            <w:color w:val="000000"/>
            <w:sz w:val="19"/>
            <w:szCs w:val="19"/>
            <w:lang w:val="en-US"/>
            <w:rPrChange w:id="999" w:author="Виктория Санникова" w:date="2018-05-21T20:29:00Z">
              <w:rPr>
                <w:rFonts w:ascii="Consolas" w:hAnsi="Consolas" w:cs="Consolas"/>
                <w:color w:val="000000"/>
                <w:sz w:val="19"/>
                <w:szCs w:val="19"/>
              </w:rPr>
            </w:rPrChange>
          </w:rPr>
          <w:t>[</w:t>
        </w:r>
        <w:proofErr w:type="spellStart"/>
        <w:proofErr w:type="gramEnd"/>
        <w:r w:rsidRPr="00B365D0">
          <w:rPr>
            <w:rFonts w:ascii="Consolas" w:hAnsi="Consolas" w:cs="Consolas"/>
            <w:color w:val="000000"/>
            <w:sz w:val="19"/>
            <w:szCs w:val="19"/>
            <w:lang w:val="en-US"/>
            <w:rPrChange w:id="1000" w:author="Виктория Санникова" w:date="2018-05-21T20:29:00Z">
              <w:rPr>
                <w:rFonts w:ascii="Consolas" w:hAnsi="Consolas" w:cs="Consolas"/>
                <w:color w:val="000000"/>
                <w:sz w:val="19"/>
                <w:szCs w:val="19"/>
              </w:rPr>
            </w:rPrChange>
          </w:rPr>
          <w:t>tid</w:t>
        </w:r>
        <w:proofErr w:type="spellEnd"/>
        <w:r w:rsidRPr="00B365D0">
          <w:rPr>
            <w:rFonts w:ascii="Consolas" w:hAnsi="Consolas" w:cs="Consolas"/>
            <w:color w:val="000000"/>
            <w:sz w:val="19"/>
            <w:szCs w:val="19"/>
            <w:lang w:val="en-US"/>
            <w:rPrChange w:id="1001" w:author="Виктория Санникова" w:date="2018-05-21T20:29:00Z">
              <w:rPr>
                <w:rFonts w:ascii="Consolas" w:hAnsi="Consolas" w:cs="Consolas"/>
                <w:color w:val="000000"/>
                <w:sz w:val="19"/>
                <w:szCs w:val="19"/>
              </w:rPr>
            </w:rPrChange>
          </w:rPr>
          <w:t>].</w:t>
        </w:r>
        <w:proofErr w:type="spellStart"/>
        <w:r w:rsidRPr="00B365D0">
          <w:rPr>
            <w:rFonts w:ascii="Consolas" w:hAnsi="Consolas" w:cs="Consolas"/>
            <w:color w:val="000000"/>
            <w:sz w:val="19"/>
            <w:szCs w:val="19"/>
            <w:lang w:val="en-US"/>
            <w:rPrChange w:id="1002" w:author="Виктория Санникова" w:date="2018-05-21T20:29:00Z">
              <w:rPr>
                <w:rFonts w:ascii="Consolas" w:hAnsi="Consolas" w:cs="Consolas"/>
                <w:color w:val="000000"/>
                <w:sz w:val="19"/>
                <w:szCs w:val="19"/>
              </w:rPr>
            </w:rPrChange>
          </w:rPr>
          <w:t>push_back</w:t>
        </w:r>
        <w:proofErr w:type="spellEnd"/>
        <w:r w:rsidRPr="00B365D0">
          <w:rPr>
            <w:rFonts w:ascii="Consolas" w:hAnsi="Consolas" w:cs="Consolas"/>
            <w:color w:val="000000"/>
            <w:sz w:val="19"/>
            <w:szCs w:val="19"/>
            <w:lang w:val="en-US"/>
            <w:rPrChange w:id="1003" w:author="Виктория Санникова" w:date="2018-05-21T20:29:00Z">
              <w:rPr>
                <w:rFonts w:ascii="Consolas" w:hAnsi="Consolas" w:cs="Consolas"/>
                <w:color w:val="000000"/>
                <w:sz w:val="19"/>
                <w:szCs w:val="19"/>
              </w:rPr>
            </w:rPrChange>
          </w:rPr>
          <w:t>(*(</w:t>
        </w:r>
        <w:proofErr w:type="spellStart"/>
        <w:r w:rsidRPr="00B365D0">
          <w:rPr>
            <w:rFonts w:ascii="Consolas" w:hAnsi="Consolas" w:cs="Consolas"/>
            <w:color w:val="000000"/>
            <w:sz w:val="19"/>
            <w:szCs w:val="19"/>
            <w:lang w:val="en-US"/>
            <w:rPrChange w:id="1004" w:author="Виктория Санникова" w:date="2018-05-21T20:29:00Z">
              <w:rPr>
                <w:rFonts w:ascii="Consolas" w:hAnsi="Consolas" w:cs="Consolas"/>
                <w:color w:val="000000"/>
                <w:sz w:val="19"/>
                <w:szCs w:val="19"/>
              </w:rPr>
            </w:rPrChange>
          </w:rPr>
          <w:t>arr</w:t>
        </w:r>
        <w:proofErr w:type="spellEnd"/>
        <w:r w:rsidRPr="00B365D0">
          <w:rPr>
            <w:rFonts w:ascii="Consolas" w:hAnsi="Consolas" w:cs="Consolas"/>
            <w:color w:val="000000"/>
            <w:sz w:val="19"/>
            <w:szCs w:val="19"/>
            <w:lang w:val="en-US"/>
            <w:rPrChange w:id="1005" w:author="Виктория Санникова" w:date="2018-05-21T20:29:00Z">
              <w:rPr>
                <w:rFonts w:ascii="Consolas" w:hAnsi="Consolas" w:cs="Consolas"/>
                <w:color w:val="000000"/>
                <w:sz w:val="19"/>
                <w:szCs w:val="19"/>
              </w:rPr>
            </w:rPrChange>
          </w:rPr>
          <w:t xml:space="preserve"> + shift[</w:t>
        </w:r>
        <w:proofErr w:type="spellStart"/>
        <w:r w:rsidRPr="00B365D0">
          <w:rPr>
            <w:rFonts w:ascii="Consolas" w:hAnsi="Consolas" w:cs="Consolas"/>
            <w:color w:val="000000"/>
            <w:sz w:val="19"/>
            <w:szCs w:val="19"/>
            <w:lang w:val="en-US"/>
            <w:rPrChange w:id="1006" w:author="Виктория Санникова" w:date="2018-05-21T20:29:00Z">
              <w:rPr>
                <w:rFonts w:ascii="Consolas" w:hAnsi="Consolas" w:cs="Consolas"/>
                <w:color w:val="000000"/>
                <w:sz w:val="19"/>
                <w:szCs w:val="19"/>
              </w:rPr>
            </w:rPrChange>
          </w:rPr>
          <w:t>tid</w:t>
        </w:r>
        <w:proofErr w:type="spellEnd"/>
        <w:r w:rsidRPr="00B365D0">
          <w:rPr>
            <w:rFonts w:ascii="Consolas" w:hAnsi="Consolas" w:cs="Consolas"/>
            <w:color w:val="000000"/>
            <w:sz w:val="19"/>
            <w:szCs w:val="19"/>
            <w:lang w:val="en-US"/>
            <w:rPrChange w:id="1007" w:author="Виктория Санникова" w:date="2018-05-21T20:29:00Z">
              <w:rPr>
                <w:rFonts w:ascii="Consolas" w:hAnsi="Consolas" w:cs="Consolas"/>
                <w:color w:val="000000"/>
                <w:sz w:val="19"/>
                <w:szCs w:val="19"/>
              </w:rPr>
            </w:rPrChange>
          </w:rPr>
          <w:t xml:space="preserve">] + </w:t>
        </w:r>
        <w:proofErr w:type="spellStart"/>
        <w:r w:rsidRPr="00B365D0">
          <w:rPr>
            <w:rFonts w:ascii="Consolas" w:hAnsi="Consolas" w:cs="Consolas"/>
            <w:color w:val="000000"/>
            <w:sz w:val="19"/>
            <w:szCs w:val="19"/>
            <w:lang w:val="en-US"/>
            <w:rPrChange w:id="1008" w:author="Виктория Санникова" w:date="2018-05-21T20:29:00Z">
              <w:rPr>
                <w:rFonts w:ascii="Consolas" w:hAnsi="Consolas" w:cs="Consolas"/>
                <w:color w:val="000000"/>
                <w:sz w:val="19"/>
                <w:szCs w:val="19"/>
              </w:rPr>
            </w:rPrChange>
          </w:rPr>
          <w:t>i</w:t>
        </w:r>
        <w:proofErr w:type="spellEnd"/>
        <w:r w:rsidRPr="00B365D0">
          <w:rPr>
            <w:rFonts w:ascii="Consolas" w:hAnsi="Consolas" w:cs="Consolas"/>
            <w:color w:val="000000"/>
            <w:sz w:val="19"/>
            <w:szCs w:val="19"/>
            <w:lang w:val="en-US"/>
            <w:rPrChange w:id="1009" w:author="Виктория Санникова" w:date="2018-05-21T20:29:00Z">
              <w:rPr>
                <w:rFonts w:ascii="Consolas" w:hAnsi="Consolas" w:cs="Consolas"/>
                <w:color w:val="000000"/>
                <w:sz w:val="19"/>
                <w:szCs w:val="19"/>
              </w:rPr>
            </w:rPrChange>
          </w:rPr>
          <w:t>));</w:t>
        </w:r>
      </w:ins>
    </w:p>
    <w:p w:rsidR="00B365D0" w:rsidRDefault="00B365D0" w:rsidP="00B365D0">
      <w:pPr>
        <w:autoSpaceDE w:val="0"/>
        <w:autoSpaceDN w:val="0"/>
        <w:adjustRightInd w:val="0"/>
        <w:spacing w:after="0" w:line="240" w:lineRule="auto"/>
        <w:rPr>
          <w:ins w:id="1010" w:author="Виктория Санникова" w:date="2018-05-21T20:29:00Z"/>
          <w:rFonts w:ascii="Consolas" w:hAnsi="Consolas" w:cs="Consolas"/>
          <w:color w:val="000000"/>
          <w:sz w:val="19"/>
          <w:szCs w:val="19"/>
        </w:rPr>
      </w:pPr>
      <w:ins w:id="1011" w:author="Виктория Санникова" w:date="2018-05-21T20:29:00Z">
        <w:r w:rsidRPr="00B365D0">
          <w:rPr>
            <w:rFonts w:ascii="Consolas" w:hAnsi="Consolas" w:cs="Consolas"/>
            <w:color w:val="000000"/>
            <w:sz w:val="19"/>
            <w:szCs w:val="19"/>
            <w:lang w:val="en-US"/>
            <w:rPrChange w:id="1012"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1013"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1014" w:author="Виктория Санникова" w:date="2018-05-21T20:29:00Z">
              <w:rPr>
                <w:rFonts w:ascii="Consolas" w:hAnsi="Consolas" w:cs="Consolas"/>
                <w:color w:val="000000"/>
                <w:sz w:val="19"/>
                <w:szCs w:val="19"/>
              </w:rPr>
            </w:rPrChange>
          </w:rPr>
          <w:tab/>
        </w:r>
        <w:r>
          <w:rPr>
            <w:rFonts w:ascii="Consolas" w:hAnsi="Consolas" w:cs="Consolas"/>
            <w:color w:val="000000"/>
            <w:sz w:val="19"/>
            <w:szCs w:val="19"/>
          </w:rPr>
          <w:t>}</w:t>
        </w:r>
      </w:ins>
    </w:p>
    <w:p w:rsidR="00B365D0" w:rsidRDefault="00B365D0" w:rsidP="00B365D0">
      <w:pPr>
        <w:autoSpaceDE w:val="0"/>
        <w:autoSpaceDN w:val="0"/>
        <w:adjustRightInd w:val="0"/>
        <w:spacing w:after="0" w:line="240" w:lineRule="auto"/>
        <w:rPr>
          <w:ins w:id="1015" w:author="Виктория Санникова" w:date="2018-05-21T20:29:00Z"/>
          <w:rFonts w:ascii="Consolas" w:hAnsi="Consolas" w:cs="Consolas"/>
          <w:color w:val="000000"/>
          <w:sz w:val="19"/>
          <w:szCs w:val="19"/>
        </w:rPr>
      </w:pPr>
      <w:ins w:id="1016" w:author="Виктория Санникова" w:date="2018-05-21T20:29:00Z">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barrier</w:t>
        </w:r>
        <w:proofErr w:type="spellEnd"/>
        <w:r>
          <w:rPr>
            <w:rFonts w:ascii="Consolas" w:hAnsi="Consolas" w:cs="Consolas"/>
            <w:color w:val="000000"/>
            <w:sz w:val="19"/>
            <w:szCs w:val="19"/>
          </w:rPr>
          <w:t xml:space="preserve"> </w:t>
        </w:r>
        <w:r>
          <w:rPr>
            <w:rFonts w:ascii="Consolas" w:hAnsi="Consolas" w:cs="Consolas"/>
            <w:color w:val="008000"/>
            <w:sz w:val="19"/>
            <w:szCs w:val="19"/>
          </w:rPr>
          <w:t>//ждем все потоки</w:t>
        </w:r>
      </w:ins>
    </w:p>
    <w:p w:rsidR="00B365D0" w:rsidRDefault="00B365D0" w:rsidP="00B365D0">
      <w:pPr>
        <w:autoSpaceDE w:val="0"/>
        <w:autoSpaceDN w:val="0"/>
        <w:adjustRightInd w:val="0"/>
        <w:spacing w:after="0" w:line="240" w:lineRule="auto"/>
        <w:rPr>
          <w:ins w:id="1017" w:author="Виктория Санникова" w:date="2018-05-21T20:29:00Z"/>
          <w:rFonts w:ascii="Consolas" w:hAnsi="Consolas" w:cs="Consolas"/>
          <w:color w:val="000000"/>
          <w:sz w:val="19"/>
          <w:szCs w:val="19"/>
        </w:rPr>
      </w:pPr>
      <w:ins w:id="1018" w:author="Виктория Санникова" w:date="2018-05-21T20:29:00Z">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thread_index</w:t>
        </w:r>
        <w:proofErr w:type="spellEnd"/>
        <w:r>
          <w:rPr>
            <w:rFonts w:ascii="Consolas" w:hAnsi="Consolas" w:cs="Consolas"/>
            <w:color w:val="000000"/>
            <w:sz w:val="19"/>
            <w:szCs w:val="19"/>
          </w:rPr>
          <w:t xml:space="preserve"> * 2) == 0)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/в каждой паре берем левый </w:t>
        </w:r>
      </w:ins>
    </w:p>
    <w:p w:rsidR="00B365D0" w:rsidRPr="00B365D0" w:rsidRDefault="00B365D0" w:rsidP="00B365D0">
      <w:pPr>
        <w:autoSpaceDE w:val="0"/>
        <w:autoSpaceDN w:val="0"/>
        <w:adjustRightInd w:val="0"/>
        <w:spacing w:after="0" w:line="240" w:lineRule="auto"/>
        <w:rPr>
          <w:ins w:id="1019" w:author="Виктория Санникова" w:date="2018-05-21T20:29:00Z"/>
          <w:rFonts w:ascii="Consolas" w:hAnsi="Consolas" w:cs="Consolas"/>
          <w:color w:val="000000"/>
          <w:sz w:val="19"/>
          <w:szCs w:val="19"/>
          <w:lang w:val="en-US"/>
          <w:rPrChange w:id="1020" w:author="Виктория Санникова" w:date="2018-05-21T20:29:00Z">
            <w:rPr>
              <w:ins w:id="1021" w:author="Виктория Санникова" w:date="2018-05-21T20:29:00Z"/>
              <w:rFonts w:ascii="Consolas" w:hAnsi="Consolas" w:cs="Consolas"/>
              <w:color w:val="000000"/>
              <w:sz w:val="19"/>
              <w:szCs w:val="19"/>
            </w:rPr>
          </w:rPrChange>
        </w:rPr>
      </w:pPr>
      <w:ins w:id="1022" w:author="Виктория Санникова" w:date="2018-05-21T20:29:00Z">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B365D0">
          <w:rPr>
            <w:rFonts w:ascii="Consolas" w:hAnsi="Consolas" w:cs="Consolas"/>
            <w:color w:val="000000"/>
            <w:sz w:val="19"/>
            <w:szCs w:val="19"/>
            <w:lang w:val="en-US"/>
            <w:rPrChange w:id="1023" w:author="Виктория Санникова" w:date="2018-05-21T20:29:00Z">
              <w:rPr>
                <w:rFonts w:ascii="Consolas" w:hAnsi="Consolas" w:cs="Consolas"/>
                <w:color w:val="000000"/>
                <w:sz w:val="19"/>
                <w:szCs w:val="19"/>
              </w:rPr>
            </w:rPrChange>
          </w:rPr>
          <w:t>MergeAndSort</w:t>
        </w:r>
        <w:proofErr w:type="spellEnd"/>
        <w:r w:rsidRPr="00B365D0">
          <w:rPr>
            <w:rFonts w:ascii="Consolas" w:hAnsi="Consolas" w:cs="Consolas"/>
            <w:color w:val="000000"/>
            <w:sz w:val="19"/>
            <w:szCs w:val="19"/>
            <w:lang w:val="en-US"/>
            <w:rPrChange w:id="1024" w:author="Виктория Санникова" w:date="2018-05-21T20:29:00Z">
              <w:rPr>
                <w:rFonts w:ascii="Consolas" w:hAnsi="Consolas" w:cs="Consolas"/>
                <w:color w:val="000000"/>
                <w:sz w:val="19"/>
                <w:szCs w:val="19"/>
              </w:rPr>
            </w:rPrChange>
          </w:rPr>
          <w:t>(</w:t>
        </w:r>
        <w:proofErr w:type="spellStart"/>
        <w:proofErr w:type="gramEnd"/>
        <w:r w:rsidRPr="00B365D0">
          <w:rPr>
            <w:rFonts w:ascii="Consolas" w:hAnsi="Consolas" w:cs="Consolas"/>
            <w:color w:val="000000"/>
            <w:sz w:val="19"/>
            <w:szCs w:val="19"/>
            <w:lang w:val="en-US"/>
            <w:rPrChange w:id="1025" w:author="Виктория Санникова" w:date="2018-05-21T20:29:00Z">
              <w:rPr>
                <w:rFonts w:ascii="Consolas" w:hAnsi="Consolas" w:cs="Consolas"/>
                <w:color w:val="000000"/>
                <w:sz w:val="19"/>
                <w:szCs w:val="19"/>
              </w:rPr>
            </w:rPrChange>
          </w:rPr>
          <w:t>tempArray</w:t>
        </w:r>
        <w:proofErr w:type="spellEnd"/>
        <w:r w:rsidRPr="00B365D0">
          <w:rPr>
            <w:rFonts w:ascii="Consolas" w:hAnsi="Consolas" w:cs="Consolas"/>
            <w:color w:val="000000"/>
            <w:sz w:val="19"/>
            <w:szCs w:val="19"/>
            <w:lang w:val="en-US"/>
            <w:rPrChange w:id="1026" w:author="Виктория Санникова" w:date="2018-05-21T20:29:00Z">
              <w:rPr>
                <w:rFonts w:ascii="Consolas" w:hAnsi="Consolas" w:cs="Consolas"/>
                <w:color w:val="000000"/>
                <w:sz w:val="19"/>
                <w:szCs w:val="19"/>
              </w:rPr>
            </w:rPrChange>
          </w:rPr>
          <w:t>[</w:t>
        </w:r>
        <w:proofErr w:type="spellStart"/>
        <w:r w:rsidRPr="00B365D0">
          <w:rPr>
            <w:rFonts w:ascii="Consolas" w:hAnsi="Consolas" w:cs="Consolas"/>
            <w:color w:val="000000"/>
            <w:sz w:val="19"/>
            <w:szCs w:val="19"/>
            <w:lang w:val="en-US"/>
            <w:rPrChange w:id="1027" w:author="Виктория Санникова" w:date="2018-05-21T20:29:00Z">
              <w:rPr>
                <w:rFonts w:ascii="Consolas" w:hAnsi="Consolas" w:cs="Consolas"/>
                <w:color w:val="000000"/>
                <w:sz w:val="19"/>
                <w:szCs w:val="19"/>
              </w:rPr>
            </w:rPrChange>
          </w:rPr>
          <w:t>tid</w:t>
        </w:r>
        <w:proofErr w:type="spellEnd"/>
        <w:r w:rsidRPr="00B365D0">
          <w:rPr>
            <w:rFonts w:ascii="Consolas" w:hAnsi="Consolas" w:cs="Consolas"/>
            <w:color w:val="000000"/>
            <w:sz w:val="19"/>
            <w:szCs w:val="19"/>
            <w:lang w:val="en-US"/>
            <w:rPrChange w:id="1028" w:author="Виктория Санникова" w:date="2018-05-21T20:29:00Z">
              <w:rPr>
                <w:rFonts w:ascii="Consolas" w:hAnsi="Consolas" w:cs="Consolas"/>
                <w:color w:val="000000"/>
                <w:sz w:val="19"/>
                <w:szCs w:val="19"/>
              </w:rPr>
            </w:rPrChange>
          </w:rPr>
          <w:t xml:space="preserve">], </w:t>
        </w:r>
        <w:proofErr w:type="spellStart"/>
        <w:r w:rsidRPr="00B365D0">
          <w:rPr>
            <w:rFonts w:ascii="Consolas" w:hAnsi="Consolas" w:cs="Consolas"/>
            <w:color w:val="000000"/>
            <w:sz w:val="19"/>
            <w:szCs w:val="19"/>
            <w:lang w:val="en-US"/>
            <w:rPrChange w:id="1029" w:author="Виктория Санникова" w:date="2018-05-21T20:29:00Z">
              <w:rPr>
                <w:rFonts w:ascii="Consolas" w:hAnsi="Consolas" w:cs="Consolas"/>
                <w:color w:val="000000"/>
                <w:sz w:val="19"/>
                <w:szCs w:val="19"/>
              </w:rPr>
            </w:rPrChange>
          </w:rPr>
          <w:t>tempArray</w:t>
        </w:r>
        <w:proofErr w:type="spellEnd"/>
        <w:r w:rsidRPr="00B365D0">
          <w:rPr>
            <w:rFonts w:ascii="Consolas" w:hAnsi="Consolas" w:cs="Consolas"/>
            <w:color w:val="000000"/>
            <w:sz w:val="19"/>
            <w:szCs w:val="19"/>
            <w:lang w:val="en-US"/>
            <w:rPrChange w:id="1030" w:author="Виктория Санникова" w:date="2018-05-21T20:29:00Z">
              <w:rPr>
                <w:rFonts w:ascii="Consolas" w:hAnsi="Consolas" w:cs="Consolas"/>
                <w:color w:val="000000"/>
                <w:sz w:val="19"/>
                <w:szCs w:val="19"/>
              </w:rPr>
            </w:rPrChange>
          </w:rPr>
          <w:t>[</w:t>
        </w:r>
        <w:proofErr w:type="spellStart"/>
        <w:r w:rsidRPr="00B365D0">
          <w:rPr>
            <w:rFonts w:ascii="Consolas" w:hAnsi="Consolas" w:cs="Consolas"/>
            <w:color w:val="000000"/>
            <w:sz w:val="19"/>
            <w:szCs w:val="19"/>
            <w:lang w:val="en-US"/>
            <w:rPrChange w:id="1031" w:author="Виктория Санникова" w:date="2018-05-21T20:29:00Z">
              <w:rPr>
                <w:rFonts w:ascii="Consolas" w:hAnsi="Consolas" w:cs="Consolas"/>
                <w:color w:val="000000"/>
                <w:sz w:val="19"/>
                <w:szCs w:val="19"/>
              </w:rPr>
            </w:rPrChange>
          </w:rPr>
          <w:t>tid</w:t>
        </w:r>
        <w:proofErr w:type="spellEnd"/>
        <w:r w:rsidRPr="00B365D0">
          <w:rPr>
            <w:rFonts w:ascii="Consolas" w:hAnsi="Consolas" w:cs="Consolas"/>
            <w:color w:val="000000"/>
            <w:sz w:val="19"/>
            <w:szCs w:val="19"/>
            <w:lang w:val="en-US"/>
            <w:rPrChange w:id="1032" w:author="Виктория Санникова" w:date="2018-05-21T20:29:00Z">
              <w:rPr>
                <w:rFonts w:ascii="Consolas" w:hAnsi="Consolas" w:cs="Consolas"/>
                <w:color w:val="000000"/>
                <w:sz w:val="19"/>
                <w:szCs w:val="19"/>
              </w:rPr>
            </w:rPrChange>
          </w:rPr>
          <w:t xml:space="preserve"> + </w:t>
        </w:r>
        <w:proofErr w:type="spellStart"/>
        <w:r w:rsidRPr="00B365D0">
          <w:rPr>
            <w:rFonts w:ascii="Consolas" w:hAnsi="Consolas" w:cs="Consolas"/>
            <w:color w:val="000000"/>
            <w:sz w:val="19"/>
            <w:szCs w:val="19"/>
            <w:lang w:val="en-US"/>
            <w:rPrChange w:id="1033" w:author="Виктория Санникова" w:date="2018-05-21T20:29:00Z">
              <w:rPr>
                <w:rFonts w:ascii="Consolas" w:hAnsi="Consolas" w:cs="Consolas"/>
                <w:color w:val="000000"/>
                <w:sz w:val="19"/>
                <w:szCs w:val="19"/>
              </w:rPr>
            </w:rPrChange>
          </w:rPr>
          <w:t>thread_index</w:t>
        </w:r>
        <w:proofErr w:type="spellEnd"/>
        <w:r w:rsidRPr="00B365D0">
          <w:rPr>
            <w:rFonts w:ascii="Consolas" w:hAnsi="Consolas" w:cs="Consolas"/>
            <w:color w:val="000000"/>
            <w:sz w:val="19"/>
            <w:szCs w:val="19"/>
            <w:lang w:val="en-US"/>
            <w:rPrChange w:id="1034" w:author="Виктория Санникова" w:date="2018-05-21T20:29:00Z">
              <w:rPr>
                <w:rFonts w:ascii="Consolas" w:hAnsi="Consolas" w:cs="Consolas"/>
                <w:color w:val="000000"/>
                <w:sz w:val="19"/>
                <w:szCs w:val="19"/>
              </w:rPr>
            </w:rPrChange>
          </w:rPr>
          <w:t>], &amp;</w:t>
        </w:r>
        <w:proofErr w:type="spellStart"/>
        <w:r w:rsidRPr="00B365D0">
          <w:rPr>
            <w:rFonts w:ascii="Consolas" w:hAnsi="Consolas" w:cs="Consolas"/>
            <w:color w:val="000000"/>
            <w:sz w:val="19"/>
            <w:szCs w:val="19"/>
            <w:lang w:val="en-US"/>
            <w:rPrChange w:id="1035" w:author="Виктория Санникова" w:date="2018-05-21T20:29:00Z">
              <w:rPr>
                <w:rFonts w:ascii="Consolas" w:hAnsi="Consolas" w:cs="Consolas"/>
                <w:color w:val="000000"/>
                <w:sz w:val="19"/>
                <w:szCs w:val="19"/>
              </w:rPr>
            </w:rPrChange>
          </w:rPr>
          <w:t>arr</w:t>
        </w:r>
        <w:proofErr w:type="spellEnd"/>
        <w:r w:rsidRPr="00B365D0">
          <w:rPr>
            <w:rFonts w:ascii="Consolas" w:hAnsi="Consolas" w:cs="Consolas"/>
            <w:color w:val="000000"/>
            <w:sz w:val="19"/>
            <w:szCs w:val="19"/>
            <w:lang w:val="en-US"/>
            <w:rPrChange w:id="1036" w:author="Виктория Санникова" w:date="2018-05-21T20:29:00Z">
              <w:rPr>
                <w:rFonts w:ascii="Consolas" w:hAnsi="Consolas" w:cs="Consolas"/>
                <w:color w:val="000000"/>
                <w:sz w:val="19"/>
                <w:szCs w:val="19"/>
              </w:rPr>
            </w:rPrChange>
          </w:rPr>
          <w:t>[shift[</w:t>
        </w:r>
        <w:proofErr w:type="spellStart"/>
        <w:r w:rsidRPr="00B365D0">
          <w:rPr>
            <w:rFonts w:ascii="Consolas" w:hAnsi="Consolas" w:cs="Consolas"/>
            <w:color w:val="000000"/>
            <w:sz w:val="19"/>
            <w:szCs w:val="19"/>
            <w:lang w:val="en-US"/>
            <w:rPrChange w:id="1037" w:author="Виктория Санникова" w:date="2018-05-21T20:29:00Z">
              <w:rPr>
                <w:rFonts w:ascii="Consolas" w:hAnsi="Consolas" w:cs="Consolas"/>
                <w:color w:val="000000"/>
                <w:sz w:val="19"/>
                <w:szCs w:val="19"/>
              </w:rPr>
            </w:rPrChange>
          </w:rPr>
          <w:t>tid</w:t>
        </w:r>
        <w:proofErr w:type="spellEnd"/>
        <w:r w:rsidRPr="00B365D0">
          <w:rPr>
            <w:rFonts w:ascii="Consolas" w:hAnsi="Consolas" w:cs="Consolas"/>
            <w:color w:val="000000"/>
            <w:sz w:val="19"/>
            <w:szCs w:val="19"/>
            <w:lang w:val="en-US"/>
            <w:rPrChange w:id="1038" w:author="Виктория Санникова" w:date="2018-05-21T20:29:00Z">
              <w:rPr>
                <w:rFonts w:ascii="Consolas" w:hAnsi="Consolas" w:cs="Consolas"/>
                <w:color w:val="000000"/>
                <w:sz w:val="19"/>
                <w:szCs w:val="19"/>
              </w:rPr>
            </w:rPrChange>
          </w:rPr>
          <w:t>]]);</w:t>
        </w:r>
      </w:ins>
    </w:p>
    <w:p w:rsidR="00B365D0" w:rsidRPr="00B365D0" w:rsidRDefault="00B365D0" w:rsidP="00B365D0">
      <w:pPr>
        <w:autoSpaceDE w:val="0"/>
        <w:autoSpaceDN w:val="0"/>
        <w:adjustRightInd w:val="0"/>
        <w:spacing w:after="0" w:line="240" w:lineRule="auto"/>
        <w:rPr>
          <w:ins w:id="1039" w:author="Виктория Санникова" w:date="2018-05-21T20:29:00Z"/>
          <w:rFonts w:ascii="Consolas" w:hAnsi="Consolas" w:cs="Consolas"/>
          <w:color w:val="000000"/>
          <w:sz w:val="19"/>
          <w:szCs w:val="19"/>
          <w:lang w:val="en-US"/>
          <w:rPrChange w:id="1040" w:author="Виктория Санникова" w:date="2018-05-21T20:29:00Z">
            <w:rPr>
              <w:ins w:id="1041" w:author="Виктория Санникова" w:date="2018-05-21T20:29:00Z"/>
              <w:rFonts w:ascii="Consolas" w:hAnsi="Consolas" w:cs="Consolas"/>
              <w:color w:val="000000"/>
              <w:sz w:val="19"/>
              <w:szCs w:val="19"/>
            </w:rPr>
          </w:rPrChange>
        </w:rPr>
      </w:pPr>
      <w:ins w:id="1042" w:author="Виктория Санникова" w:date="2018-05-21T20:29:00Z">
        <w:r w:rsidRPr="00B365D0">
          <w:rPr>
            <w:rFonts w:ascii="Consolas" w:hAnsi="Consolas" w:cs="Consolas"/>
            <w:color w:val="000000"/>
            <w:sz w:val="19"/>
            <w:szCs w:val="19"/>
            <w:lang w:val="en-US"/>
            <w:rPrChange w:id="1043"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1044"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1045"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1046" w:author="Виктория Санникова" w:date="2018-05-21T20:29:00Z">
              <w:rPr>
                <w:rFonts w:ascii="Consolas" w:hAnsi="Consolas" w:cs="Consolas"/>
                <w:color w:val="000000"/>
                <w:sz w:val="19"/>
                <w:szCs w:val="19"/>
              </w:rPr>
            </w:rPrChange>
          </w:rPr>
          <w:tab/>
        </w:r>
        <w:proofErr w:type="gramStart"/>
        <w:r w:rsidRPr="00B365D0">
          <w:rPr>
            <w:rFonts w:ascii="Consolas" w:hAnsi="Consolas" w:cs="Consolas"/>
            <w:color w:val="000000"/>
            <w:sz w:val="19"/>
            <w:szCs w:val="19"/>
            <w:lang w:val="en-US"/>
            <w:rPrChange w:id="1047" w:author="Виктория Санникова" w:date="2018-05-21T20:29:00Z">
              <w:rPr>
                <w:rFonts w:ascii="Consolas" w:hAnsi="Consolas" w:cs="Consolas"/>
                <w:color w:val="000000"/>
                <w:sz w:val="19"/>
                <w:szCs w:val="19"/>
              </w:rPr>
            </w:rPrChange>
          </w:rPr>
          <w:t>chunk[</w:t>
        </w:r>
        <w:proofErr w:type="spellStart"/>
        <w:proofErr w:type="gramEnd"/>
        <w:r w:rsidRPr="00B365D0">
          <w:rPr>
            <w:rFonts w:ascii="Consolas" w:hAnsi="Consolas" w:cs="Consolas"/>
            <w:color w:val="000000"/>
            <w:sz w:val="19"/>
            <w:szCs w:val="19"/>
            <w:lang w:val="en-US"/>
            <w:rPrChange w:id="1048" w:author="Виктория Санникова" w:date="2018-05-21T20:29:00Z">
              <w:rPr>
                <w:rFonts w:ascii="Consolas" w:hAnsi="Consolas" w:cs="Consolas"/>
                <w:color w:val="000000"/>
                <w:sz w:val="19"/>
                <w:szCs w:val="19"/>
              </w:rPr>
            </w:rPrChange>
          </w:rPr>
          <w:t>tid</w:t>
        </w:r>
        <w:proofErr w:type="spellEnd"/>
        <w:r w:rsidRPr="00B365D0">
          <w:rPr>
            <w:rFonts w:ascii="Consolas" w:hAnsi="Consolas" w:cs="Consolas"/>
            <w:color w:val="000000"/>
            <w:sz w:val="19"/>
            <w:szCs w:val="19"/>
            <w:lang w:val="en-US"/>
            <w:rPrChange w:id="1049" w:author="Виктория Санникова" w:date="2018-05-21T20:29:00Z">
              <w:rPr>
                <w:rFonts w:ascii="Consolas" w:hAnsi="Consolas" w:cs="Consolas"/>
                <w:color w:val="000000"/>
                <w:sz w:val="19"/>
                <w:szCs w:val="19"/>
              </w:rPr>
            </w:rPrChange>
          </w:rPr>
          <w:t>] += chunk[</w:t>
        </w:r>
        <w:proofErr w:type="spellStart"/>
        <w:r w:rsidRPr="00B365D0">
          <w:rPr>
            <w:rFonts w:ascii="Consolas" w:hAnsi="Consolas" w:cs="Consolas"/>
            <w:color w:val="000000"/>
            <w:sz w:val="19"/>
            <w:szCs w:val="19"/>
            <w:lang w:val="en-US"/>
            <w:rPrChange w:id="1050" w:author="Виктория Санникова" w:date="2018-05-21T20:29:00Z">
              <w:rPr>
                <w:rFonts w:ascii="Consolas" w:hAnsi="Consolas" w:cs="Consolas"/>
                <w:color w:val="000000"/>
                <w:sz w:val="19"/>
                <w:szCs w:val="19"/>
              </w:rPr>
            </w:rPrChange>
          </w:rPr>
          <w:t>tid</w:t>
        </w:r>
        <w:proofErr w:type="spellEnd"/>
        <w:r w:rsidRPr="00B365D0">
          <w:rPr>
            <w:rFonts w:ascii="Consolas" w:hAnsi="Consolas" w:cs="Consolas"/>
            <w:color w:val="000000"/>
            <w:sz w:val="19"/>
            <w:szCs w:val="19"/>
            <w:lang w:val="en-US"/>
            <w:rPrChange w:id="1051" w:author="Виктория Санникова" w:date="2018-05-21T20:29:00Z">
              <w:rPr>
                <w:rFonts w:ascii="Consolas" w:hAnsi="Consolas" w:cs="Consolas"/>
                <w:color w:val="000000"/>
                <w:sz w:val="19"/>
                <w:szCs w:val="19"/>
              </w:rPr>
            </w:rPrChange>
          </w:rPr>
          <w:t xml:space="preserve"> + </w:t>
        </w:r>
        <w:proofErr w:type="spellStart"/>
        <w:r w:rsidRPr="00B365D0">
          <w:rPr>
            <w:rFonts w:ascii="Consolas" w:hAnsi="Consolas" w:cs="Consolas"/>
            <w:color w:val="000000"/>
            <w:sz w:val="19"/>
            <w:szCs w:val="19"/>
            <w:lang w:val="en-US"/>
            <w:rPrChange w:id="1052" w:author="Виктория Санникова" w:date="2018-05-21T20:29:00Z">
              <w:rPr>
                <w:rFonts w:ascii="Consolas" w:hAnsi="Consolas" w:cs="Consolas"/>
                <w:color w:val="000000"/>
                <w:sz w:val="19"/>
                <w:szCs w:val="19"/>
              </w:rPr>
            </w:rPrChange>
          </w:rPr>
          <w:t>thread_index</w:t>
        </w:r>
        <w:proofErr w:type="spellEnd"/>
        <w:r w:rsidRPr="00B365D0">
          <w:rPr>
            <w:rFonts w:ascii="Consolas" w:hAnsi="Consolas" w:cs="Consolas"/>
            <w:color w:val="000000"/>
            <w:sz w:val="19"/>
            <w:szCs w:val="19"/>
            <w:lang w:val="en-US"/>
            <w:rPrChange w:id="1053" w:author="Виктория Санникова" w:date="2018-05-21T20:29:00Z">
              <w:rPr>
                <w:rFonts w:ascii="Consolas" w:hAnsi="Consolas" w:cs="Consolas"/>
                <w:color w:val="000000"/>
                <w:sz w:val="19"/>
                <w:szCs w:val="19"/>
              </w:rPr>
            </w:rPrChange>
          </w:rPr>
          <w:t>];</w:t>
        </w:r>
      </w:ins>
    </w:p>
    <w:p w:rsidR="00B365D0" w:rsidRPr="00B365D0" w:rsidRDefault="00B365D0" w:rsidP="00B365D0">
      <w:pPr>
        <w:autoSpaceDE w:val="0"/>
        <w:autoSpaceDN w:val="0"/>
        <w:adjustRightInd w:val="0"/>
        <w:spacing w:after="0" w:line="240" w:lineRule="auto"/>
        <w:rPr>
          <w:ins w:id="1054" w:author="Виктория Санникова" w:date="2018-05-21T20:29:00Z"/>
          <w:rFonts w:ascii="Consolas" w:hAnsi="Consolas" w:cs="Consolas"/>
          <w:color w:val="000000"/>
          <w:sz w:val="19"/>
          <w:szCs w:val="19"/>
          <w:lang w:val="en-US"/>
          <w:rPrChange w:id="1055" w:author="Виктория Санникова" w:date="2018-05-21T20:29:00Z">
            <w:rPr>
              <w:ins w:id="1056" w:author="Виктория Санникова" w:date="2018-05-21T20:29:00Z"/>
              <w:rFonts w:ascii="Consolas" w:hAnsi="Consolas" w:cs="Consolas"/>
              <w:color w:val="000000"/>
              <w:sz w:val="19"/>
              <w:szCs w:val="19"/>
            </w:rPr>
          </w:rPrChange>
        </w:rPr>
      </w:pPr>
      <w:ins w:id="1057" w:author="Виктория Санникова" w:date="2018-05-21T20:29:00Z">
        <w:r w:rsidRPr="00B365D0">
          <w:rPr>
            <w:rFonts w:ascii="Consolas" w:hAnsi="Consolas" w:cs="Consolas"/>
            <w:color w:val="000000"/>
            <w:sz w:val="19"/>
            <w:szCs w:val="19"/>
            <w:lang w:val="en-US"/>
            <w:rPrChange w:id="1058"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1059"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1060"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1061" w:author="Виктория Санникова" w:date="2018-05-21T20:29:00Z">
              <w:rPr>
                <w:rFonts w:ascii="Consolas" w:hAnsi="Consolas" w:cs="Consolas"/>
                <w:color w:val="000000"/>
                <w:sz w:val="19"/>
                <w:szCs w:val="19"/>
              </w:rPr>
            </w:rPrChange>
          </w:rPr>
          <w:tab/>
        </w:r>
        <w:proofErr w:type="spellStart"/>
        <w:proofErr w:type="gramStart"/>
        <w:r w:rsidRPr="00B365D0">
          <w:rPr>
            <w:rFonts w:ascii="Consolas" w:hAnsi="Consolas" w:cs="Consolas"/>
            <w:color w:val="000000"/>
            <w:sz w:val="19"/>
            <w:szCs w:val="19"/>
            <w:lang w:val="en-US"/>
            <w:rPrChange w:id="1062" w:author="Виктория Санникова" w:date="2018-05-21T20:29:00Z">
              <w:rPr>
                <w:rFonts w:ascii="Consolas" w:hAnsi="Consolas" w:cs="Consolas"/>
                <w:color w:val="000000"/>
                <w:sz w:val="19"/>
                <w:szCs w:val="19"/>
              </w:rPr>
            </w:rPrChange>
          </w:rPr>
          <w:t>tempArray</w:t>
        </w:r>
        <w:proofErr w:type="spellEnd"/>
        <w:r w:rsidRPr="00B365D0">
          <w:rPr>
            <w:rFonts w:ascii="Consolas" w:hAnsi="Consolas" w:cs="Consolas"/>
            <w:color w:val="000000"/>
            <w:sz w:val="19"/>
            <w:szCs w:val="19"/>
            <w:lang w:val="en-US"/>
            <w:rPrChange w:id="1063" w:author="Виктория Санникова" w:date="2018-05-21T20:29:00Z">
              <w:rPr>
                <w:rFonts w:ascii="Consolas" w:hAnsi="Consolas" w:cs="Consolas"/>
                <w:color w:val="000000"/>
                <w:sz w:val="19"/>
                <w:szCs w:val="19"/>
              </w:rPr>
            </w:rPrChange>
          </w:rPr>
          <w:t>[</w:t>
        </w:r>
        <w:proofErr w:type="spellStart"/>
        <w:proofErr w:type="gramEnd"/>
        <w:r w:rsidRPr="00B365D0">
          <w:rPr>
            <w:rFonts w:ascii="Consolas" w:hAnsi="Consolas" w:cs="Consolas"/>
            <w:color w:val="000000"/>
            <w:sz w:val="19"/>
            <w:szCs w:val="19"/>
            <w:lang w:val="en-US"/>
            <w:rPrChange w:id="1064" w:author="Виктория Санникова" w:date="2018-05-21T20:29:00Z">
              <w:rPr>
                <w:rFonts w:ascii="Consolas" w:hAnsi="Consolas" w:cs="Consolas"/>
                <w:color w:val="000000"/>
                <w:sz w:val="19"/>
                <w:szCs w:val="19"/>
              </w:rPr>
            </w:rPrChange>
          </w:rPr>
          <w:t>tid</w:t>
        </w:r>
        <w:proofErr w:type="spellEnd"/>
        <w:r w:rsidRPr="00B365D0">
          <w:rPr>
            <w:rFonts w:ascii="Consolas" w:hAnsi="Consolas" w:cs="Consolas"/>
            <w:color w:val="000000"/>
            <w:sz w:val="19"/>
            <w:szCs w:val="19"/>
            <w:lang w:val="en-US"/>
            <w:rPrChange w:id="1065" w:author="Виктория Санникова" w:date="2018-05-21T20:29:00Z">
              <w:rPr>
                <w:rFonts w:ascii="Consolas" w:hAnsi="Consolas" w:cs="Consolas"/>
                <w:color w:val="000000"/>
                <w:sz w:val="19"/>
                <w:szCs w:val="19"/>
              </w:rPr>
            </w:rPrChange>
          </w:rPr>
          <w:t xml:space="preserve">].clear(); </w:t>
        </w:r>
        <w:proofErr w:type="spellStart"/>
        <w:r w:rsidRPr="00B365D0">
          <w:rPr>
            <w:rFonts w:ascii="Consolas" w:hAnsi="Consolas" w:cs="Consolas"/>
            <w:color w:val="000000"/>
            <w:sz w:val="19"/>
            <w:szCs w:val="19"/>
            <w:lang w:val="en-US"/>
            <w:rPrChange w:id="1066" w:author="Виктория Санникова" w:date="2018-05-21T20:29:00Z">
              <w:rPr>
                <w:rFonts w:ascii="Consolas" w:hAnsi="Consolas" w:cs="Consolas"/>
                <w:color w:val="000000"/>
                <w:sz w:val="19"/>
                <w:szCs w:val="19"/>
              </w:rPr>
            </w:rPrChange>
          </w:rPr>
          <w:t>tempArray</w:t>
        </w:r>
        <w:proofErr w:type="spellEnd"/>
        <w:r w:rsidRPr="00B365D0">
          <w:rPr>
            <w:rFonts w:ascii="Consolas" w:hAnsi="Consolas" w:cs="Consolas"/>
            <w:color w:val="000000"/>
            <w:sz w:val="19"/>
            <w:szCs w:val="19"/>
            <w:lang w:val="en-US"/>
            <w:rPrChange w:id="1067" w:author="Виктория Санникова" w:date="2018-05-21T20:29:00Z">
              <w:rPr>
                <w:rFonts w:ascii="Consolas" w:hAnsi="Consolas" w:cs="Consolas"/>
                <w:color w:val="000000"/>
                <w:sz w:val="19"/>
                <w:szCs w:val="19"/>
              </w:rPr>
            </w:rPrChange>
          </w:rPr>
          <w:t>[</w:t>
        </w:r>
        <w:proofErr w:type="spellStart"/>
        <w:r w:rsidRPr="00B365D0">
          <w:rPr>
            <w:rFonts w:ascii="Consolas" w:hAnsi="Consolas" w:cs="Consolas"/>
            <w:color w:val="000000"/>
            <w:sz w:val="19"/>
            <w:szCs w:val="19"/>
            <w:lang w:val="en-US"/>
            <w:rPrChange w:id="1068" w:author="Виктория Санникова" w:date="2018-05-21T20:29:00Z">
              <w:rPr>
                <w:rFonts w:ascii="Consolas" w:hAnsi="Consolas" w:cs="Consolas"/>
                <w:color w:val="000000"/>
                <w:sz w:val="19"/>
                <w:szCs w:val="19"/>
              </w:rPr>
            </w:rPrChange>
          </w:rPr>
          <w:t>tid</w:t>
        </w:r>
        <w:proofErr w:type="spellEnd"/>
        <w:r w:rsidRPr="00B365D0">
          <w:rPr>
            <w:rFonts w:ascii="Consolas" w:hAnsi="Consolas" w:cs="Consolas"/>
            <w:color w:val="000000"/>
            <w:sz w:val="19"/>
            <w:szCs w:val="19"/>
            <w:lang w:val="en-US"/>
            <w:rPrChange w:id="1069" w:author="Виктория Санникова" w:date="2018-05-21T20:29:00Z">
              <w:rPr>
                <w:rFonts w:ascii="Consolas" w:hAnsi="Consolas" w:cs="Consolas"/>
                <w:color w:val="000000"/>
                <w:sz w:val="19"/>
                <w:szCs w:val="19"/>
              </w:rPr>
            </w:rPrChange>
          </w:rPr>
          <w:t>].</w:t>
        </w:r>
        <w:proofErr w:type="spellStart"/>
        <w:r w:rsidRPr="00B365D0">
          <w:rPr>
            <w:rFonts w:ascii="Consolas" w:hAnsi="Consolas" w:cs="Consolas"/>
            <w:color w:val="000000"/>
            <w:sz w:val="19"/>
            <w:szCs w:val="19"/>
            <w:lang w:val="en-US"/>
            <w:rPrChange w:id="1070" w:author="Виктория Санникова" w:date="2018-05-21T20:29:00Z">
              <w:rPr>
                <w:rFonts w:ascii="Consolas" w:hAnsi="Consolas" w:cs="Consolas"/>
                <w:color w:val="000000"/>
                <w:sz w:val="19"/>
                <w:szCs w:val="19"/>
              </w:rPr>
            </w:rPrChange>
          </w:rPr>
          <w:t>shrink_to_fit</w:t>
        </w:r>
        <w:proofErr w:type="spellEnd"/>
        <w:r w:rsidRPr="00B365D0">
          <w:rPr>
            <w:rFonts w:ascii="Consolas" w:hAnsi="Consolas" w:cs="Consolas"/>
            <w:color w:val="000000"/>
            <w:sz w:val="19"/>
            <w:szCs w:val="19"/>
            <w:lang w:val="en-US"/>
            <w:rPrChange w:id="1071" w:author="Виктория Санникова" w:date="2018-05-21T20:29:00Z">
              <w:rPr>
                <w:rFonts w:ascii="Consolas" w:hAnsi="Consolas" w:cs="Consolas"/>
                <w:color w:val="000000"/>
                <w:sz w:val="19"/>
                <w:szCs w:val="19"/>
              </w:rPr>
            </w:rPrChange>
          </w:rPr>
          <w:t xml:space="preserve">(); </w:t>
        </w:r>
        <w:r w:rsidRPr="00B365D0">
          <w:rPr>
            <w:rFonts w:ascii="Consolas" w:hAnsi="Consolas" w:cs="Consolas"/>
            <w:color w:val="008000"/>
            <w:sz w:val="19"/>
            <w:szCs w:val="19"/>
            <w:lang w:val="en-US"/>
            <w:rPrChange w:id="1072" w:author="Виктория Санникова" w:date="2018-05-21T20:29:00Z">
              <w:rPr>
                <w:rFonts w:ascii="Consolas" w:hAnsi="Consolas" w:cs="Consolas"/>
                <w:color w:val="008000"/>
                <w:sz w:val="19"/>
                <w:szCs w:val="19"/>
              </w:rPr>
            </w:rPrChange>
          </w:rPr>
          <w:t>//</w:t>
        </w:r>
        <w:r>
          <w:rPr>
            <w:rFonts w:ascii="Consolas" w:hAnsi="Consolas" w:cs="Consolas"/>
            <w:color w:val="008000"/>
            <w:sz w:val="19"/>
            <w:szCs w:val="19"/>
          </w:rPr>
          <w:t>удаление</w:t>
        </w:r>
        <w:r w:rsidRPr="00B365D0">
          <w:rPr>
            <w:rFonts w:ascii="Consolas" w:hAnsi="Consolas" w:cs="Consolas"/>
            <w:color w:val="008000"/>
            <w:sz w:val="19"/>
            <w:szCs w:val="19"/>
            <w:lang w:val="en-US"/>
            <w:rPrChange w:id="1073" w:author="Виктория Санникова" w:date="2018-05-21T20:29:00Z">
              <w:rPr>
                <w:rFonts w:ascii="Consolas" w:hAnsi="Consolas" w:cs="Consolas"/>
                <w:color w:val="008000"/>
                <w:sz w:val="19"/>
                <w:szCs w:val="19"/>
              </w:rPr>
            </w:rPrChange>
          </w:rPr>
          <w:t xml:space="preserve"> </w:t>
        </w:r>
        <w:r>
          <w:rPr>
            <w:rFonts w:ascii="Consolas" w:hAnsi="Consolas" w:cs="Consolas"/>
            <w:color w:val="008000"/>
            <w:sz w:val="19"/>
            <w:szCs w:val="19"/>
          </w:rPr>
          <w:t>памяти</w:t>
        </w:r>
      </w:ins>
    </w:p>
    <w:p w:rsidR="00B365D0" w:rsidRPr="00B365D0" w:rsidRDefault="00B365D0" w:rsidP="00B365D0">
      <w:pPr>
        <w:autoSpaceDE w:val="0"/>
        <w:autoSpaceDN w:val="0"/>
        <w:adjustRightInd w:val="0"/>
        <w:spacing w:after="0" w:line="240" w:lineRule="auto"/>
        <w:rPr>
          <w:ins w:id="1074" w:author="Виктория Санникова" w:date="2018-05-21T20:29:00Z"/>
          <w:rFonts w:ascii="Consolas" w:hAnsi="Consolas" w:cs="Consolas"/>
          <w:color w:val="000000"/>
          <w:sz w:val="19"/>
          <w:szCs w:val="19"/>
          <w:lang w:val="en-US"/>
          <w:rPrChange w:id="1075" w:author="Виктория Санникова" w:date="2018-05-21T20:29:00Z">
            <w:rPr>
              <w:ins w:id="1076" w:author="Виктория Санникова" w:date="2018-05-21T20:29:00Z"/>
              <w:rFonts w:ascii="Consolas" w:hAnsi="Consolas" w:cs="Consolas"/>
              <w:color w:val="000000"/>
              <w:sz w:val="19"/>
              <w:szCs w:val="19"/>
            </w:rPr>
          </w:rPrChange>
        </w:rPr>
      </w:pPr>
      <w:ins w:id="1077" w:author="Виктория Санникова" w:date="2018-05-21T20:29:00Z">
        <w:r w:rsidRPr="00B365D0">
          <w:rPr>
            <w:rFonts w:ascii="Consolas" w:hAnsi="Consolas" w:cs="Consolas"/>
            <w:color w:val="000000"/>
            <w:sz w:val="19"/>
            <w:szCs w:val="19"/>
            <w:lang w:val="en-US"/>
            <w:rPrChange w:id="1078"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1079"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1080"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1081" w:author="Виктория Санникова" w:date="2018-05-21T20:29:00Z">
              <w:rPr>
                <w:rFonts w:ascii="Consolas" w:hAnsi="Consolas" w:cs="Consolas"/>
                <w:color w:val="000000"/>
                <w:sz w:val="19"/>
                <w:szCs w:val="19"/>
              </w:rPr>
            </w:rPrChange>
          </w:rPr>
          <w:tab/>
        </w:r>
        <w:proofErr w:type="spellStart"/>
        <w:proofErr w:type="gramStart"/>
        <w:r w:rsidRPr="00B365D0">
          <w:rPr>
            <w:rFonts w:ascii="Consolas" w:hAnsi="Consolas" w:cs="Consolas"/>
            <w:color w:val="000000"/>
            <w:sz w:val="19"/>
            <w:szCs w:val="19"/>
            <w:lang w:val="en-US"/>
            <w:rPrChange w:id="1082" w:author="Виктория Санникова" w:date="2018-05-21T20:29:00Z">
              <w:rPr>
                <w:rFonts w:ascii="Consolas" w:hAnsi="Consolas" w:cs="Consolas"/>
                <w:color w:val="000000"/>
                <w:sz w:val="19"/>
                <w:szCs w:val="19"/>
              </w:rPr>
            </w:rPrChange>
          </w:rPr>
          <w:t>tempArray</w:t>
        </w:r>
        <w:proofErr w:type="spellEnd"/>
        <w:r w:rsidRPr="00B365D0">
          <w:rPr>
            <w:rFonts w:ascii="Consolas" w:hAnsi="Consolas" w:cs="Consolas"/>
            <w:color w:val="000000"/>
            <w:sz w:val="19"/>
            <w:szCs w:val="19"/>
            <w:lang w:val="en-US"/>
            <w:rPrChange w:id="1083" w:author="Виктория Санникова" w:date="2018-05-21T20:29:00Z">
              <w:rPr>
                <w:rFonts w:ascii="Consolas" w:hAnsi="Consolas" w:cs="Consolas"/>
                <w:color w:val="000000"/>
                <w:sz w:val="19"/>
                <w:szCs w:val="19"/>
              </w:rPr>
            </w:rPrChange>
          </w:rPr>
          <w:t>[</w:t>
        </w:r>
        <w:proofErr w:type="spellStart"/>
        <w:proofErr w:type="gramEnd"/>
        <w:r w:rsidRPr="00B365D0">
          <w:rPr>
            <w:rFonts w:ascii="Consolas" w:hAnsi="Consolas" w:cs="Consolas"/>
            <w:color w:val="000000"/>
            <w:sz w:val="19"/>
            <w:szCs w:val="19"/>
            <w:lang w:val="en-US"/>
            <w:rPrChange w:id="1084" w:author="Виктория Санникова" w:date="2018-05-21T20:29:00Z">
              <w:rPr>
                <w:rFonts w:ascii="Consolas" w:hAnsi="Consolas" w:cs="Consolas"/>
                <w:color w:val="000000"/>
                <w:sz w:val="19"/>
                <w:szCs w:val="19"/>
              </w:rPr>
            </w:rPrChange>
          </w:rPr>
          <w:t>tid</w:t>
        </w:r>
        <w:proofErr w:type="spellEnd"/>
        <w:r w:rsidRPr="00B365D0">
          <w:rPr>
            <w:rFonts w:ascii="Consolas" w:hAnsi="Consolas" w:cs="Consolas"/>
            <w:color w:val="000000"/>
            <w:sz w:val="19"/>
            <w:szCs w:val="19"/>
            <w:lang w:val="en-US"/>
            <w:rPrChange w:id="1085" w:author="Виктория Санникова" w:date="2018-05-21T20:29:00Z">
              <w:rPr>
                <w:rFonts w:ascii="Consolas" w:hAnsi="Consolas" w:cs="Consolas"/>
                <w:color w:val="000000"/>
                <w:sz w:val="19"/>
                <w:szCs w:val="19"/>
              </w:rPr>
            </w:rPrChange>
          </w:rPr>
          <w:t xml:space="preserve"> + </w:t>
        </w:r>
        <w:proofErr w:type="spellStart"/>
        <w:r w:rsidRPr="00B365D0">
          <w:rPr>
            <w:rFonts w:ascii="Consolas" w:hAnsi="Consolas" w:cs="Consolas"/>
            <w:color w:val="000000"/>
            <w:sz w:val="19"/>
            <w:szCs w:val="19"/>
            <w:lang w:val="en-US"/>
            <w:rPrChange w:id="1086" w:author="Виктория Санникова" w:date="2018-05-21T20:29:00Z">
              <w:rPr>
                <w:rFonts w:ascii="Consolas" w:hAnsi="Consolas" w:cs="Consolas"/>
                <w:color w:val="000000"/>
                <w:sz w:val="19"/>
                <w:szCs w:val="19"/>
              </w:rPr>
            </w:rPrChange>
          </w:rPr>
          <w:t>thread_index</w:t>
        </w:r>
        <w:proofErr w:type="spellEnd"/>
        <w:r w:rsidRPr="00B365D0">
          <w:rPr>
            <w:rFonts w:ascii="Consolas" w:hAnsi="Consolas" w:cs="Consolas"/>
            <w:color w:val="000000"/>
            <w:sz w:val="19"/>
            <w:szCs w:val="19"/>
            <w:lang w:val="en-US"/>
            <w:rPrChange w:id="1087" w:author="Виктория Санникова" w:date="2018-05-21T20:29:00Z">
              <w:rPr>
                <w:rFonts w:ascii="Consolas" w:hAnsi="Consolas" w:cs="Consolas"/>
                <w:color w:val="000000"/>
                <w:sz w:val="19"/>
                <w:szCs w:val="19"/>
              </w:rPr>
            </w:rPrChange>
          </w:rPr>
          <w:t xml:space="preserve">].clear(); </w:t>
        </w:r>
        <w:proofErr w:type="spellStart"/>
        <w:r w:rsidRPr="00B365D0">
          <w:rPr>
            <w:rFonts w:ascii="Consolas" w:hAnsi="Consolas" w:cs="Consolas"/>
            <w:color w:val="000000"/>
            <w:sz w:val="19"/>
            <w:szCs w:val="19"/>
            <w:lang w:val="en-US"/>
            <w:rPrChange w:id="1088" w:author="Виктория Санникова" w:date="2018-05-21T20:29:00Z">
              <w:rPr>
                <w:rFonts w:ascii="Consolas" w:hAnsi="Consolas" w:cs="Consolas"/>
                <w:color w:val="000000"/>
                <w:sz w:val="19"/>
                <w:szCs w:val="19"/>
              </w:rPr>
            </w:rPrChange>
          </w:rPr>
          <w:t>tempArray</w:t>
        </w:r>
        <w:proofErr w:type="spellEnd"/>
        <w:r w:rsidRPr="00B365D0">
          <w:rPr>
            <w:rFonts w:ascii="Consolas" w:hAnsi="Consolas" w:cs="Consolas"/>
            <w:color w:val="000000"/>
            <w:sz w:val="19"/>
            <w:szCs w:val="19"/>
            <w:lang w:val="en-US"/>
            <w:rPrChange w:id="1089" w:author="Виктория Санникова" w:date="2018-05-21T20:29:00Z">
              <w:rPr>
                <w:rFonts w:ascii="Consolas" w:hAnsi="Consolas" w:cs="Consolas"/>
                <w:color w:val="000000"/>
                <w:sz w:val="19"/>
                <w:szCs w:val="19"/>
              </w:rPr>
            </w:rPrChange>
          </w:rPr>
          <w:t>[</w:t>
        </w:r>
        <w:proofErr w:type="spellStart"/>
        <w:r w:rsidRPr="00B365D0">
          <w:rPr>
            <w:rFonts w:ascii="Consolas" w:hAnsi="Consolas" w:cs="Consolas"/>
            <w:color w:val="000000"/>
            <w:sz w:val="19"/>
            <w:szCs w:val="19"/>
            <w:lang w:val="en-US"/>
            <w:rPrChange w:id="1090" w:author="Виктория Санникова" w:date="2018-05-21T20:29:00Z">
              <w:rPr>
                <w:rFonts w:ascii="Consolas" w:hAnsi="Consolas" w:cs="Consolas"/>
                <w:color w:val="000000"/>
                <w:sz w:val="19"/>
                <w:szCs w:val="19"/>
              </w:rPr>
            </w:rPrChange>
          </w:rPr>
          <w:t>tid</w:t>
        </w:r>
        <w:proofErr w:type="spellEnd"/>
        <w:r w:rsidRPr="00B365D0">
          <w:rPr>
            <w:rFonts w:ascii="Consolas" w:hAnsi="Consolas" w:cs="Consolas"/>
            <w:color w:val="000000"/>
            <w:sz w:val="19"/>
            <w:szCs w:val="19"/>
            <w:lang w:val="en-US"/>
            <w:rPrChange w:id="1091" w:author="Виктория Санникова" w:date="2018-05-21T20:29:00Z">
              <w:rPr>
                <w:rFonts w:ascii="Consolas" w:hAnsi="Consolas" w:cs="Consolas"/>
                <w:color w:val="000000"/>
                <w:sz w:val="19"/>
                <w:szCs w:val="19"/>
              </w:rPr>
            </w:rPrChange>
          </w:rPr>
          <w:t xml:space="preserve"> + </w:t>
        </w:r>
        <w:proofErr w:type="spellStart"/>
        <w:r w:rsidRPr="00B365D0">
          <w:rPr>
            <w:rFonts w:ascii="Consolas" w:hAnsi="Consolas" w:cs="Consolas"/>
            <w:color w:val="000000"/>
            <w:sz w:val="19"/>
            <w:szCs w:val="19"/>
            <w:lang w:val="en-US"/>
            <w:rPrChange w:id="1092" w:author="Виктория Санникова" w:date="2018-05-21T20:29:00Z">
              <w:rPr>
                <w:rFonts w:ascii="Consolas" w:hAnsi="Consolas" w:cs="Consolas"/>
                <w:color w:val="000000"/>
                <w:sz w:val="19"/>
                <w:szCs w:val="19"/>
              </w:rPr>
            </w:rPrChange>
          </w:rPr>
          <w:t>thread_index</w:t>
        </w:r>
        <w:proofErr w:type="spellEnd"/>
        <w:r w:rsidRPr="00B365D0">
          <w:rPr>
            <w:rFonts w:ascii="Consolas" w:hAnsi="Consolas" w:cs="Consolas"/>
            <w:color w:val="000000"/>
            <w:sz w:val="19"/>
            <w:szCs w:val="19"/>
            <w:lang w:val="en-US"/>
            <w:rPrChange w:id="1093" w:author="Виктория Санникова" w:date="2018-05-21T20:29:00Z">
              <w:rPr>
                <w:rFonts w:ascii="Consolas" w:hAnsi="Consolas" w:cs="Consolas"/>
                <w:color w:val="000000"/>
                <w:sz w:val="19"/>
                <w:szCs w:val="19"/>
              </w:rPr>
            </w:rPrChange>
          </w:rPr>
          <w:t>].</w:t>
        </w:r>
        <w:proofErr w:type="spellStart"/>
        <w:r w:rsidRPr="00B365D0">
          <w:rPr>
            <w:rFonts w:ascii="Consolas" w:hAnsi="Consolas" w:cs="Consolas"/>
            <w:color w:val="000000"/>
            <w:sz w:val="19"/>
            <w:szCs w:val="19"/>
            <w:lang w:val="en-US"/>
            <w:rPrChange w:id="1094" w:author="Виктория Санникова" w:date="2018-05-21T20:29:00Z">
              <w:rPr>
                <w:rFonts w:ascii="Consolas" w:hAnsi="Consolas" w:cs="Consolas"/>
                <w:color w:val="000000"/>
                <w:sz w:val="19"/>
                <w:szCs w:val="19"/>
              </w:rPr>
            </w:rPrChange>
          </w:rPr>
          <w:t>shrink_to_fit</w:t>
        </w:r>
        <w:proofErr w:type="spellEnd"/>
        <w:r w:rsidRPr="00B365D0">
          <w:rPr>
            <w:rFonts w:ascii="Consolas" w:hAnsi="Consolas" w:cs="Consolas"/>
            <w:color w:val="000000"/>
            <w:sz w:val="19"/>
            <w:szCs w:val="19"/>
            <w:lang w:val="en-US"/>
            <w:rPrChange w:id="1095" w:author="Виктория Санникова" w:date="2018-05-21T20:29:00Z">
              <w:rPr>
                <w:rFonts w:ascii="Consolas" w:hAnsi="Consolas" w:cs="Consolas"/>
                <w:color w:val="000000"/>
                <w:sz w:val="19"/>
                <w:szCs w:val="19"/>
              </w:rPr>
            </w:rPrChange>
          </w:rPr>
          <w:t>();</w:t>
        </w:r>
      </w:ins>
    </w:p>
    <w:p w:rsidR="00B365D0" w:rsidRPr="00B365D0" w:rsidRDefault="00B365D0" w:rsidP="00B365D0">
      <w:pPr>
        <w:autoSpaceDE w:val="0"/>
        <w:autoSpaceDN w:val="0"/>
        <w:adjustRightInd w:val="0"/>
        <w:spacing w:after="0" w:line="240" w:lineRule="auto"/>
        <w:rPr>
          <w:ins w:id="1096" w:author="Виктория Санникова" w:date="2018-05-21T20:29:00Z"/>
          <w:rFonts w:ascii="Consolas" w:hAnsi="Consolas" w:cs="Consolas"/>
          <w:color w:val="000000"/>
          <w:sz w:val="19"/>
          <w:szCs w:val="19"/>
          <w:lang w:val="en-US"/>
          <w:rPrChange w:id="1097" w:author="Виктория Санникова" w:date="2018-05-21T20:29:00Z">
            <w:rPr>
              <w:ins w:id="1098" w:author="Виктория Санникова" w:date="2018-05-21T20:29:00Z"/>
              <w:rFonts w:ascii="Consolas" w:hAnsi="Consolas" w:cs="Consolas"/>
              <w:color w:val="000000"/>
              <w:sz w:val="19"/>
              <w:szCs w:val="19"/>
            </w:rPr>
          </w:rPrChange>
        </w:rPr>
      </w:pPr>
      <w:ins w:id="1099" w:author="Виктория Санникова" w:date="2018-05-21T20:29:00Z">
        <w:r w:rsidRPr="00B365D0">
          <w:rPr>
            <w:rFonts w:ascii="Consolas" w:hAnsi="Consolas" w:cs="Consolas"/>
            <w:color w:val="000000"/>
            <w:sz w:val="19"/>
            <w:szCs w:val="19"/>
            <w:lang w:val="en-US"/>
            <w:rPrChange w:id="1100"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1101"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1102" w:author="Виктория Санникова" w:date="2018-05-21T20:29:00Z">
              <w:rPr>
                <w:rFonts w:ascii="Consolas" w:hAnsi="Consolas" w:cs="Consolas"/>
                <w:color w:val="000000"/>
                <w:sz w:val="19"/>
                <w:szCs w:val="19"/>
              </w:rPr>
            </w:rPrChange>
          </w:rPr>
          <w:tab/>
          <w:t>}</w:t>
        </w:r>
      </w:ins>
    </w:p>
    <w:p w:rsidR="00B365D0" w:rsidRPr="00B365D0" w:rsidRDefault="00B365D0" w:rsidP="00B365D0">
      <w:pPr>
        <w:autoSpaceDE w:val="0"/>
        <w:autoSpaceDN w:val="0"/>
        <w:adjustRightInd w:val="0"/>
        <w:spacing w:after="0" w:line="240" w:lineRule="auto"/>
        <w:rPr>
          <w:ins w:id="1103" w:author="Виктория Санникова" w:date="2018-05-21T20:29:00Z"/>
          <w:rFonts w:ascii="Consolas" w:hAnsi="Consolas" w:cs="Consolas"/>
          <w:color w:val="000000"/>
          <w:sz w:val="19"/>
          <w:szCs w:val="19"/>
          <w:lang w:val="en-US"/>
          <w:rPrChange w:id="1104" w:author="Виктория Санникова" w:date="2018-05-21T20:29:00Z">
            <w:rPr>
              <w:ins w:id="1105" w:author="Виктория Санникова" w:date="2018-05-21T20:29:00Z"/>
              <w:rFonts w:ascii="Consolas" w:hAnsi="Consolas" w:cs="Consolas"/>
              <w:color w:val="000000"/>
              <w:sz w:val="19"/>
              <w:szCs w:val="19"/>
            </w:rPr>
          </w:rPrChange>
        </w:rPr>
      </w:pPr>
      <w:ins w:id="1106" w:author="Виктория Санникова" w:date="2018-05-21T20:29:00Z">
        <w:r w:rsidRPr="00B365D0">
          <w:rPr>
            <w:rFonts w:ascii="Consolas" w:hAnsi="Consolas" w:cs="Consolas"/>
            <w:color w:val="808080"/>
            <w:sz w:val="19"/>
            <w:szCs w:val="19"/>
            <w:lang w:val="en-US"/>
            <w:rPrChange w:id="1107" w:author="Виктория Санникова" w:date="2018-05-21T20:29:00Z">
              <w:rPr>
                <w:rFonts w:ascii="Consolas" w:hAnsi="Consolas" w:cs="Consolas"/>
                <w:color w:val="808080"/>
                <w:sz w:val="19"/>
                <w:szCs w:val="19"/>
              </w:rPr>
            </w:rPrChange>
          </w:rPr>
          <w:t>#pragma</w:t>
        </w:r>
        <w:r w:rsidRPr="00B365D0">
          <w:rPr>
            <w:rFonts w:ascii="Consolas" w:hAnsi="Consolas" w:cs="Consolas"/>
            <w:color w:val="000000"/>
            <w:sz w:val="19"/>
            <w:szCs w:val="19"/>
            <w:lang w:val="en-US"/>
            <w:rPrChange w:id="1108" w:author="Виктория Санникова" w:date="2018-05-21T20:29:00Z">
              <w:rPr>
                <w:rFonts w:ascii="Consolas" w:hAnsi="Consolas" w:cs="Consolas"/>
                <w:color w:val="000000"/>
                <w:sz w:val="19"/>
                <w:szCs w:val="19"/>
              </w:rPr>
            </w:rPrChange>
          </w:rPr>
          <w:t xml:space="preserve"> </w:t>
        </w:r>
        <w:proofErr w:type="spellStart"/>
        <w:r w:rsidRPr="00B365D0">
          <w:rPr>
            <w:rFonts w:ascii="Consolas" w:hAnsi="Consolas" w:cs="Consolas"/>
            <w:color w:val="000000"/>
            <w:sz w:val="19"/>
            <w:szCs w:val="19"/>
            <w:lang w:val="en-US"/>
            <w:rPrChange w:id="1109" w:author="Виктория Санникова" w:date="2018-05-21T20:29:00Z">
              <w:rPr>
                <w:rFonts w:ascii="Consolas" w:hAnsi="Consolas" w:cs="Consolas"/>
                <w:color w:val="000000"/>
                <w:sz w:val="19"/>
                <w:szCs w:val="19"/>
              </w:rPr>
            </w:rPrChange>
          </w:rPr>
          <w:t>omp</w:t>
        </w:r>
        <w:proofErr w:type="spellEnd"/>
        <w:r w:rsidRPr="00B365D0">
          <w:rPr>
            <w:rFonts w:ascii="Consolas" w:hAnsi="Consolas" w:cs="Consolas"/>
            <w:color w:val="000000"/>
            <w:sz w:val="19"/>
            <w:szCs w:val="19"/>
            <w:lang w:val="en-US"/>
            <w:rPrChange w:id="1110" w:author="Виктория Санникова" w:date="2018-05-21T20:29:00Z">
              <w:rPr>
                <w:rFonts w:ascii="Consolas" w:hAnsi="Consolas" w:cs="Consolas"/>
                <w:color w:val="000000"/>
                <w:sz w:val="19"/>
                <w:szCs w:val="19"/>
              </w:rPr>
            </w:rPrChange>
          </w:rPr>
          <w:t xml:space="preserve"> single </w:t>
        </w:r>
      </w:ins>
    </w:p>
    <w:p w:rsidR="00B365D0" w:rsidRPr="00B365D0" w:rsidRDefault="00B365D0" w:rsidP="00B365D0">
      <w:pPr>
        <w:autoSpaceDE w:val="0"/>
        <w:autoSpaceDN w:val="0"/>
        <w:adjustRightInd w:val="0"/>
        <w:spacing w:after="0" w:line="240" w:lineRule="auto"/>
        <w:rPr>
          <w:ins w:id="1111" w:author="Виктория Санникова" w:date="2018-05-21T20:29:00Z"/>
          <w:rFonts w:ascii="Consolas" w:hAnsi="Consolas" w:cs="Consolas"/>
          <w:color w:val="000000"/>
          <w:sz w:val="19"/>
          <w:szCs w:val="19"/>
          <w:lang w:val="en-US"/>
          <w:rPrChange w:id="1112" w:author="Виктория Санникова" w:date="2018-05-21T20:29:00Z">
            <w:rPr>
              <w:ins w:id="1113" w:author="Виктория Санникова" w:date="2018-05-21T20:29:00Z"/>
              <w:rFonts w:ascii="Consolas" w:hAnsi="Consolas" w:cs="Consolas"/>
              <w:color w:val="000000"/>
              <w:sz w:val="19"/>
              <w:szCs w:val="19"/>
            </w:rPr>
          </w:rPrChange>
        </w:rPr>
      </w:pPr>
      <w:ins w:id="1114" w:author="Виктория Санникова" w:date="2018-05-21T20:29:00Z">
        <w:r w:rsidRPr="00B365D0">
          <w:rPr>
            <w:rFonts w:ascii="Consolas" w:hAnsi="Consolas" w:cs="Consolas"/>
            <w:color w:val="000000"/>
            <w:sz w:val="19"/>
            <w:szCs w:val="19"/>
            <w:lang w:val="en-US"/>
            <w:rPrChange w:id="1115"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1116"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1117" w:author="Виктория Санникова" w:date="2018-05-21T20:29:00Z">
              <w:rPr>
                <w:rFonts w:ascii="Consolas" w:hAnsi="Consolas" w:cs="Consolas"/>
                <w:color w:val="000000"/>
                <w:sz w:val="19"/>
                <w:szCs w:val="19"/>
              </w:rPr>
            </w:rPrChange>
          </w:rPr>
          <w:tab/>
          <w:t>{</w:t>
        </w:r>
      </w:ins>
    </w:p>
    <w:p w:rsidR="00B365D0" w:rsidRPr="00B365D0" w:rsidRDefault="00B365D0" w:rsidP="00B365D0">
      <w:pPr>
        <w:autoSpaceDE w:val="0"/>
        <w:autoSpaceDN w:val="0"/>
        <w:adjustRightInd w:val="0"/>
        <w:spacing w:after="0" w:line="240" w:lineRule="auto"/>
        <w:rPr>
          <w:ins w:id="1118" w:author="Виктория Санникова" w:date="2018-05-21T20:29:00Z"/>
          <w:rFonts w:ascii="Consolas" w:hAnsi="Consolas" w:cs="Consolas"/>
          <w:color w:val="000000"/>
          <w:sz w:val="19"/>
          <w:szCs w:val="19"/>
          <w:lang w:val="en-US"/>
          <w:rPrChange w:id="1119" w:author="Виктория Санникова" w:date="2018-05-21T20:29:00Z">
            <w:rPr>
              <w:ins w:id="1120" w:author="Виктория Санникова" w:date="2018-05-21T20:29:00Z"/>
              <w:rFonts w:ascii="Consolas" w:hAnsi="Consolas" w:cs="Consolas"/>
              <w:color w:val="000000"/>
              <w:sz w:val="19"/>
              <w:szCs w:val="19"/>
            </w:rPr>
          </w:rPrChange>
        </w:rPr>
      </w:pPr>
      <w:ins w:id="1121" w:author="Виктория Санникова" w:date="2018-05-21T20:29:00Z">
        <w:r w:rsidRPr="00B365D0">
          <w:rPr>
            <w:rFonts w:ascii="Consolas" w:hAnsi="Consolas" w:cs="Consolas"/>
            <w:color w:val="000000"/>
            <w:sz w:val="19"/>
            <w:szCs w:val="19"/>
            <w:lang w:val="en-US"/>
            <w:rPrChange w:id="1122"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1123"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1124"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1125" w:author="Виктория Санникова" w:date="2018-05-21T20:29:00Z">
              <w:rPr>
                <w:rFonts w:ascii="Consolas" w:hAnsi="Consolas" w:cs="Consolas"/>
                <w:color w:val="000000"/>
                <w:sz w:val="19"/>
                <w:szCs w:val="19"/>
              </w:rPr>
            </w:rPrChange>
          </w:rPr>
          <w:tab/>
        </w:r>
        <w:proofErr w:type="gramStart"/>
        <w:r w:rsidRPr="00B365D0">
          <w:rPr>
            <w:rFonts w:ascii="Consolas" w:hAnsi="Consolas" w:cs="Consolas"/>
            <w:color w:val="000000"/>
            <w:sz w:val="19"/>
            <w:szCs w:val="19"/>
            <w:lang w:val="en-US"/>
            <w:rPrChange w:id="1126" w:author="Виктория Санникова" w:date="2018-05-21T20:29:00Z">
              <w:rPr>
                <w:rFonts w:ascii="Consolas" w:hAnsi="Consolas" w:cs="Consolas"/>
                <w:color w:val="000000"/>
                <w:sz w:val="19"/>
                <w:szCs w:val="19"/>
              </w:rPr>
            </w:rPrChange>
          </w:rPr>
          <w:t>step</w:t>
        </w:r>
        <w:proofErr w:type="gramEnd"/>
        <w:r w:rsidRPr="00B365D0">
          <w:rPr>
            <w:rFonts w:ascii="Consolas" w:hAnsi="Consolas" w:cs="Consolas"/>
            <w:color w:val="000000"/>
            <w:sz w:val="19"/>
            <w:szCs w:val="19"/>
            <w:lang w:val="en-US"/>
            <w:rPrChange w:id="1127" w:author="Виктория Санникова" w:date="2018-05-21T20:29:00Z">
              <w:rPr>
                <w:rFonts w:ascii="Consolas" w:hAnsi="Consolas" w:cs="Consolas"/>
                <w:color w:val="000000"/>
                <w:sz w:val="19"/>
                <w:szCs w:val="19"/>
              </w:rPr>
            </w:rPrChange>
          </w:rPr>
          <w:t xml:space="preserve"> *= 2;</w:t>
        </w:r>
      </w:ins>
    </w:p>
    <w:p w:rsidR="00B365D0" w:rsidRPr="00B365D0" w:rsidRDefault="00B365D0" w:rsidP="00B365D0">
      <w:pPr>
        <w:autoSpaceDE w:val="0"/>
        <w:autoSpaceDN w:val="0"/>
        <w:adjustRightInd w:val="0"/>
        <w:spacing w:after="0" w:line="240" w:lineRule="auto"/>
        <w:rPr>
          <w:ins w:id="1128" w:author="Виктория Санникова" w:date="2018-05-21T20:29:00Z"/>
          <w:rFonts w:ascii="Consolas" w:hAnsi="Consolas" w:cs="Consolas"/>
          <w:color w:val="000000"/>
          <w:sz w:val="19"/>
          <w:szCs w:val="19"/>
          <w:lang w:val="en-US"/>
          <w:rPrChange w:id="1129" w:author="Виктория Санникова" w:date="2018-05-21T20:29:00Z">
            <w:rPr>
              <w:ins w:id="1130" w:author="Виктория Санникова" w:date="2018-05-21T20:29:00Z"/>
              <w:rFonts w:ascii="Consolas" w:hAnsi="Consolas" w:cs="Consolas"/>
              <w:color w:val="000000"/>
              <w:sz w:val="19"/>
              <w:szCs w:val="19"/>
            </w:rPr>
          </w:rPrChange>
        </w:rPr>
      </w:pPr>
      <w:ins w:id="1131" w:author="Виктория Санникова" w:date="2018-05-21T20:29:00Z">
        <w:r w:rsidRPr="00B365D0">
          <w:rPr>
            <w:rFonts w:ascii="Consolas" w:hAnsi="Consolas" w:cs="Consolas"/>
            <w:color w:val="000000"/>
            <w:sz w:val="19"/>
            <w:szCs w:val="19"/>
            <w:lang w:val="en-US"/>
            <w:rPrChange w:id="1132"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1133"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1134" w:author="Виктория Санникова" w:date="2018-05-21T20:29:00Z">
              <w:rPr>
                <w:rFonts w:ascii="Consolas" w:hAnsi="Consolas" w:cs="Consolas"/>
                <w:color w:val="000000"/>
                <w:sz w:val="19"/>
                <w:szCs w:val="19"/>
              </w:rPr>
            </w:rPrChange>
          </w:rPr>
          <w:tab/>
          <w:t>}</w:t>
        </w:r>
      </w:ins>
    </w:p>
    <w:p w:rsidR="00B365D0" w:rsidRPr="00B365D0" w:rsidRDefault="00B365D0" w:rsidP="00B365D0">
      <w:pPr>
        <w:autoSpaceDE w:val="0"/>
        <w:autoSpaceDN w:val="0"/>
        <w:adjustRightInd w:val="0"/>
        <w:spacing w:after="0" w:line="240" w:lineRule="auto"/>
        <w:rPr>
          <w:ins w:id="1135" w:author="Виктория Санникова" w:date="2018-05-21T20:29:00Z"/>
          <w:rFonts w:ascii="Consolas" w:hAnsi="Consolas" w:cs="Consolas"/>
          <w:color w:val="000000"/>
          <w:sz w:val="19"/>
          <w:szCs w:val="19"/>
          <w:lang w:val="en-US"/>
          <w:rPrChange w:id="1136" w:author="Виктория Санникова" w:date="2018-05-21T20:29:00Z">
            <w:rPr>
              <w:ins w:id="1137" w:author="Виктория Санникова" w:date="2018-05-21T20:29:00Z"/>
              <w:rFonts w:ascii="Consolas" w:hAnsi="Consolas" w:cs="Consolas"/>
              <w:color w:val="000000"/>
              <w:sz w:val="19"/>
              <w:szCs w:val="19"/>
            </w:rPr>
          </w:rPrChange>
        </w:rPr>
      </w:pPr>
      <w:ins w:id="1138" w:author="Виктория Санникова" w:date="2018-05-21T20:29:00Z">
        <w:r w:rsidRPr="00B365D0">
          <w:rPr>
            <w:rFonts w:ascii="Consolas" w:hAnsi="Consolas" w:cs="Consolas"/>
            <w:color w:val="808080"/>
            <w:sz w:val="19"/>
            <w:szCs w:val="19"/>
            <w:lang w:val="en-US"/>
            <w:rPrChange w:id="1139" w:author="Виктория Санникова" w:date="2018-05-21T20:29:00Z">
              <w:rPr>
                <w:rFonts w:ascii="Consolas" w:hAnsi="Consolas" w:cs="Consolas"/>
                <w:color w:val="808080"/>
                <w:sz w:val="19"/>
                <w:szCs w:val="19"/>
              </w:rPr>
            </w:rPrChange>
          </w:rPr>
          <w:t>#pragma</w:t>
        </w:r>
        <w:r w:rsidRPr="00B365D0">
          <w:rPr>
            <w:rFonts w:ascii="Consolas" w:hAnsi="Consolas" w:cs="Consolas"/>
            <w:color w:val="000000"/>
            <w:sz w:val="19"/>
            <w:szCs w:val="19"/>
            <w:lang w:val="en-US"/>
            <w:rPrChange w:id="1140" w:author="Виктория Санникова" w:date="2018-05-21T20:29:00Z">
              <w:rPr>
                <w:rFonts w:ascii="Consolas" w:hAnsi="Consolas" w:cs="Consolas"/>
                <w:color w:val="000000"/>
                <w:sz w:val="19"/>
                <w:szCs w:val="19"/>
              </w:rPr>
            </w:rPrChange>
          </w:rPr>
          <w:t xml:space="preserve"> </w:t>
        </w:r>
        <w:proofErr w:type="spellStart"/>
        <w:r w:rsidRPr="00B365D0">
          <w:rPr>
            <w:rFonts w:ascii="Consolas" w:hAnsi="Consolas" w:cs="Consolas"/>
            <w:color w:val="000000"/>
            <w:sz w:val="19"/>
            <w:szCs w:val="19"/>
            <w:lang w:val="en-US"/>
            <w:rPrChange w:id="1141" w:author="Виктория Санникова" w:date="2018-05-21T20:29:00Z">
              <w:rPr>
                <w:rFonts w:ascii="Consolas" w:hAnsi="Consolas" w:cs="Consolas"/>
                <w:color w:val="000000"/>
                <w:sz w:val="19"/>
                <w:szCs w:val="19"/>
              </w:rPr>
            </w:rPrChange>
          </w:rPr>
          <w:t>omp</w:t>
        </w:r>
        <w:proofErr w:type="spellEnd"/>
        <w:r w:rsidRPr="00B365D0">
          <w:rPr>
            <w:rFonts w:ascii="Consolas" w:hAnsi="Consolas" w:cs="Consolas"/>
            <w:color w:val="000000"/>
            <w:sz w:val="19"/>
            <w:szCs w:val="19"/>
            <w:lang w:val="en-US"/>
            <w:rPrChange w:id="1142" w:author="Виктория Санникова" w:date="2018-05-21T20:29:00Z">
              <w:rPr>
                <w:rFonts w:ascii="Consolas" w:hAnsi="Consolas" w:cs="Consolas"/>
                <w:color w:val="000000"/>
                <w:sz w:val="19"/>
                <w:szCs w:val="19"/>
              </w:rPr>
            </w:rPrChange>
          </w:rPr>
          <w:t xml:space="preserve"> barrier</w:t>
        </w:r>
      </w:ins>
    </w:p>
    <w:p w:rsidR="00B365D0" w:rsidRDefault="00B365D0" w:rsidP="00B365D0">
      <w:pPr>
        <w:autoSpaceDE w:val="0"/>
        <w:autoSpaceDN w:val="0"/>
        <w:adjustRightInd w:val="0"/>
        <w:spacing w:after="0" w:line="240" w:lineRule="auto"/>
        <w:rPr>
          <w:ins w:id="1143" w:author="Виктория Санникова" w:date="2018-05-21T20:29:00Z"/>
          <w:rFonts w:ascii="Consolas" w:hAnsi="Consolas" w:cs="Consolas"/>
          <w:color w:val="000000"/>
          <w:sz w:val="19"/>
          <w:szCs w:val="19"/>
        </w:rPr>
      </w:pPr>
      <w:ins w:id="1144" w:author="Виктория Санникова" w:date="2018-05-21T20:29:00Z">
        <w:r w:rsidRPr="00B365D0">
          <w:rPr>
            <w:rFonts w:ascii="Consolas" w:hAnsi="Consolas" w:cs="Consolas"/>
            <w:color w:val="000000"/>
            <w:sz w:val="19"/>
            <w:szCs w:val="19"/>
            <w:lang w:val="en-US"/>
            <w:rPrChange w:id="1145" w:author="Виктория Санникова" w:date="2018-05-21T20:29:00Z">
              <w:rPr>
                <w:rFonts w:ascii="Consolas" w:hAnsi="Consolas" w:cs="Consolas"/>
                <w:color w:val="000000"/>
                <w:sz w:val="19"/>
                <w:szCs w:val="19"/>
              </w:rPr>
            </w:rPrChange>
          </w:rPr>
          <w:tab/>
        </w:r>
        <w:r w:rsidRPr="00B365D0">
          <w:rPr>
            <w:rFonts w:ascii="Consolas" w:hAnsi="Consolas" w:cs="Consolas"/>
            <w:color w:val="000000"/>
            <w:sz w:val="19"/>
            <w:szCs w:val="19"/>
            <w:lang w:val="en-US"/>
            <w:rPrChange w:id="1146" w:author="Виктория Санникова" w:date="2018-05-21T20:29:00Z">
              <w:rPr>
                <w:rFonts w:ascii="Consolas" w:hAnsi="Consolas" w:cs="Consolas"/>
                <w:color w:val="000000"/>
                <w:sz w:val="19"/>
                <w:szCs w:val="19"/>
              </w:rPr>
            </w:rPrChange>
          </w:rPr>
          <w:tab/>
        </w:r>
        <w:r>
          <w:rPr>
            <w:rFonts w:ascii="Consolas" w:hAnsi="Consolas" w:cs="Consolas"/>
            <w:color w:val="000000"/>
            <w:sz w:val="19"/>
            <w:szCs w:val="19"/>
          </w:rPr>
          <w:t>}</w:t>
        </w:r>
      </w:ins>
    </w:p>
    <w:p w:rsidR="00BB072E" w:rsidRPr="00D32E21" w:rsidRDefault="00B365D0">
      <w:pPr>
        <w:pStyle w:val="a3"/>
        <w:ind w:left="0" w:firstLine="851"/>
        <w:jc w:val="both"/>
        <w:rPr>
          <w:ins w:id="1147" w:author="Виктория Санникова" w:date="2018-05-21T20:12:00Z"/>
          <w:rFonts w:ascii="Times New Roman" w:hAnsi="Times New Roman" w:cs="Times New Roman"/>
          <w:sz w:val="24"/>
          <w:rPrChange w:id="1148" w:author="Виктория Санникова" w:date="2018-05-21T20:20:00Z">
            <w:rPr>
              <w:ins w:id="1149" w:author="Виктория Санникова" w:date="2018-05-21T20:12:00Z"/>
              <w:rFonts w:eastAsia="Times New Roman"/>
              <w:color w:val="auto"/>
              <w:spacing w:val="-1"/>
            </w:rPr>
          </w:rPrChange>
        </w:rPr>
        <w:pPrChange w:id="1150" w:author="Виктория Санникова" w:date="2018-05-21T20:11:00Z">
          <w:pPr>
            <w:pStyle w:val="2"/>
            <w:numPr>
              <w:ilvl w:val="1"/>
              <w:numId w:val="45"/>
            </w:numPr>
            <w:spacing w:before="0"/>
            <w:ind w:left="1260" w:hanging="720"/>
          </w:pPr>
        </w:pPrChange>
      </w:pPr>
      <w:ins w:id="1151" w:author="Виктория Санникова" w:date="2018-05-21T20:29:00Z">
        <w:r>
          <w:rPr>
            <w:rFonts w:ascii="Consolas" w:hAnsi="Consolas" w:cs="Consolas"/>
            <w:color w:val="000000"/>
            <w:sz w:val="19"/>
            <w:szCs w:val="19"/>
          </w:rPr>
          <w:tab/>
          <w:t>}</w:t>
        </w:r>
      </w:ins>
    </w:p>
    <w:p w:rsidR="00993E68" w:rsidRPr="00D32E21" w:rsidDel="008A4D67" w:rsidRDefault="00993E68">
      <w:pPr>
        <w:pStyle w:val="a3"/>
        <w:ind w:left="0" w:firstLine="851"/>
        <w:jc w:val="both"/>
        <w:rPr>
          <w:del w:id="1152" w:author="Виктория Санникова" w:date="2018-05-20T15:35:00Z"/>
          <w:rFonts w:ascii="Times New Roman" w:hAnsi="Times New Roman" w:cs="Times New Roman"/>
          <w:sz w:val="24"/>
          <w:rPrChange w:id="1153" w:author="Виктория Санникова" w:date="2018-05-21T20:20:00Z">
            <w:rPr>
              <w:del w:id="1154" w:author="Виктория Санникова" w:date="2018-05-20T15:35:00Z"/>
            </w:rPr>
          </w:rPrChange>
        </w:rPr>
        <w:pPrChange w:id="1155" w:author="Виктория Санникова" w:date="2018-05-21T20:11:00Z">
          <w:pPr>
            <w:spacing w:after="0" w:line="360" w:lineRule="auto"/>
            <w:ind w:firstLine="851"/>
            <w:jc w:val="both"/>
          </w:pPr>
        </w:pPrChange>
      </w:pPr>
      <w:del w:id="1156" w:author="Виктория Санникова" w:date="2018-05-20T15:35:00Z">
        <w:r w:rsidRPr="00BB072E" w:rsidDel="008A4D67">
          <w:rPr>
            <w:rFonts w:ascii="Times New Roman" w:hAnsi="Times New Roman" w:cs="Times New Roman"/>
            <w:sz w:val="24"/>
            <w:rPrChange w:id="1157" w:author="Виктория Санникова" w:date="2018-05-21T20:11:00Z">
              <w:rPr/>
            </w:rPrChange>
          </w:rPr>
          <w:delText>Основная</w:delText>
        </w:r>
        <w:r w:rsidRPr="00D32E21" w:rsidDel="008A4D67">
          <w:rPr>
            <w:rFonts w:ascii="Times New Roman" w:hAnsi="Times New Roman" w:cs="Times New Roman"/>
            <w:sz w:val="24"/>
            <w:rPrChange w:id="1158" w:author="Виктория Санникова" w:date="2018-05-21T20:20:00Z">
              <w:rPr/>
            </w:rPrChange>
          </w:rPr>
          <w:delText xml:space="preserve"> </w:delText>
        </w:r>
        <w:r w:rsidRPr="00BB072E" w:rsidDel="008A4D67">
          <w:rPr>
            <w:rFonts w:ascii="Times New Roman" w:hAnsi="Times New Roman" w:cs="Times New Roman"/>
            <w:sz w:val="24"/>
            <w:rPrChange w:id="1159" w:author="Виктория Санникова" w:date="2018-05-21T20:11:00Z">
              <w:rPr/>
            </w:rPrChange>
          </w:rPr>
          <w:delText>часть</w:delText>
        </w:r>
        <w:r w:rsidRPr="00D32E21" w:rsidDel="008A4D67">
          <w:rPr>
            <w:rFonts w:ascii="Times New Roman" w:hAnsi="Times New Roman" w:cs="Times New Roman"/>
            <w:sz w:val="24"/>
            <w:rPrChange w:id="1160" w:author="Виктория Санникова" w:date="2018-05-21T20:20:00Z">
              <w:rPr/>
            </w:rPrChange>
          </w:rPr>
          <w:delText xml:space="preserve"> </w:delText>
        </w:r>
        <w:r w:rsidRPr="00BB072E" w:rsidDel="008A4D67">
          <w:rPr>
            <w:rFonts w:ascii="Times New Roman" w:hAnsi="Times New Roman" w:cs="Times New Roman"/>
            <w:sz w:val="24"/>
            <w:rPrChange w:id="1161" w:author="Виктория Санникова" w:date="2018-05-21T20:11:00Z">
              <w:rPr/>
            </w:rPrChange>
          </w:rPr>
          <w:delText>алгоритма</w:delText>
        </w:r>
        <w:r w:rsidRPr="00D32E21" w:rsidDel="008A4D67">
          <w:rPr>
            <w:rFonts w:ascii="Times New Roman" w:hAnsi="Times New Roman" w:cs="Times New Roman"/>
            <w:sz w:val="24"/>
            <w:rPrChange w:id="1162" w:author="Виктория Санникова" w:date="2018-05-21T20:20:00Z">
              <w:rPr/>
            </w:rPrChange>
          </w:rPr>
          <w:delText xml:space="preserve"> </w:delText>
        </w:r>
        <w:r w:rsidRPr="00BB072E" w:rsidDel="008A4D67">
          <w:rPr>
            <w:rFonts w:ascii="Times New Roman" w:hAnsi="Times New Roman" w:cs="Times New Roman"/>
            <w:sz w:val="24"/>
            <w:rPrChange w:id="1163" w:author="Виктория Санникова" w:date="2018-05-21T20:11:00Z">
              <w:rPr/>
            </w:rPrChange>
          </w:rPr>
          <w:delText>Краскала</w:delText>
        </w:r>
        <w:r w:rsidRPr="00D32E21" w:rsidDel="008A4D67">
          <w:rPr>
            <w:rFonts w:ascii="Times New Roman" w:hAnsi="Times New Roman" w:cs="Times New Roman"/>
            <w:sz w:val="24"/>
            <w:rPrChange w:id="1164" w:author="Виктория Санникова" w:date="2018-05-21T20:20:00Z">
              <w:rPr/>
            </w:rPrChange>
          </w:rPr>
          <w:delText xml:space="preserve"> </w:delText>
        </w:r>
        <w:r w:rsidRPr="00BB072E" w:rsidDel="008A4D67">
          <w:rPr>
            <w:rFonts w:ascii="Times New Roman" w:hAnsi="Times New Roman" w:cs="Times New Roman"/>
            <w:sz w:val="24"/>
            <w:rPrChange w:id="1165" w:author="Виктория Санникова" w:date="2018-05-21T20:11:00Z">
              <w:rPr/>
            </w:rPrChange>
          </w:rPr>
          <w:delText>является</w:delText>
        </w:r>
        <w:r w:rsidRPr="00D32E21" w:rsidDel="008A4D67">
          <w:rPr>
            <w:rFonts w:ascii="Times New Roman" w:hAnsi="Times New Roman" w:cs="Times New Roman"/>
            <w:sz w:val="24"/>
            <w:rPrChange w:id="1166" w:author="Виктория Санникова" w:date="2018-05-21T20:20:00Z">
              <w:rPr/>
            </w:rPrChange>
          </w:rPr>
          <w:delText xml:space="preserve"> </w:delText>
        </w:r>
        <w:r w:rsidRPr="00BB072E" w:rsidDel="008A4D67">
          <w:rPr>
            <w:rFonts w:ascii="Times New Roman" w:hAnsi="Times New Roman" w:cs="Times New Roman"/>
            <w:sz w:val="24"/>
            <w:rPrChange w:id="1167" w:author="Виктория Санникова" w:date="2018-05-21T20:11:00Z">
              <w:rPr/>
            </w:rPrChange>
          </w:rPr>
          <w:delText>последовательной</w:delText>
        </w:r>
        <w:r w:rsidRPr="00D32E21" w:rsidDel="008A4D67">
          <w:rPr>
            <w:rFonts w:ascii="Times New Roman" w:hAnsi="Times New Roman" w:cs="Times New Roman"/>
            <w:sz w:val="24"/>
            <w:rPrChange w:id="1168" w:author="Виктория Санникова" w:date="2018-05-21T20:20:00Z">
              <w:rPr/>
            </w:rPrChange>
          </w:rPr>
          <w:delText xml:space="preserve">, </w:delText>
        </w:r>
        <w:r w:rsidRPr="00BB072E" w:rsidDel="008A4D67">
          <w:rPr>
            <w:rFonts w:ascii="Times New Roman" w:hAnsi="Times New Roman" w:cs="Times New Roman"/>
            <w:sz w:val="24"/>
            <w:rPrChange w:id="1169" w:author="Виктория Санникова" w:date="2018-05-21T20:11:00Z">
              <w:rPr/>
            </w:rPrChange>
          </w:rPr>
          <w:delText>так</w:delText>
        </w:r>
        <w:r w:rsidRPr="00D32E21" w:rsidDel="008A4D67">
          <w:rPr>
            <w:rFonts w:ascii="Times New Roman" w:hAnsi="Times New Roman" w:cs="Times New Roman"/>
            <w:sz w:val="24"/>
            <w:rPrChange w:id="1170" w:author="Виктория Санникова" w:date="2018-05-21T20:20:00Z">
              <w:rPr/>
            </w:rPrChange>
          </w:rPr>
          <w:delText xml:space="preserve"> </w:delText>
        </w:r>
        <w:r w:rsidRPr="00BB072E" w:rsidDel="008A4D67">
          <w:rPr>
            <w:rFonts w:ascii="Times New Roman" w:hAnsi="Times New Roman" w:cs="Times New Roman"/>
            <w:sz w:val="24"/>
            <w:rPrChange w:id="1171" w:author="Виктория Санникова" w:date="2018-05-21T20:11:00Z">
              <w:rPr/>
            </w:rPrChange>
          </w:rPr>
          <w:delText>как</w:delText>
        </w:r>
        <w:r w:rsidRPr="00D32E21" w:rsidDel="008A4D67">
          <w:rPr>
            <w:rFonts w:ascii="Times New Roman" w:hAnsi="Times New Roman" w:cs="Times New Roman"/>
            <w:sz w:val="24"/>
            <w:rPrChange w:id="1172" w:author="Виктория Санникова" w:date="2018-05-21T20:20:00Z">
              <w:rPr/>
            </w:rPrChange>
          </w:rPr>
          <w:delText xml:space="preserve"> </w:delText>
        </w:r>
        <w:r w:rsidRPr="00BB072E" w:rsidDel="008A4D67">
          <w:rPr>
            <w:rFonts w:ascii="Times New Roman" w:hAnsi="Times New Roman" w:cs="Times New Roman"/>
            <w:sz w:val="24"/>
            <w:rPrChange w:id="1173" w:author="Виктория Санникова" w:date="2018-05-21T20:11:00Z">
              <w:rPr/>
            </w:rPrChange>
          </w:rPr>
          <w:delText>рёбра</w:delText>
        </w:r>
        <w:r w:rsidRPr="00D32E21" w:rsidDel="008A4D67">
          <w:rPr>
            <w:rFonts w:ascii="Times New Roman" w:hAnsi="Times New Roman" w:cs="Times New Roman"/>
            <w:sz w:val="24"/>
            <w:rPrChange w:id="1174" w:author="Виктория Санникова" w:date="2018-05-21T20:20:00Z">
              <w:rPr/>
            </w:rPrChange>
          </w:rPr>
          <w:delText xml:space="preserve"> </w:delText>
        </w:r>
        <w:r w:rsidRPr="00BB072E" w:rsidDel="008A4D67">
          <w:rPr>
            <w:rFonts w:ascii="Times New Roman" w:hAnsi="Times New Roman" w:cs="Times New Roman"/>
            <w:sz w:val="24"/>
            <w:rPrChange w:id="1175" w:author="Виктория Санникова" w:date="2018-05-21T20:11:00Z">
              <w:rPr/>
            </w:rPrChange>
          </w:rPr>
          <w:delText>рассматриваются</w:delText>
        </w:r>
        <w:r w:rsidRPr="00D32E21" w:rsidDel="008A4D67">
          <w:rPr>
            <w:rFonts w:ascii="Times New Roman" w:hAnsi="Times New Roman" w:cs="Times New Roman"/>
            <w:sz w:val="24"/>
            <w:rPrChange w:id="1176" w:author="Виктория Санникова" w:date="2018-05-21T20:20:00Z">
              <w:rPr/>
            </w:rPrChange>
          </w:rPr>
          <w:delText xml:space="preserve"> </w:delText>
        </w:r>
        <w:r w:rsidRPr="00BB072E" w:rsidDel="008A4D67">
          <w:rPr>
            <w:rFonts w:ascii="Times New Roman" w:hAnsi="Times New Roman" w:cs="Times New Roman"/>
            <w:sz w:val="24"/>
            <w:rPrChange w:id="1177" w:author="Виктория Санникова" w:date="2018-05-21T20:11:00Z">
              <w:rPr/>
            </w:rPrChange>
          </w:rPr>
          <w:delText>в</w:delText>
        </w:r>
        <w:r w:rsidRPr="00D32E21" w:rsidDel="008A4D67">
          <w:rPr>
            <w:rFonts w:ascii="Times New Roman" w:hAnsi="Times New Roman" w:cs="Times New Roman"/>
            <w:sz w:val="24"/>
            <w:rPrChange w:id="1178" w:author="Виктория Санникова" w:date="2018-05-21T20:20:00Z">
              <w:rPr/>
            </w:rPrChange>
          </w:rPr>
          <w:delText xml:space="preserve"> </w:delText>
        </w:r>
        <w:r w:rsidRPr="00BB072E" w:rsidDel="008A4D67">
          <w:rPr>
            <w:rFonts w:ascii="Times New Roman" w:hAnsi="Times New Roman" w:cs="Times New Roman"/>
            <w:sz w:val="24"/>
            <w:rPrChange w:id="1179" w:author="Виктория Санникова" w:date="2018-05-21T20:11:00Z">
              <w:rPr/>
            </w:rPrChange>
          </w:rPr>
          <w:delText>порядке</w:delText>
        </w:r>
        <w:r w:rsidRPr="00D32E21" w:rsidDel="008A4D67">
          <w:rPr>
            <w:rFonts w:ascii="Times New Roman" w:hAnsi="Times New Roman" w:cs="Times New Roman"/>
            <w:sz w:val="24"/>
            <w:rPrChange w:id="1180" w:author="Виктория Санникова" w:date="2018-05-21T20:20:00Z">
              <w:rPr/>
            </w:rPrChange>
          </w:rPr>
          <w:delText xml:space="preserve"> </w:delText>
        </w:r>
        <w:r w:rsidRPr="00BB072E" w:rsidDel="008A4D67">
          <w:rPr>
            <w:rFonts w:ascii="Times New Roman" w:hAnsi="Times New Roman" w:cs="Times New Roman"/>
            <w:sz w:val="24"/>
            <w:rPrChange w:id="1181" w:author="Виктория Санникова" w:date="2018-05-21T20:11:00Z">
              <w:rPr/>
            </w:rPrChange>
          </w:rPr>
          <w:delText>возрастания</w:delText>
        </w:r>
        <w:r w:rsidRPr="00D32E21" w:rsidDel="008A4D67">
          <w:rPr>
            <w:rFonts w:ascii="Times New Roman" w:hAnsi="Times New Roman" w:cs="Times New Roman"/>
            <w:sz w:val="24"/>
            <w:rPrChange w:id="1182" w:author="Виктория Санникова" w:date="2018-05-21T20:20:00Z">
              <w:rPr/>
            </w:rPrChange>
          </w:rPr>
          <w:delText xml:space="preserve"> </w:delText>
        </w:r>
        <w:r w:rsidRPr="00BB072E" w:rsidDel="008A4D67">
          <w:rPr>
            <w:rFonts w:ascii="Times New Roman" w:hAnsi="Times New Roman" w:cs="Times New Roman"/>
            <w:sz w:val="24"/>
            <w:rPrChange w:id="1183" w:author="Виктория Санникова" w:date="2018-05-21T20:11:00Z">
              <w:rPr/>
            </w:rPrChange>
          </w:rPr>
          <w:delText>веса</w:delText>
        </w:r>
        <w:r w:rsidRPr="00D32E21" w:rsidDel="008A4D67">
          <w:rPr>
            <w:rFonts w:ascii="Times New Roman" w:hAnsi="Times New Roman" w:cs="Times New Roman"/>
            <w:sz w:val="24"/>
            <w:rPrChange w:id="1184" w:author="Виктория Санникова" w:date="2018-05-21T20:20:00Z">
              <w:rPr/>
            </w:rPrChange>
          </w:rPr>
          <w:delText xml:space="preserve"> </w:delText>
        </w:r>
        <w:r w:rsidRPr="00BB072E" w:rsidDel="008A4D67">
          <w:rPr>
            <w:rFonts w:ascii="Times New Roman" w:hAnsi="Times New Roman" w:cs="Times New Roman"/>
            <w:sz w:val="24"/>
            <w:rPrChange w:id="1185" w:author="Виктория Санникова" w:date="2018-05-21T20:11:00Z">
              <w:rPr/>
            </w:rPrChange>
          </w:rPr>
          <w:delText>строго</w:delText>
        </w:r>
        <w:r w:rsidRPr="00D32E21" w:rsidDel="008A4D67">
          <w:rPr>
            <w:rFonts w:ascii="Times New Roman" w:hAnsi="Times New Roman" w:cs="Times New Roman"/>
            <w:sz w:val="24"/>
            <w:rPrChange w:id="1186" w:author="Виктория Санникова" w:date="2018-05-21T20:20:00Z">
              <w:rPr/>
            </w:rPrChange>
          </w:rPr>
          <w:delText xml:space="preserve"> </w:delText>
        </w:r>
        <w:r w:rsidRPr="00BB072E" w:rsidDel="008A4D67">
          <w:rPr>
            <w:rFonts w:ascii="Times New Roman" w:hAnsi="Times New Roman" w:cs="Times New Roman"/>
            <w:sz w:val="24"/>
            <w:rPrChange w:id="1187" w:author="Виктория Санникова" w:date="2018-05-21T20:11:00Z">
              <w:rPr/>
            </w:rPrChange>
          </w:rPr>
          <w:delText>одно</w:delText>
        </w:r>
        <w:r w:rsidRPr="00D32E21" w:rsidDel="008A4D67">
          <w:rPr>
            <w:rFonts w:ascii="Times New Roman" w:hAnsi="Times New Roman" w:cs="Times New Roman"/>
            <w:sz w:val="24"/>
            <w:rPrChange w:id="1188" w:author="Виктория Санникова" w:date="2018-05-21T20:20:00Z">
              <w:rPr/>
            </w:rPrChange>
          </w:rPr>
          <w:delText xml:space="preserve"> </w:delText>
        </w:r>
        <w:r w:rsidRPr="00BB072E" w:rsidDel="008A4D67">
          <w:rPr>
            <w:rFonts w:ascii="Times New Roman" w:hAnsi="Times New Roman" w:cs="Times New Roman"/>
            <w:sz w:val="24"/>
            <w:rPrChange w:id="1189" w:author="Виктория Санникова" w:date="2018-05-21T20:11:00Z">
              <w:rPr/>
            </w:rPrChange>
          </w:rPr>
          <w:delText>за</w:delText>
        </w:r>
        <w:r w:rsidRPr="00D32E21" w:rsidDel="008A4D67">
          <w:rPr>
            <w:rFonts w:ascii="Times New Roman" w:hAnsi="Times New Roman" w:cs="Times New Roman"/>
            <w:sz w:val="24"/>
            <w:rPrChange w:id="1190" w:author="Виктория Санникова" w:date="2018-05-21T20:20:00Z">
              <w:rPr/>
            </w:rPrChange>
          </w:rPr>
          <w:delText xml:space="preserve"> </w:delText>
        </w:r>
        <w:r w:rsidRPr="00BB072E" w:rsidDel="008A4D67">
          <w:rPr>
            <w:rFonts w:ascii="Times New Roman" w:hAnsi="Times New Roman" w:cs="Times New Roman"/>
            <w:sz w:val="24"/>
            <w:rPrChange w:id="1191" w:author="Виктория Санникова" w:date="2018-05-21T20:11:00Z">
              <w:rPr/>
            </w:rPrChange>
          </w:rPr>
          <w:delText>другим</w:delText>
        </w:r>
        <w:r w:rsidRPr="00D32E21" w:rsidDel="008A4D67">
          <w:rPr>
            <w:rFonts w:ascii="Times New Roman" w:hAnsi="Times New Roman" w:cs="Times New Roman"/>
            <w:sz w:val="24"/>
            <w:rPrChange w:id="1192" w:author="Виктория Санникова" w:date="2018-05-21T20:20:00Z">
              <w:rPr/>
            </w:rPrChange>
          </w:rPr>
          <w:delText>.</w:delText>
        </w:r>
        <w:bookmarkStart w:id="1193" w:name="_Toc514593941"/>
        <w:bookmarkEnd w:id="1193"/>
      </w:del>
    </w:p>
    <w:p w:rsidR="00993E68" w:rsidRPr="00D32E21" w:rsidDel="008A4D67" w:rsidRDefault="00993E68">
      <w:pPr>
        <w:pStyle w:val="a3"/>
        <w:ind w:left="0" w:firstLine="851"/>
        <w:jc w:val="both"/>
        <w:rPr>
          <w:del w:id="1194" w:author="Виктория Санникова" w:date="2018-05-20T15:35:00Z"/>
          <w:rFonts w:ascii="Times New Roman" w:hAnsi="Times New Roman" w:cs="Times New Roman"/>
          <w:sz w:val="24"/>
          <w:rPrChange w:id="1195" w:author="Виктория Санникова" w:date="2018-05-21T20:20:00Z">
            <w:rPr>
              <w:del w:id="1196" w:author="Виктория Санникова" w:date="2018-05-20T15:35:00Z"/>
            </w:rPr>
          </w:rPrChange>
        </w:rPr>
        <w:pPrChange w:id="1197" w:author="Виктория Санникова" w:date="2018-05-21T20:11:00Z">
          <w:pPr>
            <w:spacing w:after="0" w:line="360" w:lineRule="auto"/>
            <w:ind w:firstLine="851"/>
            <w:jc w:val="both"/>
          </w:pPr>
        </w:pPrChange>
      </w:pPr>
      <w:del w:id="1198" w:author="Виктория Санникова" w:date="2018-05-20T15:35:00Z">
        <w:r w:rsidRPr="00BB072E" w:rsidDel="008A4D67">
          <w:rPr>
            <w:rFonts w:ascii="Times New Roman" w:hAnsi="Times New Roman" w:cs="Times New Roman"/>
            <w:sz w:val="24"/>
            <w:rPrChange w:id="1199" w:author="Виктория Санникова" w:date="2018-05-21T20:11:00Z">
              <w:rPr/>
            </w:rPrChange>
          </w:rPr>
          <w:delText>Следующее</w:delText>
        </w:r>
        <w:r w:rsidRPr="00D32E21" w:rsidDel="008A4D67">
          <w:rPr>
            <w:rFonts w:ascii="Times New Roman" w:hAnsi="Times New Roman" w:cs="Times New Roman"/>
            <w:sz w:val="24"/>
            <w:rPrChange w:id="1200" w:author="Виктория Санникова" w:date="2018-05-21T20:20:00Z">
              <w:rPr/>
            </w:rPrChange>
          </w:rPr>
          <w:delText xml:space="preserve"> </w:delText>
        </w:r>
        <w:r w:rsidRPr="00BB072E" w:rsidDel="008A4D67">
          <w:rPr>
            <w:rFonts w:ascii="Times New Roman" w:hAnsi="Times New Roman" w:cs="Times New Roman"/>
            <w:sz w:val="24"/>
            <w:rPrChange w:id="1201" w:author="Виктория Санникова" w:date="2018-05-21T20:11:00Z">
              <w:rPr/>
            </w:rPrChange>
          </w:rPr>
          <w:delText>свойство</w:delText>
        </w:r>
        <w:r w:rsidRPr="00D32E21" w:rsidDel="008A4D67">
          <w:rPr>
            <w:rFonts w:ascii="Times New Roman" w:hAnsi="Times New Roman" w:cs="Times New Roman"/>
            <w:sz w:val="24"/>
            <w:rPrChange w:id="1202" w:author="Виктория Санникова" w:date="2018-05-21T20:20:00Z">
              <w:rPr/>
            </w:rPrChange>
          </w:rPr>
          <w:delText xml:space="preserve"> </w:delText>
        </w:r>
        <w:r w:rsidRPr="00BB072E" w:rsidDel="008A4D67">
          <w:rPr>
            <w:rFonts w:ascii="Times New Roman" w:hAnsi="Times New Roman" w:cs="Times New Roman"/>
            <w:sz w:val="24"/>
            <w:rPrChange w:id="1203" w:author="Виктория Санникова" w:date="2018-05-21T20:11:00Z">
              <w:rPr/>
            </w:rPrChange>
          </w:rPr>
          <w:delText>позволяет</w:delText>
        </w:r>
        <w:r w:rsidRPr="00D32E21" w:rsidDel="008A4D67">
          <w:rPr>
            <w:rFonts w:ascii="Times New Roman" w:hAnsi="Times New Roman" w:cs="Times New Roman"/>
            <w:sz w:val="24"/>
            <w:rPrChange w:id="1204" w:author="Виктория Санникова" w:date="2018-05-21T20:20:00Z">
              <w:rPr/>
            </w:rPrChange>
          </w:rPr>
          <w:delText xml:space="preserve"> </w:delText>
        </w:r>
        <w:r w:rsidRPr="00BB072E" w:rsidDel="008A4D67">
          <w:rPr>
            <w:rFonts w:ascii="Times New Roman" w:hAnsi="Times New Roman" w:cs="Times New Roman"/>
            <w:sz w:val="24"/>
            <w:rPrChange w:id="1205" w:author="Виктория Санникова" w:date="2018-05-21T20:11:00Z">
              <w:rPr/>
            </w:rPrChange>
          </w:rPr>
          <w:delText>использовать</w:delText>
        </w:r>
        <w:r w:rsidRPr="00D32E21" w:rsidDel="008A4D67">
          <w:rPr>
            <w:rFonts w:ascii="Times New Roman" w:hAnsi="Times New Roman" w:cs="Times New Roman"/>
            <w:sz w:val="24"/>
            <w:rPrChange w:id="1206" w:author="Виктория Санникова" w:date="2018-05-21T20:20:00Z">
              <w:rPr/>
            </w:rPrChange>
          </w:rPr>
          <w:delText xml:space="preserve"> </w:delText>
        </w:r>
        <w:r w:rsidRPr="00BB072E" w:rsidDel="008A4D67">
          <w:rPr>
            <w:rFonts w:ascii="Times New Roman" w:hAnsi="Times New Roman" w:cs="Times New Roman"/>
            <w:sz w:val="24"/>
            <w:rPrChange w:id="1207" w:author="Виктория Санникова" w:date="2018-05-21T20:11:00Z">
              <w:rPr/>
            </w:rPrChange>
          </w:rPr>
          <w:delText>алгоритм</w:delText>
        </w:r>
        <w:r w:rsidRPr="00D32E21" w:rsidDel="008A4D67">
          <w:rPr>
            <w:rFonts w:ascii="Times New Roman" w:hAnsi="Times New Roman" w:cs="Times New Roman"/>
            <w:sz w:val="24"/>
            <w:rPrChange w:id="1208" w:author="Виктория Санникова" w:date="2018-05-21T20:20:00Z">
              <w:rPr/>
            </w:rPrChange>
          </w:rPr>
          <w:delText xml:space="preserve"> </w:delText>
        </w:r>
        <w:r w:rsidRPr="00BB072E" w:rsidDel="008A4D67">
          <w:rPr>
            <w:rFonts w:ascii="Times New Roman" w:hAnsi="Times New Roman" w:cs="Times New Roman"/>
            <w:sz w:val="24"/>
            <w:rPrChange w:id="1209" w:author="Виктория Санникова" w:date="2018-05-21T20:11:00Z">
              <w:rPr/>
            </w:rPrChange>
          </w:rPr>
          <w:delText>Краскала</w:delText>
        </w:r>
        <w:r w:rsidRPr="00D32E21" w:rsidDel="008A4D67">
          <w:rPr>
            <w:rFonts w:ascii="Times New Roman" w:hAnsi="Times New Roman" w:cs="Times New Roman"/>
            <w:sz w:val="24"/>
            <w:rPrChange w:id="1210" w:author="Виктория Санникова" w:date="2018-05-21T20:20:00Z">
              <w:rPr/>
            </w:rPrChange>
          </w:rPr>
          <w:delText xml:space="preserve"> </w:delText>
        </w:r>
        <w:r w:rsidRPr="00BB072E" w:rsidDel="008A4D67">
          <w:rPr>
            <w:rFonts w:ascii="Times New Roman" w:hAnsi="Times New Roman" w:cs="Times New Roman"/>
            <w:sz w:val="24"/>
            <w:rPrChange w:id="1211" w:author="Виктория Санникова" w:date="2018-05-21T20:11:00Z">
              <w:rPr/>
            </w:rPrChange>
          </w:rPr>
          <w:delText>для</w:delText>
        </w:r>
        <w:r w:rsidRPr="00D32E21" w:rsidDel="008A4D67">
          <w:rPr>
            <w:rFonts w:ascii="Times New Roman" w:hAnsi="Times New Roman" w:cs="Times New Roman"/>
            <w:sz w:val="24"/>
            <w:rPrChange w:id="1212" w:author="Виктория Санникова" w:date="2018-05-21T20:20:00Z">
              <w:rPr/>
            </w:rPrChange>
          </w:rPr>
          <w:delText xml:space="preserve"> </w:delText>
        </w:r>
        <w:r w:rsidRPr="00BB072E" w:rsidDel="008A4D67">
          <w:rPr>
            <w:rFonts w:ascii="Times New Roman" w:hAnsi="Times New Roman" w:cs="Times New Roman"/>
            <w:sz w:val="24"/>
            <w:rPrChange w:id="1213" w:author="Виктория Санникова" w:date="2018-05-21T20:11:00Z">
              <w:rPr/>
            </w:rPrChange>
          </w:rPr>
          <w:delText>организации</w:delText>
        </w:r>
        <w:r w:rsidRPr="00D32E21" w:rsidDel="008A4D67">
          <w:rPr>
            <w:rFonts w:ascii="Times New Roman" w:hAnsi="Times New Roman" w:cs="Times New Roman"/>
            <w:sz w:val="24"/>
            <w:rPrChange w:id="1214" w:author="Виктория Санникова" w:date="2018-05-21T20:20:00Z">
              <w:rPr/>
            </w:rPrChange>
          </w:rPr>
          <w:delText xml:space="preserve"> </w:delText>
        </w:r>
        <w:r w:rsidRPr="00BB072E" w:rsidDel="008A4D67">
          <w:rPr>
            <w:rFonts w:ascii="Times New Roman" w:hAnsi="Times New Roman" w:cs="Times New Roman"/>
            <w:sz w:val="24"/>
            <w:rPrChange w:id="1215" w:author="Виктория Санникова" w:date="2018-05-21T20:11:00Z">
              <w:rPr/>
            </w:rPrChange>
          </w:rPr>
          <w:delText>параллельного</w:delText>
        </w:r>
        <w:r w:rsidRPr="00D32E21" w:rsidDel="008A4D67">
          <w:rPr>
            <w:rFonts w:ascii="Times New Roman" w:hAnsi="Times New Roman" w:cs="Times New Roman"/>
            <w:sz w:val="24"/>
            <w:rPrChange w:id="1216" w:author="Виктория Санникова" w:date="2018-05-21T20:20:00Z">
              <w:rPr/>
            </w:rPrChange>
          </w:rPr>
          <w:delText xml:space="preserve"> </w:delText>
        </w:r>
        <w:r w:rsidRPr="00BB072E" w:rsidDel="008A4D67">
          <w:rPr>
            <w:rFonts w:ascii="Times New Roman" w:hAnsi="Times New Roman" w:cs="Times New Roman"/>
            <w:sz w:val="24"/>
            <w:rPrChange w:id="1217" w:author="Виктория Санникова" w:date="2018-05-21T20:11:00Z">
              <w:rPr/>
            </w:rPrChange>
          </w:rPr>
          <w:delText>или</w:delText>
        </w:r>
        <w:r w:rsidRPr="00D32E21" w:rsidDel="008A4D67">
          <w:rPr>
            <w:rFonts w:ascii="Times New Roman" w:hAnsi="Times New Roman" w:cs="Times New Roman"/>
            <w:sz w:val="24"/>
            <w:rPrChange w:id="1218" w:author="Виктория Санникова" w:date="2018-05-21T20:20:00Z">
              <w:rPr/>
            </w:rPrChange>
          </w:rPr>
          <w:delText xml:space="preserve"> </w:delText>
        </w:r>
        <w:r w:rsidRPr="00BB072E" w:rsidDel="008A4D67">
          <w:rPr>
            <w:rFonts w:ascii="Times New Roman" w:hAnsi="Times New Roman" w:cs="Times New Roman"/>
            <w:sz w:val="24"/>
            <w:rPrChange w:id="1219" w:author="Виктория Санникова" w:date="2018-05-21T20:11:00Z">
              <w:rPr/>
            </w:rPrChange>
          </w:rPr>
          <w:delText>распределённого</w:delText>
        </w:r>
        <w:r w:rsidRPr="00D32E21" w:rsidDel="008A4D67">
          <w:rPr>
            <w:rFonts w:ascii="Times New Roman" w:hAnsi="Times New Roman" w:cs="Times New Roman"/>
            <w:sz w:val="24"/>
            <w:rPrChange w:id="1220" w:author="Виктория Санникова" w:date="2018-05-21T20:20:00Z">
              <w:rPr/>
            </w:rPrChange>
          </w:rPr>
          <w:delText xml:space="preserve"> </w:delText>
        </w:r>
        <w:r w:rsidRPr="00BB072E" w:rsidDel="008A4D67">
          <w:rPr>
            <w:rFonts w:ascii="Times New Roman" w:hAnsi="Times New Roman" w:cs="Times New Roman"/>
            <w:sz w:val="24"/>
            <w:rPrChange w:id="1221" w:author="Виктория Санникова" w:date="2018-05-21T20:11:00Z">
              <w:rPr/>
            </w:rPrChange>
          </w:rPr>
          <w:delText>вычисления</w:delText>
        </w:r>
        <w:r w:rsidRPr="00D32E21" w:rsidDel="008A4D67">
          <w:rPr>
            <w:rFonts w:ascii="Times New Roman" w:hAnsi="Times New Roman" w:cs="Times New Roman"/>
            <w:sz w:val="24"/>
            <w:rPrChange w:id="1222" w:author="Виктория Санникова" w:date="2018-05-21T20:20:00Z">
              <w:rPr/>
            </w:rPrChange>
          </w:rPr>
          <w:delText xml:space="preserve"> </w:delText>
        </w:r>
        <w:r w:rsidRPr="00BB072E" w:rsidDel="008A4D67">
          <w:rPr>
            <w:rFonts w:ascii="Times New Roman" w:hAnsi="Times New Roman" w:cs="Times New Roman"/>
            <w:sz w:val="24"/>
            <w:rPrChange w:id="1223" w:author="Виктория Санникова" w:date="2018-05-21T20:11:00Z">
              <w:rPr/>
            </w:rPrChange>
          </w:rPr>
          <w:delText>минимального</w:delText>
        </w:r>
        <w:r w:rsidRPr="00D32E21" w:rsidDel="008A4D67">
          <w:rPr>
            <w:rFonts w:ascii="Times New Roman" w:hAnsi="Times New Roman" w:cs="Times New Roman"/>
            <w:sz w:val="24"/>
            <w:rPrChange w:id="1224" w:author="Виктория Санникова" w:date="2018-05-21T20:20:00Z">
              <w:rPr/>
            </w:rPrChange>
          </w:rPr>
          <w:delText xml:space="preserve"> </w:delText>
        </w:r>
        <w:r w:rsidRPr="00BB072E" w:rsidDel="008A4D67">
          <w:rPr>
            <w:rFonts w:ascii="Times New Roman" w:hAnsi="Times New Roman" w:cs="Times New Roman"/>
            <w:sz w:val="24"/>
            <w:rPrChange w:id="1225" w:author="Виктория Санникова" w:date="2018-05-21T20:11:00Z">
              <w:rPr/>
            </w:rPrChange>
          </w:rPr>
          <w:delText>остовного</w:delText>
        </w:r>
        <w:r w:rsidRPr="00D32E21" w:rsidDel="008A4D67">
          <w:rPr>
            <w:rFonts w:ascii="Times New Roman" w:hAnsi="Times New Roman" w:cs="Times New Roman"/>
            <w:sz w:val="24"/>
            <w:rPrChange w:id="1226" w:author="Виктория Санникова" w:date="2018-05-21T20:20:00Z">
              <w:rPr/>
            </w:rPrChange>
          </w:rPr>
          <w:delText xml:space="preserve"> </w:delText>
        </w:r>
        <w:r w:rsidRPr="00BB072E" w:rsidDel="008A4D67">
          <w:rPr>
            <w:rFonts w:ascii="Times New Roman" w:hAnsi="Times New Roman" w:cs="Times New Roman"/>
            <w:sz w:val="24"/>
            <w:rPrChange w:id="1227" w:author="Виктория Санникова" w:date="2018-05-21T20:11:00Z">
              <w:rPr/>
            </w:rPrChange>
          </w:rPr>
          <w:delText>дерева</w:delText>
        </w:r>
        <w:r w:rsidRPr="00D32E21" w:rsidDel="008A4D67">
          <w:rPr>
            <w:rFonts w:ascii="Times New Roman" w:hAnsi="Times New Roman" w:cs="Times New Roman"/>
            <w:sz w:val="24"/>
            <w:rPrChange w:id="1228" w:author="Виктория Санникова" w:date="2018-05-21T20:20:00Z">
              <w:rPr/>
            </w:rPrChange>
          </w:rPr>
          <w:delText>.</w:delText>
        </w:r>
        <w:bookmarkStart w:id="1229" w:name="_Toc514593942"/>
        <w:bookmarkEnd w:id="1229"/>
      </w:del>
    </w:p>
    <w:p w:rsidR="00757A20" w:rsidRPr="00D32E21" w:rsidDel="008A4D67" w:rsidRDefault="00993E68">
      <w:pPr>
        <w:pStyle w:val="a3"/>
        <w:ind w:left="0" w:firstLine="851"/>
        <w:jc w:val="both"/>
        <w:rPr>
          <w:del w:id="1230" w:author="Виктория Санникова" w:date="2018-05-20T15:35:00Z"/>
          <w:rFonts w:ascii="Times New Roman" w:hAnsi="Times New Roman" w:cs="Times New Roman"/>
          <w:sz w:val="24"/>
          <w:rPrChange w:id="1231" w:author="Виктория Санникова" w:date="2018-05-21T20:20:00Z">
            <w:rPr>
              <w:del w:id="1232" w:author="Виктория Санникова" w:date="2018-05-20T15:35:00Z"/>
            </w:rPr>
          </w:rPrChange>
        </w:rPr>
        <w:pPrChange w:id="1233" w:author="Виктория Санникова" w:date="2018-05-21T20:11:00Z">
          <w:pPr>
            <w:spacing w:after="0" w:line="360" w:lineRule="auto"/>
            <w:ind w:firstLine="851"/>
            <w:jc w:val="both"/>
          </w:pPr>
        </w:pPrChange>
      </w:pPr>
      <w:del w:id="1234" w:author="Виктория Санникова" w:date="2018-05-20T15:35:00Z">
        <w:r w:rsidRPr="00BB072E" w:rsidDel="008A4D67">
          <w:rPr>
            <w:rFonts w:ascii="Times New Roman" w:hAnsi="Times New Roman" w:cs="Times New Roman"/>
            <w:sz w:val="24"/>
            <w:rPrChange w:id="1235" w:author="Виктория Санникова" w:date="2018-05-21T20:11:00Z">
              <w:rPr>
                <w:b/>
              </w:rPr>
            </w:rPrChange>
          </w:rPr>
          <w:delText>Ассоциативность</w:delText>
        </w:r>
        <w:r w:rsidRPr="00D32E21" w:rsidDel="008A4D67">
          <w:rPr>
            <w:rFonts w:ascii="Times New Roman" w:hAnsi="Times New Roman" w:cs="Times New Roman"/>
            <w:sz w:val="24"/>
            <w:rPrChange w:id="1236" w:author="Виктория Санникова" w:date="2018-05-21T20:20:00Z">
              <w:rPr>
                <w:b/>
              </w:rPr>
            </w:rPrChange>
          </w:rPr>
          <w:delText xml:space="preserve"> </w:delText>
        </w:r>
        <w:r w:rsidRPr="00BB072E" w:rsidDel="008A4D67">
          <w:rPr>
            <w:rFonts w:ascii="Times New Roman" w:hAnsi="Times New Roman" w:cs="Times New Roman"/>
            <w:sz w:val="24"/>
            <w:rPrChange w:id="1237" w:author="Виктория Санникова" w:date="2018-05-21T20:11:00Z">
              <w:rPr>
                <w:b/>
              </w:rPr>
            </w:rPrChange>
          </w:rPr>
          <w:delText>по</w:delText>
        </w:r>
        <w:r w:rsidRPr="00D32E21" w:rsidDel="008A4D67">
          <w:rPr>
            <w:rFonts w:ascii="Times New Roman" w:hAnsi="Times New Roman" w:cs="Times New Roman"/>
            <w:sz w:val="24"/>
            <w:rPrChange w:id="1238" w:author="Виктория Санникова" w:date="2018-05-21T20:20:00Z">
              <w:rPr>
                <w:b/>
              </w:rPr>
            </w:rPrChange>
          </w:rPr>
          <w:delText xml:space="preserve"> </w:delText>
        </w:r>
        <w:r w:rsidRPr="00BB072E" w:rsidDel="008A4D67">
          <w:rPr>
            <w:rFonts w:ascii="Times New Roman" w:hAnsi="Times New Roman" w:cs="Times New Roman"/>
            <w:sz w:val="24"/>
            <w:rPrChange w:id="1239" w:author="Виктория Санникова" w:date="2018-05-21T20:11:00Z">
              <w:rPr>
                <w:b/>
              </w:rPr>
            </w:rPrChange>
          </w:rPr>
          <w:delText>ребрам</w:delText>
        </w:r>
        <w:r w:rsidRPr="00D32E21" w:rsidDel="008A4D67">
          <w:rPr>
            <w:rFonts w:ascii="Times New Roman" w:hAnsi="Times New Roman" w:cs="Times New Roman"/>
            <w:sz w:val="24"/>
            <w:rPrChange w:id="1240" w:author="Виктория Санникова" w:date="2018-05-21T20:20:00Z">
              <w:rPr>
                <w:b/>
              </w:rPr>
            </w:rPrChange>
          </w:rPr>
          <w:delText>.</w:delText>
        </w:r>
        <w:r w:rsidRPr="00D32E21" w:rsidDel="008A4D67">
          <w:rPr>
            <w:rFonts w:ascii="Times New Roman" w:hAnsi="Times New Roman" w:cs="Times New Roman"/>
            <w:sz w:val="24"/>
            <w:rPrChange w:id="1241" w:author="Виктория Санникова" w:date="2018-05-21T20:20:00Z">
              <w:rPr>
                <w:rFonts w:ascii="Cambria Math" w:hAnsi="Cambria Math"/>
                <w:b/>
              </w:rPr>
            </w:rPrChange>
          </w:rPr>
          <w:delText xml:space="preserve"> </w:delText>
        </w:r>
        <w:r w:rsidR="00B1784F" w:rsidRPr="00BB072E" w:rsidDel="008A4D67">
          <w:rPr>
            <w:rFonts w:ascii="Times New Roman" w:hAnsi="Times New Roman" w:cs="Times New Roman"/>
            <w:sz w:val="24"/>
            <w:rPrChange w:id="1242" w:author="Виктория Санникова" w:date="2018-05-21T20:11:00Z">
              <w:rPr/>
            </w:rPrChange>
          </w:rPr>
          <w:delText>Пусть</w:delText>
        </w:r>
        <w:r w:rsidR="00B1784F" w:rsidRPr="00D32E21" w:rsidDel="008A4D67">
          <w:rPr>
            <w:rFonts w:ascii="Times New Roman" w:hAnsi="Times New Roman" w:cs="Times New Roman"/>
            <w:sz w:val="24"/>
            <w:rPrChange w:id="1243" w:author="Виктория Санникова" w:date="2018-05-21T20:20:00Z">
              <w:rPr/>
            </w:rPrChange>
          </w:rPr>
          <w:delText xml:space="preserve"> </w:delText>
        </w:r>
        <m:oMath>
          <m:r>
            <w:rPr>
              <w:rFonts w:ascii="Cambria Math" w:hAnsi="Cambria Math" w:cs="Times New Roman"/>
              <w:sz w:val="24"/>
              <w:rPrChange w:id="1244" w:author="Виктория Санникова" w:date="2018-05-21T20:11:00Z">
                <w:rPr>
                  <w:rFonts w:ascii="Cambria Math" w:hAnsi="Cambria Math"/>
                </w:rPr>
              </w:rPrChange>
            </w:rPr>
            <m:t>MSF</m:t>
          </m:r>
          <m:d>
            <m:dPr>
              <m:ctrlPr>
                <w:rPr>
                  <w:rFonts w:ascii="Cambria Math" w:hAnsi="Cambria Math" w:cs="Times New Roman"/>
                  <w:sz w:val="24"/>
                </w:rPr>
              </m:ctrlPr>
            </m:dPr>
            <m:e>
              <m:r>
                <w:rPr>
                  <w:rFonts w:ascii="Cambria Math" w:hAnsi="Cambria Math" w:cs="Times New Roman"/>
                  <w:sz w:val="24"/>
                  <w:rPrChange w:id="1245" w:author="Виктория Санникова" w:date="2018-05-21T20:11:00Z">
                    <w:rPr>
                      <w:rFonts w:ascii="Cambria Math" w:hAnsi="Cambria Math"/>
                    </w:rPr>
                  </w:rPrChange>
                </w:rPr>
                <m:t>E</m:t>
              </m:r>
            </m:e>
          </m:d>
        </m:oMath>
        <w:r w:rsidR="00B1784F" w:rsidRPr="00D32E21" w:rsidDel="008A4D67">
          <w:rPr>
            <w:rFonts w:ascii="Times New Roman" w:hAnsi="Times New Roman" w:cs="Times New Roman"/>
            <w:sz w:val="24"/>
            <w:rPrChange w:id="1246" w:author="Виктория Санникова" w:date="2018-05-21T20:20:00Z">
              <w:rPr>
                <w:rFonts w:eastAsiaTheme="minorEastAsia"/>
              </w:rPr>
            </w:rPrChange>
          </w:rPr>
          <w:delText xml:space="preserve">  – </w:delText>
        </w:r>
        <w:r w:rsidR="00B1784F" w:rsidRPr="00BB072E" w:rsidDel="008A4D67">
          <w:rPr>
            <w:rFonts w:ascii="Times New Roman" w:hAnsi="Times New Roman" w:cs="Times New Roman"/>
            <w:sz w:val="24"/>
            <w:rPrChange w:id="1247" w:author="Виктория Санникова" w:date="2018-05-21T20:11:00Z">
              <w:rPr>
                <w:rFonts w:eastAsiaTheme="minorEastAsia"/>
              </w:rPr>
            </w:rPrChange>
          </w:rPr>
          <w:delText>минимальный</w:delText>
        </w:r>
        <w:r w:rsidR="00B1784F" w:rsidRPr="00D32E21" w:rsidDel="008A4D67">
          <w:rPr>
            <w:rFonts w:ascii="Times New Roman" w:hAnsi="Times New Roman" w:cs="Times New Roman"/>
            <w:sz w:val="24"/>
            <w:rPrChange w:id="1248" w:author="Виктория Санникова" w:date="2018-05-21T20:20:00Z">
              <w:rPr>
                <w:rFonts w:eastAsiaTheme="minorEastAsia"/>
              </w:rPr>
            </w:rPrChange>
          </w:rPr>
          <w:delText xml:space="preserve"> </w:delText>
        </w:r>
        <w:r w:rsidR="00B1784F" w:rsidRPr="00BB072E" w:rsidDel="008A4D67">
          <w:rPr>
            <w:rFonts w:ascii="Times New Roman" w:hAnsi="Times New Roman" w:cs="Times New Roman"/>
            <w:sz w:val="24"/>
            <w:rPrChange w:id="1249" w:author="Виктория Санникова" w:date="2018-05-21T20:11:00Z">
              <w:rPr>
                <w:rFonts w:eastAsiaTheme="minorEastAsia"/>
              </w:rPr>
            </w:rPrChange>
          </w:rPr>
          <w:delText>остовный</w:delText>
        </w:r>
        <w:r w:rsidR="00B1784F" w:rsidRPr="00D32E21" w:rsidDel="008A4D67">
          <w:rPr>
            <w:rFonts w:ascii="Times New Roman" w:hAnsi="Times New Roman" w:cs="Times New Roman"/>
            <w:sz w:val="24"/>
            <w:rPrChange w:id="1250" w:author="Виктория Санникова" w:date="2018-05-21T20:20:00Z">
              <w:rPr>
                <w:rFonts w:eastAsiaTheme="minorEastAsia"/>
              </w:rPr>
            </w:rPrChange>
          </w:rPr>
          <w:delText xml:space="preserve"> </w:delText>
        </w:r>
        <w:r w:rsidR="00B1784F" w:rsidRPr="00BB072E" w:rsidDel="008A4D67">
          <w:rPr>
            <w:rFonts w:ascii="Times New Roman" w:hAnsi="Times New Roman" w:cs="Times New Roman"/>
            <w:sz w:val="24"/>
            <w:rPrChange w:id="1251" w:author="Виктория Санникова" w:date="2018-05-21T20:11:00Z">
              <w:rPr>
                <w:rFonts w:eastAsiaTheme="minorEastAsia"/>
              </w:rPr>
            </w:rPrChange>
          </w:rPr>
          <w:delText>лес</w:delText>
        </w:r>
        <w:r w:rsidR="00B1784F" w:rsidRPr="00D32E21" w:rsidDel="008A4D67">
          <w:rPr>
            <w:rFonts w:ascii="Times New Roman" w:hAnsi="Times New Roman" w:cs="Times New Roman"/>
            <w:sz w:val="24"/>
            <w:rPrChange w:id="1252" w:author="Виктория Санникова" w:date="2018-05-21T20:20:00Z">
              <w:rPr>
                <w:rFonts w:eastAsiaTheme="minorEastAsia"/>
              </w:rPr>
            </w:rPrChange>
          </w:rPr>
          <w:delText xml:space="preserve"> </w:delText>
        </w:r>
        <w:r w:rsidR="00B1784F" w:rsidRPr="00BB072E" w:rsidDel="008A4D67">
          <w:rPr>
            <w:rFonts w:ascii="Times New Roman" w:hAnsi="Times New Roman" w:cs="Times New Roman"/>
            <w:sz w:val="24"/>
            <w:rPrChange w:id="1253" w:author="Виктория Санникова" w:date="2018-05-21T20:11:00Z">
              <w:rPr>
                <w:rFonts w:eastAsiaTheme="minorEastAsia"/>
              </w:rPr>
            </w:rPrChange>
          </w:rPr>
          <w:delText>графа</w:delText>
        </w:r>
        <w:r w:rsidR="00B1784F" w:rsidRPr="00D32E21" w:rsidDel="008A4D67">
          <w:rPr>
            <w:rFonts w:ascii="Times New Roman" w:hAnsi="Times New Roman" w:cs="Times New Roman"/>
            <w:sz w:val="24"/>
            <w:rPrChange w:id="1254" w:author="Виктория Санникова" w:date="2018-05-21T20:20:00Z">
              <w:rPr>
                <w:rFonts w:eastAsiaTheme="minorEastAsia"/>
              </w:rPr>
            </w:rPrChange>
          </w:rPr>
          <w:delText xml:space="preserve"> </w:delText>
        </w:r>
        <w:r w:rsidR="00B1784F" w:rsidRPr="00BB072E" w:rsidDel="008A4D67">
          <w:rPr>
            <w:rFonts w:ascii="Times New Roman" w:hAnsi="Times New Roman" w:cs="Times New Roman"/>
            <w:sz w:val="24"/>
            <w:rPrChange w:id="1255" w:author="Виктория Санникова" w:date="2018-05-21T20:11:00Z">
              <w:rPr/>
            </w:rPrChange>
          </w:rPr>
          <w:delText>с</w:delText>
        </w:r>
        <w:r w:rsidR="00B1784F" w:rsidRPr="00D32E21" w:rsidDel="008A4D67">
          <w:rPr>
            <w:rFonts w:ascii="Times New Roman" w:hAnsi="Times New Roman" w:cs="Times New Roman"/>
            <w:sz w:val="24"/>
            <w:rPrChange w:id="1256" w:author="Виктория Санникова" w:date="2018-05-21T20:20:00Z">
              <w:rPr/>
            </w:rPrChange>
          </w:rPr>
          <w:delText xml:space="preserve"> </w:delText>
        </w:r>
        <w:r w:rsidR="00B1784F" w:rsidRPr="00BB072E" w:rsidDel="008A4D67">
          <w:rPr>
            <w:rFonts w:ascii="Times New Roman" w:hAnsi="Times New Roman" w:cs="Times New Roman"/>
            <w:sz w:val="24"/>
            <w:rPrChange w:id="1257" w:author="Виктория Санникова" w:date="2018-05-21T20:11:00Z">
              <w:rPr/>
            </w:rPrChange>
          </w:rPr>
          <w:delText>рёбрами</w:delText>
        </w:r>
        <w:r w:rsidR="00B1784F" w:rsidRPr="00D32E21" w:rsidDel="008A4D67">
          <w:rPr>
            <w:rFonts w:ascii="Times New Roman" w:hAnsi="Times New Roman" w:cs="Times New Roman"/>
            <w:sz w:val="24"/>
            <w:rPrChange w:id="1258" w:author="Виктория Санникова" w:date="2018-05-21T20:20:00Z">
              <w:rPr/>
            </w:rPrChange>
          </w:rPr>
          <w:delText xml:space="preserve"> </w:delText>
        </w:r>
        <m:oMath>
          <m:r>
            <w:rPr>
              <w:rFonts w:ascii="Cambria Math" w:hAnsi="Cambria Math" w:cs="Times New Roman"/>
              <w:sz w:val="24"/>
              <w:rPrChange w:id="1259" w:author="Виктория Санникова" w:date="2018-05-21T20:11:00Z">
                <w:rPr>
                  <w:rFonts w:ascii="Cambria Math" w:hAnsi="Cambria Math"/>
                </w:rPr>
              </w:rPrChange>
            </w:rPr>
            <m:t>E</m:t>
          </m:r>
        </m:oMath>
        <w:r w:rsidR="00B1784F" w:rsidRPr="00D32E21" w:rsidDel="008A4D67">
          <w:rPr>
            <w:rFonts w:ascii="Times New Roman" w:hAnsi="Times New Roman" w:cs="Times New Roman"/>
            <w:sz w:val="24"/>
            <w:rPrChange w:id="1260" w:author="Виктория Санникова" w:date="2018-05-21T20:20:00Z">
              <w:rPr/>
            </w:rPrChange>
          </w:rPr>
          <w:delText xml:space="preserve">. </w:delText>
        </w:r>
        <w:r w:rsidR="00B1784F" w:rsidRPr="00BB072E" w:rsidDel="008A4D67">
          <w:rPr>
            <w:rFonts w:ascii="Times New Roman" w:hAnsi="Times New Roman" w:cs="Times New Roman"/>
            <w:sz w:val="24"/>
            <w:rPrChange w:id="1261" w:author="Виктория Санникова" w:date="2018-05-21T20:11:00Z">
              <w:rPr/>
            </w:rPrChange>
          </w:rPr>
          <w:delText>Тогда</w:delText>
        </w:r>
        <w:r w:rsidR="00B1784F" w:rsidRPr="00D32E21" w:rsidDel="008A4D67">
          <w:rPr>
            <w:rFonts w:ascii="Times New Roman" w:hAnsi="Times New Roman" w:cs="Times New Roman"/>
            <w:sz w:val="24"/>
            <w:rPrChange w:id="1262" w:author="Виктория Санникова" w:date="2018-05-21T20:20:00Z">
              <w:rPr/>
            </w:rPrChange>
          </w:rPr>
          <w:delText xml:space="preserve"> </w:delText>
        </w:r>
        <m:oMath>
          <m:r>
            <w:rPr>
              <w:rFonts w:ascii="Cambria Math" w:hAnsi="Cambria Math" w:cs="Times New Roman"/>
              <w:sz w:val="24"/>
              <w:rPrChange w:id="1263" w:author="Виктория Санникова" w:date="2018-05-21T20:11:00Z">
                <w:rPr>
                  <w:rFonts w:ascii="Cambria Math" w:hAnsi="Cambria Math"/>
                </w:rPr>
              </w:rPrChange>
            </w:rPr>
            <m:t>MSF</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Change w:id="1264" w:author="Виктория Санникова" w:date="2018-05-21T20:11:00Z">
                        <w:rPr>
                          <w:rFonts w:ascii="Cambria Math" w:hAnsi="Cambria Math"/>
                        </w:rPr>
                      </w:rPrChange>
                    </w:rPr>
                    <m:t>E</m:t>
                  </m:r>
                </m:e>
                <m:sub>
                  <m:r>
                    <m:rPr>
                      <m:sty m:val="p"/>
                    </m:rPr>
                    <w:rPr>
                      <w:rFonts w:ascii="Cambria Math" w:hAnsi="Cambria Math" w:cs="Times New Roman"/>
                      <w:sz w:val="24"/>
                      <w:rPrChange w:id="1265" w:author="Виктория Санникова" w:date="2018-05-21T20:20:00Z">
                        <w:rPr>
                          <w:rFonts w:ascii="Cambria Math" w:hAnsi="Cambria Math"/>
                        </w:rPr>
                      </w:rPrChange>
                    </w:rPr>
                    <m:t>1</m:t>
                  </m:r>
                </m:sub>
              </m:sSub>
              <m:r>
                <m:rPr>
                  <m:sty m:val="p"/>
                </m:rPr>
                <w:rPr>
                  <w:rFonts w:ascii="Cambria Math" w:hAnsi="Cambria Math" w:cs="Times New Roman"/>
                  <w:sz w:val="24"/>
                  <w:rPrChange w:id="1266" w:author="Виктория Санникова" w:date="2018-05-21T20:20:00Z">
                    <w:rPr>
                      <w:rFonts w:ascii="Cambria Math" w:hAnsi="Cambria Math"/>
                    </w:rPr>
                  </w:rPrChange>
                </w:rPr>
                <m:t>∪</m:t>
              </m:r>
              <m:sSub>
                <m:sSubPr>
                  <m:ctrlPr>
                    <w:rPr>
                      <w:rFonts w:ascii="Cambria Math" w:hAnsi="Cambria Math" w:cs="Times New Roman"/>
                      <w:sz w:val="24"/>
                    </w:rPr>
                  </m:ctrlPr>
                </m:sSubPr>
                <m:e>
                  <m:r>
                    <w:rPr>
                      <w:rFonts w:ascii="Cambria Math" w:hAnsi="Cambria Math" w:cs="Times New Roman"/>
                      <w:sz w:val="24"/>
                      <w:rPrChange w:id="1267" w:author="Виктория Санникова" w:date="2018-05-21T20:11:00Z">
                        <w:rPr>
                          <w:rFonts w:ascii="Cambria Math" w:hAnsi="Cambria Math"/>
                        </w:rPr>
                      </w:rPrChange>
                    </w:rPr>
                    <m:t>E</m:t>
                  </m:r>
                </m:e>
                <m:sub>
                  <m:r>
                    <m:rPr>
                      <m:sty m:val="p"/>
                    </m:rPr>
                    <w:rPr>
                      <w:rFonts w:ascii="Cambria Math" w:hAnsi="Cambria Math" w:cs="Times New Roman"/>
                      <w:sz w:val="24"/>
                      <w:rPrChange w:id="1268" w:author="Виктория Санникова" w:date="2018-05-21T20:20:00Z">
                        <w:rPr>
                          <w:rFonts w:ascii="Cambria Math" w:hAnsi="Cambria Math"/>
                        </w:rPr>
                      </w:rPrChange>
                    </w:rPr>
                    <m:t>2</m:t>
                  </m:r>
                </m:sub>
              </m:sSub>
              <m:r>
                <m:rPr>
                  <m:sty m:val="p"/>
                </m:rPr>
                <w:rPr>
                  <w:rFonts w:ascii="Cambria Math" w:hAnsi="Cambria Math" w:cs="Times New Roman"/>
                  <w:sz w:val="24"/>
                  <w:rPrChange w:id="1269" w:author="Виктория Санникова" w:date="2018-05-21T20:20:00Z">
                    <w:rPr>
                      <w:rFonts w:ascii="Cambria Math" w:hAnsi="Cambria Math"/>
                    </w:rPr>
                  </w:rPrChange>
                </w:rPr>
                <m:t>∪</m:t>
              </m:r>
              <m:r>
                <m:rPr>
                  <m:sty m:val="p"/>
                </m:rPr>
                <w:rPr>
                  <w:rFonts w:ascii="Cambria Math" w:hAnsi="Cambria Math" w:cs="Times New Roman" w:hint="eastAsia"/>
                  <w:sz w:val="24"/>
                  <w:rPrChange w:id="1270" w:author="Виктория Санникова" w:date="2018-05-21T20:20:00Z">
                    <w:rPr>
                      <w:rFonts w:ascii="Cambria Math" w:hAnsi="Cambria Math" w:hint="eastAsia"/>
                    </w:rPr>
                  </w:rPrChange>
                </w:rPr>
                <m:t>…</m:t>
              </m:r>
              <m:r>
                <m:rPr>
                  <m:sty m:val="p"/>
                </m:rPr>
                <w:rPr>
                  <w:rFonts w:ascii="Cambria Math" w:hAnsi="Cambria Math" w:cs="Times New Roman"/>
                  <w:sz w:val="24"/>
                  <w:rPrChange w:id="1271" w:author="Виктория Санникова" w:date="2018-05-21T20:20:00Z">
                    <w:rPr>
                      <w:rFonts w:ascii="Cambria Math" w:hAnsi="Cambria Math"/>
                    </w:rPr>
                  </w:rPrChange>
                </w:rPr>
                <m:t>∪</m:t>
              </m:r>
              <m:sSub>
                <m:sSubPr>
                  <m:ctrlPr>
                    <w:rPr>
                      <w:rFonts w:ascii="Cambria Math" w:hAnsi="Cambria Math" w:cs="Times New Roman"/>
                      <w:sz w:val="24"/>
                    </w:rPr>
                  </m:ctrlPr>
                </m:sSubPr>
                <m:e>
                  <m:r>
                    <w:rPr>
                      <w:rFonts w:ascii="Cambria Math" w:hAnsi="Cambria Math" w:cs="Times New Roman"/>
                      <w:sz w:val="24"/>
                      <w:rPrChange w:id="1272" w:author="Виктория Санникова" w:date="2018-05-21T20:11:00Z">
                        <w:rPr>
                          <w:rFonts w:ascii="Cambria Math" w:hAnsi="Cambria Math"/>
                        </w:rPr>
                      </w:rPrChange>
                    </w:rPr>
                    <m:t>E</m:t>
                  </m:r>
                </m:e>
                <m:sub>
                  <m:r>
                    <w:rPr>
                      <w:rFonts w:ascii="Cambria Math" w:hAnsi="Cambria Math" w:cs="Times New Roman"/>
                      <w:sz w:val="24"/>
                      <w:rPrChange w:id="1273" w:author="Виктория Санникова" w:date="2018-05-21T20:11:00Z">
                        <w:rPr>
                          <w:rFonts w:ascii="Cambria Math" w:hAnsi="Cambria Math"/>
                        </w:rPr>
                      </w:rPrChange>
                    </w:rPr>
                    <m:t>k</m:t>
                  </m:r>
                </m:sub>
              </m:sSub>
            </m:e>
          </m:d>
          <m:r>
            <m:rPr>
              <m:sty m:val="p"/>
            </m:rPr>
            <w:rPr>
              <w:rFonts w:ascii="Cambria Math" w:hAnsi="Cambria Math" w:cs="Times New Roman"/>
              <w:sz w:val="24"/>
              <w:rPrChange w:id="1274" w:author="Виктория Санникова" w:date="2018-05-21T20:20:00Z">
                <w:rPr>
                  <w:rFonts w:ascii="Cambria Math" w:hAnsi="Cambria Math"/>
                </w:rPr>
              </w:rPrChange>
            </w:rPr>
            <m:t>=</m:t>
          </m:r>
          <m:r>
            <w:rPr>
              <w:rFonts w:ascii="Cambria Math" w:hAnsi="Cambria Math" w:cs="Times New Roman"/>
              <w:sz w:val="24"/>
              <w:rPrChange w:id="1275" w:author="Виктория Санникова" w:date="2018-05-21T20:11:00Z">
                <w:rPr>
                  <w:rFonts w:ascii="Cambria Math" w:hAnsi="Cambria Math"/>
                </w:rPr>
              </w:rPrChange>
            </w:rPr>
            <m:t>MSF</m:t>
          </m:r>
          <m:r>
            <m:rPr>
              <m:sty m:val="p"/>
            </m:rPr>
            <w:rPr>
              <w:rFonts w:ascii="Cambria Math" w:hAnsi="Cambria Math" w:cs="Times New Roman"/>
              <w:sz w:val="24"/>
              <w:rPrChange w:id="1276" w:author="Виктория Санникова" w:date="2018-05-21T20:20:00Z">
                <w:rPr>
                  <w:rFonts w:ascii="Cambria Math" w:hAnsi="Cambria Math"/>
                </w:rPr>
              </w:rPrChange>
            </w:rPr>
            <m:t>(</m:t>
          </m:r>
          <m:r>
            <w:rPr>
              <w:rFonts w:ascii="Cambria Math" w:hAnsi="Cambria Math" w:cs="Times New Roman"/>
              <w:sz w:val="24"/>
              <w:rPrChange w:id="1277" w:author="Виктория Санникова" w:date="2018-05-21T20:11:00Z">
                <w:rPr>
                  <w:rFonts w:ascii="Cambria Math" w:hAnsi="Cambria Math"/>
                </w:rPr>
              </w:rPrChange>
            </w:rPr>
            <m:t>MSF</m:t>
          </m:r>
          <m:r>
            <m:rPr>
              <m:sty m:val="p"/>
            </m:rPr>
            <w:rPr>
              <w:rFonts w:ascii="Cambria Math" w:hAnsi="Cambria Math" w:cs="Times New Roman"/>
              <w:sz w:val="24"/>
              <w:rPrChange w:id="1278" w:author="Виктория Санникова" w:date="2018-05-21T20:20:00Z">
                <w:rPr>
                  <w:rFonts w:ascii="Cambria Math" w:hAnsi="Cambria Math"/>
                </w:rPr>
              </w:rPrChange>
            </w:rPr>
            <m:t>(</m:t>
          </m:r>
          <m:sSub>
            <m:sSubPr>
              <m:ctrlPr>
                <w:rPr>
                  <w:rFonts w:ascii="Cambria Math" w:hAnsi="Cambria Math" w:cs="Times New Roman"/>
                  <w:sz w:val="24"/>
                </w:rPr>
              </m:ctrlPr>
            </m:sSubPr>
            <m:e>
              <m:r>
                <w:rPr>
                  <w:rFonts w:ascii="Cambria Math" w:hAnsi="Cambria Math" w:cs="Times New Roman"/>
                  <w:sz w:val="24"/>
                  <w:rPrChange w:id="1279" w:author="Виктория Санникова" w:date="2018-05-21T20:11:00Z">
                    <w:rPr>
                      <w:rFonts w:ascii="Cambria Math" w:hAnsi="Cambria Math"/>
                    </w:rPr>
                  </w:rPrChange>
                </w:rPr>
                <m:t>E</m:t>
              </m:r>
            </m:e>
            <m:sub>
              <m:r>
                <m:rPr>
                  <m:sty m:val="p"/>
                </m:rPr>
                <w:rPr>
                  <w:rFonts w:ascii="Cambria Math" w:hAnsi="Cambria Math" w:cs="Times New Roman"/>
                  <w:sz w:val="24"/>
                  <w:rPrChange w:id="1280" w:author="Виктория Санникова" w:date="2018-05-21T20:20:00Z">
                    <w:rPr>
                      <w:rFonts w:ascii="Cambria Math" w:hAnsi="Cambria Math"/>
                    </w:rPr>
                  </w:rPrChange>
                </w:rPr>
                <m:t>1</m:t>
              </m:r>
            </m:sub>
          </m:sSub>
          <m:r>
            <m:rPr>
              <m:sty m:val="p"/>
            </m:rPr>
            <w:rPr>
              <w:rFonts w:ascii="Cambria Math" w:hAnsi="Cambria Math" w:cs="Times New Roman"/>
              <w:sz w:val="24"/>
              <w:rPrChange w:id="1281" w:author="Виктория Санникова" w:date="2018-05-21T20:20:00Z">
                <w:rPr>
                  <w:rFonts w:ascii="Cambria Math" w:hAnsi="Cambria Math"/>
                </w:rPr>
              </w:rPrChange>
            </w:rPr>
            <m:t>)∪</m:t>
          </m:r>
          <m:r>
            <w:rPr>
              <w:rFonts w:ascii="Cambria Math" w:hAnsi="Cambria Math" w:cs="Times New Roman"/>
              <w:sz w:val="24"/>
              <w:rPrChange w:id="1282" w:author="Виктория Санникова" w:date="2018-05-21T20:11:00Z">
                <w:rPr>
                  <w:rFonts w:ascii="Cambria Math" w:hAnsi="Cambria Math"/>
                </w:rPr>
              </w:rPrChange>
            </w:rPr>
            <m:t>MSF</m:t>
          </m:r>
          <m:r>
            <m:rPr>
              <m:sty m:val="p"/>
            </m:rPr>
            <w:rPr>
              <w:rFonts w:ascii="Cambria Math" w:hAnsi="Cambria Math" w:cs="Times New Roman"/>
              <w:sz w:val="24"/>
              <w:rPrChange w:id="1283" w:author="Виктория Санникова" w:date="2018-05-21T20:20:00Z">
                <w:rPr>
                  <w:rFonts w:ascii="Cambria Math" w:hAnsi="Cambria Math"/>
                </w:rPr>
              </w:rPrChange>
            </w:rPr>
            <m:t>(</m:t>
          </m:r>
          <m:sSub>
            <m:sSubPr>
              <m:ctrlPr>
                <w:rPr>
                  <w:rFonts w:ascii="Cambria Math" w:hAnsi="Cambria Math" w:cs="Times New Roman"/>
                  <w:sz w:val="24"/>
                </w:rPr>
              </m:ctrlPr>
            </m:sSubPr>
            <m:e>
              <m:r>
                <w:rPr>
                  <w:rFonts w:ascii="Cambria Math" w:hAnsi="Cambria Math" w:cs="Times New Roman"/>
                  <w:sz w:val="24"/>
                  <w:rPrChange w:id="1284" w:author="Виктория Санникова" w:date="2018-05-21T20:11:00Z">
                    <w:rPr>
                      <w:rFonts w:ascii="Cambria Math" w:hAnsi="Cambria Math"/>
                    </w:rPr>
                  </w:rPrChange>
                </w:rPr>
                <m:t>E</m:t>
              </m:r>
            </m:e>
            <m:sub>
              <m:r>
                <w:rPr>
                  <w:rFonts w:ascii="Cambria Math" w:hAnsi="Cambria Math" w:cs="Times New Roman"/>
                  <w:sz w:val="24"/>
                  <w:rPrChange w:id="1285" w:author="Виктория Санникова" w:date="2018-05-21T20:11:00Z">
                    <w:rPr>
                      <w:rFonts w:ascii="Cambria Math" w:hAnsi="Cambria Math"/>
                    </w:rPr>
                  </w:rPrChange>
                </w:rPr>
                <m:t>k</m:t>
              </m:r>
            </m:sub>
          </m:sSub>
          <m:r>
            <m:rPr>
              <m:sty m:val="p"/>
            </m:rPr>
            <w:rPr>
              <w:rFonts w:ascii="Cambria Math" w:hAnsi="Cambria Math" w:cs="Times New Roman"/>
              <w:sz w:val="24"/>
              <w:rPrChange w:id="1286" w:author="Виктория Санникова" w:date="2018-05-21T20:20:00Z">
                <w:rPr>
                  <w:rFonts w:ascii="Cambria Math" w:hAnsi="Cambria Math"/>
                </w:rPr>
              </w:rPrChange>
            </w:rPr>
            <m:t>)∪</m:t>
          </m:r>
          <m:r>
            <m:rPr>
              <m:sty m:val="p"/>
            </m:rPr>
            <w:rPr>
              <w:rFonts w:ascii="Cambria Math" w:hAnsi="Cambria Math" w:cs="Times New Roman" w:hint="eastAsia"/>
              <w:sz w:val="24"/>
              <w:rPrChange w:id="1287" w:author="Виктория Санникова" w:date="2018-05-21T20:20:00Z">
                <w:rPr>
                  <w:rFonts w:ascii="Cambria Math" w:hAnsi="Cambria Math" w:hint="eastAsia"/>
                </w:rPr>
              </w:rPrChange>
            </w:rPr>
            <m:t>…</m:t>
          </m:r>
          <m:r>
            <m:rPr>
              <m:sty m:val="p"/>
            </m:rPr>
            <w:rPr>
              <w:rFonts w:ascii="Cambria Math" w:hAnsi="Cambria Math" w:cs="Times New Roman"/>
              <w:sz w:val="24"/>
              <w:rPrChange w:id="1288" w:author="Виктория Санникова" w:date="2018-05-21T20:20:00Z">
                <w:rPr>
                  <w:rFonts w:ascii="Cambria Math" w:hAnsi="Cambria Math"/>
                </w:rPr>
              </w:rPrChange>
            </w:rPr>
            <m:t>∪</m:t>
          </m:r>
          <m:r>
            <w:rPr>
              <w:rFonts w:ascii="Cambria Math" w:hAnsi="Cambria Math" w:cs="Times New Roman"/>
              <w:sz w:val="24"/>
              <w:rPrChange w:id="1289" w:author="Виктория Санникова" w:date="2018-05-21T20:11:00Z">
                <w:rPr>
                  <w:rFonts w:ascii="Cambria Math" w:hAnsi="Cambria Math"/>
                </w:rPr>
              </w:rPrChange>
            </w:rPr>
            <m:t>MSF</m:t>
          </m:r>
          <m:r>
            <m:rPr>
              <m:sty m:val="p"/>
            </m:rPr>
            <w:rPr>
              <w:rFonts w:ascii="Cambria Math" w:hAnsi="Cambria Math" w:cs="Times New Roman"/>
              <w:sz w:val="24"/>
              <w:rPrChange w:id="1290" w:author="Виктория Санникова" w:date="2018-05-21T20:20:00Z">
                <w:rPr>
                  <w:rFonts w:ascii="Cambria Math" w:hAnsi="Cambria Math"/>
                </w:rPr>
              </w:rPrChange>
            </w:rPr>
            <m:t>(</m:t>
          </m:r>
          <m:sSub>
            <m:sSubPr>
              <m:ctrlPr>
                <w:rPr>
                  <w:rFonts w:ascii="Cambria Math" w:hAnsi="Cambria Math" w:cs="Times New Roman"/>
                  <w:sz w:val="24"/>
                </w:rPr>
              </m:ctrlPr>
            </m:sSubPr>
            <m:e>
              <m:r>
                <w:rPr>
                  <w:rFonts w:ascii="Cambria Math" w:hAnsi="Cambria Math" w:cs="Times New Roman"/>
                  <w:sz w:val="24"/>
                  <w:rPrChange w:id="1291" w:author="Виктория Санникова" w:date="2018-05-21T20:11:00Z">
                    <w:rPr>
                      <w:rFonts w:ascii="Cambria Math" w:hAnsi="Cambria Math"/>
                    </w:rPr>
                  </w:rPrChange>
                </w:rPr>
                <m:t>E</m:t>
              </m:r>
            </m:e>
            <m:sub>
              <m:r>
                <w:rPr>
                  <w:rFonts w:ascii="Cambria Math" w:hAnsi="Cambria Math" w:cs="Times New Roman"/>
                  <w:sz w:val="24"/>
                  <w:rPrChange w:id="1292" w:author="Виктория Санникова" w:date="2018-05-21T20:11:00Z">
                    <w:rPr>
                      <w:rFonts w:ascii="Cambria Math" w:hAnsi="Cambria Math"/>
                    </w:rPr>
                  </w:rPrChange>
                </w:rPr>
                <m:t>k</m:t>
              </m:r>
            </m:sub>
          </m:sSub>
          <m:r>
            <m:rPr>
              <m:sty m:val="p"/>
            </m:rPr>
            <w:rPr>
              <w:rFonts w:ascii="Cambria Math" w:hAnsi="Cambria Math" w:cs="Times New Roman"/>
              <w:sz w:val="24"/>
              <w:rPrChange w:id="1293" w:author="Виктория Санникова" w:date="2018-05-21T20:20:00Z">
                <w:rPr>
                  <w:rFonts w:ascii="Cambria Math" w:hAnsi="Cambria Math"/>
                </w:rPr>
              </w:rPrChange>
            </w:rPr>
            <m:t>))</m:t>
          </m:r>
        </m:oMath>
        <w:r w:rsidR="00757A20" w:rsidRPr="00D32E21" w:rsidDel="008A4D67">
          <w:rPr>
            <w:rFonts w:ascii="Times New Roman" w:hAnsi="Times New Roman" w:cs="Times New Roman"/>
            <w:sz w:val="24"/>
            <w:rPrChange w:id="1294" w:author="Виктория Санникова" w:date="2018-05-21T20:20:00Z">
              <w:rPr/>
            </w:rPrChange>
          </w:rPr>
          <w:delText>.</w:delText>
        </w:r>
        <w:bookmarkStart w:id="1295" w:name="_Toc514593943"/>
        <w:bookmarkEnd w:id="1295"/>
      </w:del>
    </w:p>
    <w:p w:rsidR="00B1784F" w:rsidRPr="00D32E21" w:rsidDel="008A4D67" w:rsidRDefault="00757A20">
      <w:pPr>
        <w:pStyle w:val="a3"/>
        <w:ind w:left="0" w:firstLine="851"/>
        <w:jc w:val="both"/>
        <w:rPr>
          <w:del w:id="1296" w:author="Виктория Санникова" w:date="2018-05-20T15:35:00Z"/>
          <w:rFonts w:ascii="Times New Roman" w:hAnsi="Times New Roman" w:cs="Times New Roman"/>
          <w:sz w:val="24"/>
          <w:rPrChange w:id="1297" w:author="Виктория Санникова" w:date="2018-05-21T20:20:00Z">
            <w:rPr>
              <w:del w:id="1298" w:author="Виктория Санникова" w:date="2018-05-20T15:35:00Z"/>
              <w:rFonts w:ascii="Cambria Math" w:hAnsi="Cambria Math"/>
              <w:b/>
            </w:rPr>
          </w:rPrChange>
        </w:rPr>
        <w:pPrChange w:id="1299" w:author="Виктория Санникова" w:date="2018-05-21T20:11:00Z">
          <w:pPr>
            <w:spacing w:after="0" w:line="360" w:lineRule="auto"/>
            <w:ind w:firstLine="851"/>
            <w:jc w:val="both"/>
          </w:pPr>
        </w:pPrChange>
      </w:pPr>
      <w:del w:id="1300" w:author="Виктория Санникова" w:date="2018-05-20T15:35:00Z">
        <w:r w:rsidRPr="00BB072E" w:rsidDel="008A4D67">
          <w:rPr>
            <w:rFonts w:ascii="Times New Roman" w:hAnsi="Times New Roman" w:cs="Times New Roman"/>
            <w:sz w:val="24"/>
            <w:rPrChange w:id="1301" w:author="Виктория Санникова" w:date="2018-05-21T20:11:00Z">
              <w:rPr/>
            </w:rPrChange>
          </w:rPr>
          <w:delText>Параллельная</w:delText>
        </w:r>
        <w:r w:rsidRPr="00D32E21" w:rsidDel="008A4D67">
          <w:rPr>
            <w:rFonts w:ascii="Times New Roman" w:hAnsi="Times New Roman" w:cs="Times New Roman"/>
            <w:sz w:val="24"/>
            <w:rPrChange w:id="1302" w:author="Виктория Санникова" w:date="2018-05-21T20:20:00Z">
              <w:rPr/>
            </w:rPrChange>
          </w:rPr>
          <w:delText xml:space="preserve"> </w:delText>
        </w:r>
        <w:r w:rsidRPr="00BB072E" w:rsidDel="008A4D67">
          <w:rPr>
            <w:rFonts w:ascii="Times New Roman" w:hAnsi="Times New Roman" w:cs="Times New Roman"/>
            <w:sz w:val="24"/>
            <w:rPrChange w:id="1303" w:author="Виктория Санникова" w:date="2018-05-21T20:11:00Z">
              <w:rPr/>
            </w:rPrChange>
          </w:rPr>
          <w:delText>схема</w:delText>
        </w:r>
        <w:r w:rsidRPr="00D32E21" w:rsidDel="008A4D67">
          <w:rPr>
            <w:rFonts w:ascii="Times New Roman" w:hAnsi="Times New Roman" w:cs="Times New Roman"/>
            <w:sz w:val="24"/>
            <w:rPrChange w:id="1304" w:author="Виктория Санникова" w:date="2018-05-21T20:20:00Z">
              <w:rPr/>
            </w:rPrChange>
          </w:rPr>
          <w:delText xml:space="preserve"> </w:delText>
        </w:r>
        <w:r w:rsidRPr="00BB072E" w:rsidDel="008A4D67">
          <w:rPr>
            <w:rFonts w:ascii="Times New Roman" w:hAnsi="Times New Roman" w:cs="Times New Roman"/>
            <w:sz w:val="24"/>
            <w:rPrChange w:id="1305" w:author="Виктория Санникова" w:date="2018-05-21T20:11:00Z">
              <w:rPr/>
            </w:rPrChange>
          </w:rPr>
          <w:delText>вычисления</w:delText>
        </w:r>
        <w:r w:rsidRPr="00D32E21" w:rsidDel="008A4D67">
          <w:rPr>
            <w:rFonts w:ascii="Times New Roman" w:hAnsi="Times New Roman" w:cs="Times New Roman"/>
            <w:sz w:val="24"/>
            <w:rPrChange w:id="1306" w:author="Виктория Санникова" w:date="2018-05-21T20:20:00Z">
              <w:rPr/>
            </w:rPrChange>
          </w:rPr>
          <w:delText xml:space="preserve"> </w:delText>
        </w:r>
        <w:r w:rsidRPr="00BB072E" w:rsidDel="008A4D67">
          <w:rPr>
            <w:rFonts w:ascii="Times New Roman" w:hAnsi="Times New Roman" w:cs="Times New Roman"/>
            <w:sz w:val="24"/>
            <w:rPrChange w:id="1307" w:author="Виктория Санникова" w:date="2018-05-21T20:11:00Z">
              <w:rPr/>
            </w:rPrChange>
          </w:rPr>
          <w:delText>устроена</w:delText>
        </w:r>
        <w:r w:rsidRPr="00D32E21" w:rsidDel="008A4D67">
          <w:rPr>
            <w:rFonts w:ascii="Times New Roman" w:hAnsi="Times New Roman" w:cs="Times New Roman"/>
            <w:sz w:val="24"/>
            <w:rPrChange w:id="1308" w:author="Виктория Санникова" w:date="2018-05-21T20:20:00Z">
              <w:rPr/>
            </w:rPrChange>
          </w:rPr>
          <w:delText xml:space="preserve"> </w:delText>
        </w:r>
        <w:r w:rsidRPr="00BB072E" w:rsidDel="008A4D67">
          <w:rPr>
            <w:rFonts w:ascii="Times New Roman" w:hAnsi="Times New Roman" w:cs="Times New Roman"/>
            <w:sz w:val="24"/>
            <w:rPrChange w:id="1309" w:author="Виктория Санникова" w:date="2018-05-21T20:11:00Z">
              <w:rPr/>
            </w:rPrChange>
          </w:rPr>
          <w:delText>следующим</w:delText>
        </w:r>
        <w:r w:rsidRPr="00D32E21" w:rsidDel="008A4D67">
          <w:rPr>
            <w:rFonts w:ascii="Times New Roman" w:hAnsi="Times New Roman" w:cs="Times New Roman"/>
            <w:sz w:val="24"/>
            <w:rPrChange w:id="1310" w:author="Виктория Санникова" w:date="2018-05-21T20:20:00Z">
              <w:rPr/>
            </w:rPrChange>
          </w:rPr>
          <w:delText xml:space="preserve"> </w:delText>
        </w:r>
        <w:r w:rsidRPr="00BB072E" w:rsidDel="008A4D67">
          <w:rPr>
            <w:rFonts w:ascii="Times New Roman" w:hAnsi="Times New Roman" w:cs="Times New Roman"/>
            <w:sz w:val="24"/>
            <w:rPrChange w:id="1311" w:author="Виктория Санникова" w:date="2018-05-21T20:11:00Z">
              <w:rPr/>
            </w:rPrChange>
          </w:rPr>
          <w:delText>образом</w:delText>
        </w:r>
        <w:r w:rsidRPr="00D32E21" w:rsidDel="008A4D67">
          <w:rPr>
            <w:rFonts w:ascii="Times New Roman" w:hAnsi="Times New Roman" w:cs="Times New Roman"/>
            <w:sz w:val="24"/>
            <w:rPrChange w:id="1312" w:author="Виктория Санникова" w:date="2018-05-21T20:20:00Z">
              <w:rPr/>
            </w:rPrChange>
          </w:rPr>
          <w:delText xml:space="preserve">. </w:delText>
        </w:r>
        <w:r w:rsidRPr="00BB072E" w:rsidDel="008A4D67">
          <w:rPr>
            <w:rFonts w:ascii="Times New Roman" w:hAnsi="Times New Roman" w:cs="Times New Roman"/>
            <w:sz w:val="24"/>
            <w:rPrChange w:id="1313" w:author="Виктория Санникова" w:date="2018-05-21T20:11:00Z">
              <w:rPr/>
            </w:rPrChange>
          </w:rPr>
          <w:delText>Вершины</w:delText>
        </w:r>
        <w:r w:rsidRPr="00D32E21" w:rsidDel="008A4D67">
          <w:rPr>
            <w:rFonts w:ascii="Times New Roman" w:hAnsi="Times New Roman" w:cs="Times New Roman"/>
            <w:sz w:val="24"/>
            <w:rPrChange w:id="1314" w:author="Виктория Санникова" w:date="2018-05-21T20:20:00Z">
              <w:rPr/>
            </w:rPrChange>
          </w:rPr>
          <w:delText xml:space="preserve"> </w:delText>
        </w:r>
        <w:r w:rsidRPr="00BB072E" w:rsidDel="008A4D67">
          <w:rPr>
            <w:rFonts w:ascii="Times New Roman" w:hAnsi="Times New Roman" w:cs="Times New Roman"/>
            <w:sz w:val="24"/>
            <w:rPrChange w:id="1315" w:author="Виктория Санникова" w:date="2018-05-21T20:11:00Z">
              <w:rPr/>
            </w:rPrChange>
          </w:rPr>
          <w:delText>графа</w:delText>
        </w:r>
        <w:r w:rsidRPr="00D32E21" w:rsidDel="008A4D67">
          <w:rPr>
            <w:rFonts w:ascii="Times New Roman" w:hAnsi="Times New Roman" w:cs="Times New Roman"/>
            <w:sz w:val="24"/>
            <w:rPrChange w:id="1316" w:author="Виктория Санникова" w:date="2018-05-21T20:20:00Z">
              <w:rPr/>
            </w:rPrChange>
          </w:rPr>
          <w:delText xml:space="preserve"> </w:delText>
        </w:r>
        <w:r w:rsidRPr="00BB072E" w:rsidDel="008A4D67">
          <w:rPr>
            <w:rFonts w:ascii="Times New Roman" w:hAnsi="Times New Roman" w:cs="Times New Roman"/>
            <w:sz w:val="24"/>
            <w:rPrChange w:id="1317" w:author="Виктория Санникова" w:date="2018-05-21T20:11:00Z">
              <w:rPr/>
            </w:rPrChange>
          </w:rPr>
          <w:delText>распределяются</w:delText>
        </w:r>
        <w:r w:rsidRPr="00D32E21" w:rsidDel="008A4D67">
          <w:rPr>
            <w:rFonts w:ascii="Times New Roman" w:hAnsi="Times New Roman" w:cs="Times New Roman"/>
            <w:sz w:val="24"/>
            <w:rPrChange w:id="1318" w:author="Виктория Санникова" w:date="2018-05-21T20:20:00Z">
              <w:rPr/>
            </w:rPrChange>
          </w:rPr>
          <w:delText xml:space="preserve"> </w:delText>
        </w:r>
        <w:r w:rsidRPr="00BB072E" w:rsidDel="008A4D67">
          <w:rPr>
            <w:rFonts w:ascii="Times New Roman" w:hAnsi="Times New Roman" w:cs="Times New Roman"/>
            <w:sz w:val="24"/>
            <w:rPrChange w:id="1319" w:author="Виктория Санникова" w:date="2018-05-21T20:11:00Z">
              <w:rPr/>
            </w:rPrChange>
          </w:rPr>
          <w:delText>между</w:delText>
        </w:r>
        <w:r w:rsidRPr="00D32E21" w:rsidDel="008A4D67">
          <w:rPr>
            <w:rFonts w:ascii="Times New Roman" w:hAnsi="Times New Roman" w:cs="Times New Roman"/>
            <w:sz w:val="24"/>
            <w:rPrChange w:id="1320" w:author="Виктория Санникова" w:date="2018-05-21T20:20:00Z">
              <w:rPr/>
            </w:rPrChange>
          </w:rPr>
          <w:delText xml:space="preserve"> </w:delText>
        </w:r>
        <w:r w:rsidRPr="00BB072E" w:rsidDel="008A4D67">
          <w:rPr>
            <w:rFonts w:ascii="Times New Roman" w:hAnsi="Times New Roman" w:cs="Times New Roman"/>
            <w:sz w:val="24"/>
            <w:rPrChange w:id="1321" w:author="Виктория Санникова" w:date="2018-05-21T20:11:00Z">
              <w:rPr/>
            </w:rPrChange>
          </w:rPr>
          <w:delText>процессами</w:delText>
        </w:r>
        <w:r w:rsidRPr="00D32E21" w:rsidDel="008A4D67">
          <w:rPr>
            <w:rFonts w:ascii="Times New Roman" w:hAnsi="Times New Roman" w:cs="Times New Roman"/>
            <w:sz w:val="24"/>
            <w:rPrChange w:id="1322" w:author="Виктория Санникова" w:date="2018-05-21T20:20:00Z">
              <w:rPr/>
            </w:rPrChange>
          </w:rPr>
          <w:delText xml:space="preserve"> </w:delText>
        </w:r>
        <w:r w:rsidRPr="00BB072E" w:rsidDel="008A4D67">
          <w:rPr>
            <w:rFonts w:ascii="Times New Roman" w:hAnsi="Times New Roman" w:cs="Times New Roman"/>
            <w:sz w:val="24"/>
            <w:rPrChange w:id="1323" w:author="Виктория Санникова" w:date="2018-05-21T20:11:00Z">
              <w:rPr/>
            </w:rPrChange>
          </w:rPr>
          <w:delText>примерно</w:delText>
        </w:r>
        <w:r w:rsidRPr="00D32E21" w:rsidDel="008A4D67">
          <w:rPr>
            <w:rFonts w:ascii="Times New Roman" w:hAnsi="Times New Roman" w:cs="Times New Roman"/>
            <w:sz w:val="24"/>
            <w:rPrChange w:id="1324" w:author="Виктория Санникова" w:date="2018-05-21T20:20:00Z">
              <w:rPr/>
            </w:rPrChange>
          </w:rPr>
          <w:delText xml:space="preserve"> </w:delText>
        </w:r>
        <w:r w:rsidRPr="00BB072E" w:rsidDel="008A4D67">
          <w:rPr>
            <w:rFonts w:ascii="Times New Roman" w:hAnsi="Times New Roman" w:cs="Times New Roman"/>
            <w:sz w:val="24"/>
            <w:rPrChange w:id="1325" w:author="Виктория Санникова" w:date="2018-05-21T20:11:00Z">
              <w:rPr/>
            </w:rPrChange>
          </w:rPr>
          <w:delText>поровну</w:delText>
        </w:r>
        <w:r w:rsidRPr="00D32E21" w:rsidDel="008A4D67">
          <w:rPr>
            <w:rFonts w:ascii="Times New Roman" w:hAnsi="Times New Roman" w:cs="Times New Roman"/>
            <w:sz w:val="24"/>
            <w:rPrChange w:id="1326" w:author="Виктория Санникова" w:date="2018-05-21T20:20:00Z">
              <w:rPr/>
            </w:rPrChange>
          </w:rPr>
          <w:delText xml:space="preserve">. </w:delText>
        </w:r>
        <w:r w:rsidRPr="00BB072E" w:rsidDel="008A4D67">
          <w:rPr>
            <w:rFonts w:ascii="Times New Roman" w:hAnsi="Times New Roman" w:cs="Times New Roman"/>
            <w:sz w:val="24"/>
            <w:rPrChange w:id="1327" w:author="Виктория Санникова" w:date="2018-05-21T20:11:00Z">
              <w:rPr/>
            </w:rPrChange>
          </w:rPr>
          <w:delText>На</w:delText>
        </w:r>
        <w:r w:rsidRPr="00D32E21" w:rsidDel="008A4D67">
          <w:rPr>
            <w:rFonts w:ascii="Times New Roman" w:hAnsi="Times New Roman" w:cs="Times New Roman"/>
            <w:sz w:val="24"/>
            <w:rPrChange w:id="1328" w:author="Виктория Санникова" w:date="2018-05-21T20:20:00Z">
              <w:rPr/>
            </w:rPrChange>
          </w:rPr>
          <w:delText xml:space="preserve"> </w:delText>
        </w:r>
        <w:r w:rsidRPr="00BB072E" w:rsidDel="008A4D67">
          <w:rPr>
            <w:rFonts w:ascii="Times New Roman" w:hAnsi="Times New Roman" w:cs="Times New Roman"/>
            <w:sz w:val="24"/>
            <w:rPrChange w:id="1329" w:author="Виктория Санникова" w:date="2018-05-21T20:11:00Z">
              <w:rPr/>
            </w:rPrChange>
          </w:rPr>
          <w:delText>полученных</w:delText>
        </w:r>
        <w:r w:rsidRPr="00D32E21" w:rsidDel="008A4D67">
          <w:rPr>
            <w:rFonts w:ascii="Times New Roman" w:hAnsi="Times New Roman" w:cs="Times New Roman"/>
            <w:sz w:val="24"/>
            <w:rPrChange w:id="1330" w:author="Виктория Санникова" w:date="2018-05-21T20:20:00Z">
              <w:rPr/>
            </w:rPrChange>
          </w:rPr>
          <w:delText xml:space="preserve"> </w:delText>
        </w:r>
        <w:r w:rsidRPr="00BB072E" w:rsidDel="008A4D67">
          <w:rPr>
            <w:rFonts w:ascii="Times New Roman" w:hAnsi="Times New Roman" w:cs="Times New Roman"/>
            <w:sz w:val="24"/>
            <w:rPrChange w:id="1331" w:author="Виктория Санникова" w:date="2018-05-21T20:11:00Z">
              <w:rPr/>
            </w:rPrChange>
          </w:rPr>
          <w:delText>вершинах</w:delText>
        </w:r>
        <w:r w:rsidRPr="00D32E21" w:rsidDel="008A4D67">
          <w:rPr>
            <w:rFonts w:ascii="Times New Roman" w:hAnsi="Times New Roman" w:cs="Times New Roman"/>
            <w:sz w:val="24"/>
            <w:rPrChange w:id="1332" w:author="Виктория Санникова" w:date="2018-05-21T20:20:00Z">
              <w:rPr/>
            </w:rPrChange>
          </w:rPr>
          <w:delText xml:space="preserve"> </w:delText>
        </w:r>
        <w:r w:rsidRPr="00BB072E" w:rsidDel="008A4D67">
          <w:rPr>
            <w:rFonts w:ascii="Times New Roman" w:hAnsi="Times New Roman" w:cs="Times New Roman"/>
            <w:sz w:val="24"/>
            <w:rPrChange w:id="1333" w:author="Виктория Санникова" w:date="2018-05-21T20:11:00Z">
              <w:rPr/>
            </w:rPrChange>
          </w:rPr>
          <w:delText>строятся</w:delText>
        </w:r>
        <w:r w:rsidRPr="00D32E21" w:rsidDel="008A4D67">
          <w:rPr>
            <w:rFonts w:ascii="Times New Roman" w:hAnsi="Times New Roman" w:cs="Times New Roman"/>
            <w:sz w:val="24"/>
            <w:rPrChange w:id="1334" w:author="Виктория Санникова" w:date="2018-05-21T20:20:00Z">
              <w:rPr/>
            </w:rPrChange>
          </w:rPr>
          <w:delText xml:space="preserve"> </w:delText>
        </w:r>
        <w:r w:rsidRPr="00BB072E" w:rsidDel="008A4D67">
          <w:rPr>
            <w:rFonts w:ascii="Times New Roman" w:hAnsi="Times New Roman" w:cs="Times New Roman"/>
            <w:sz w:val="24"/>
            <w:rPrChange w:id="1335" w:author="Виктория Санникова" w:date="2018-05-21T20:11:00Z">
              <w:rPr/>
            </w:rPrChange>
          </w:rPr>
          <w:delText>инцидентные</w:delText>
        </w:r>
        <w:r w:rsidRPr="00D32E21" w:rsidDel="008A4D67">
          <w:rPr>
            <w:rFonts w:ascii="Times New Roman" w:hAnsi="Times New Roman" w:cs="Times New Roman"/>
            <w:sz w:val="24"/>
            <w:rPrChange w:id="1336" w:author="Виктория Санникова" w:date="2018-05-21T20:20:00Z">
              <w:rPr/>
            </w:rPrChange>
          </w:rPr>
          <w:delText xml:space="preserve"> </w:delText>
        </w:r>
        <w:r w:rsidRPr="00BB072E" w:rsidDel="008A4D67">
          <w:rPr>
            <w:rFonts w:ascii="Times New Roman" w:hAnsi="Times New Roman" w:cs="Times New Roman"/>
            <w:sz w:val="24"/>
            <w:rPrChange w:id="1337" w:author="Виктория Санникова" w:date="2018-05-21T20:11:00Z">
              <w:rPr/>
            </w:rPrChange>
          </w:rPr>
          <w:delText>им</w:delText>
        </w:r>
        <w:r w:rsidRPr="00D32E21" w:rsidDel="008A4D67">
          <w:rPr>
            <w:rFonts w:ascii="Times New Roman" w:hAnsi="Times New Roman" w:cs="Times New Roman"/>
            <w:sz w:val="24"/>
            <w:rPrChange w:id="1338" w:author="Виктория Санникова" w:date="2018-05-21T20:20:00Z">
              <w:rPr/>
            </w:rPrChange>
          </w:rPr>
          <w:delText xml:space="preserve"> </w:delText>
        </w:r>
        <w:r w:rsidRPr="00BB072E" w:rsidDel="008A4D67">
          <w:rPr>
            <w:rFonts w:ascii="Times New Roman" w:hAnsi="Times New Roman" w:cs="Times New Roman"/>
            <w:sz w:val="24"/>
            <w:rPrChange w:id="1339" w:author="Виктория Санникова" w:date="2018-05-21T20:11:00Z">
              <w:rPr/>
            </w:rPrChange>
          </w:rPr>
          <w:delText>ребра</w:delText>
        </w:r>
        <w:r w:rsidRPr="00D32E21" w:rsidDel="008A4D67">
          <w:rPr>
            <w:rFonts w:ascii="Times New Roman" w:hAnsi="Times New Roman" w:cs="Times New Roman"/>
            <w:sz w:val="24"/>
            <w:rPrChange w:id="1340" w:author="Виктория Санникова" w:date="2018-05-21T20:20:00Z">
              <w:rPr/>
            </w:rPrChange>
          </w:rPr>
          <w:delText xml:space="preserve"> </w:delText>
        </w:r>
        <w:r w:rsidRPr="00BB072E" w:rsidDel="008A4D67">
          <w:rPr>
            <w:rFonts w:ascii="Times New Roman" w:hAnsi="Times New Roman" w:cs="Times New Roman"/>
            <w:sz w:val="24"/>
            <w:rPrChange w:id="1341" w:author="Виктория Санникова" w:date="2018-05-21T20:11:00Z">
              <w:rPr/>
            </w:rPrChange>
          </w:rPr>
          <w:delText>исходного</w:delText>
        </w:r>
        <w:r w:rsidRPr="00D32E21" w:rsidDel="008A4D67">
          <w:rPr>
            <w:rFonts w:ascii="Times New Roman" w:hAnsi="Times New Roman" w:cs="Times New Roman"/>
            <w:sz w:val="24"/>
            <w:rPrChange w:id="1342" w:author="Виктория Санникова" w:date="2018-05-21T20:20:00Z">
              <w:rPr/>
            </w:rPrChange>
          </w:rPr>
          <w:delText xml:space="preserve"> </w:delText>
        </w:r>
        <w:r w:rsidRPr="00BB072E" w:rsidDel="008A4D67">
          <w:rPr>
            <w:rFonts w:ascii="Times New Roman" w:hAnsi="Times New Roman" w:cs="Times New Roman"/>
            <w:sz w:val="24"/>
            <w:rPrChange w:id="1343" w:author="Виктория Санникова" w:date="2018-05-21T20:11:00Z">
              <w:rPr/>
            </w:rPrChange>
          </w:rPr>
          <w:delText>графа</w:delText>
        </w:r>
        <w:r w:rsidRPr="00D32E21" w:rsidDel="008A4D67">
          <w:rPr>
            <w:rFonts w:ascii="Times New Roman" w:hAnsi="Times New Roman" w:cs="Times New Roman"/>
            <w:sz w:val="24"/>
            <w:rPrChange w:id="1344" w:author="Виктория Санникова" w:date="2018-05-21T20:20:00Z">
              <w:rPr/>
            </w:rPrChange>
          </w:rPr>
          <w:delText xml:space="preserve">. </w:delText>
        </w:r>
        <w:r w:rsidRPr="00BB072E" w:rsidDel="008A4D67">
          <w:rPr>
            <w:rFonts w:ascii="Times New Roman" w:hAnsi="Times New Roman" w:cs="Times New Roman"/>
            <w:sz w:val="24"/>
            <w:rPrChange w:id="1345" w:author="Виктория Санникова" w:date="2018-05-21T20:11:00Z">
              <w:rPr/>
            </w:rPrChange>
          </w:rPr>
          <w:delText>Каждый</w:delText>
        </w:r>
        <w:r w:rsidRPr="00D32E21" w:rsidDel="008A4D67">
          <w:rPr>
            <w:rFonts w:ascii="Times New Roman" w:hAnsi="Times New Roman" w:cs="Times New Roman"/>
            <w:sz w:val="24"/>
            <w:rPrChange w:id="1346" w:author="Виктория Санникова" w:date="2018-05-21T20:20:00Z">
              <w:rPr/>
            </w:rPrChange>
          </w:rPr>
          <w:delText xml:space="preserve"> </w:delText>
        </w:r>
        <w:r w:rsidRPr="00BB072E" w:rsidDel="008A4D67">
          <w:rPr>
            <w:rFonts w:ascii="Times New Roman" w:hAnsi="Times New Roman" w:cs="Times New Roman"/>
            <w:sz w:val="24"/>
            <w:rPrChange w:id="1347" w:author="Виктория Санникова" w:date="2018-05-21T20:11:00Z">
              <w:rPr/>
            </w:rPrChange>
          </w:rPr>
          <w:delText>процесс</w:delText>
        </w:r>
        <w:r w:rsidRPr="00D32E21" w:rsidDel="008A4D67">
          <w:rPr>
            <w:rFonts w:ascii="Times New Roman" w:hAnsi="Times New Roman" w:cs="Times New Roman"/>
            <w:sz w:val="24"/>
            <w:rPrChange w:id="1348" w:author="Виктория Санникова" w:date="2018-05-21T20:20:00Z">
              <w:rPr/>
            </w:rPrChange>
          </w:rPr>
          <w:delText xml:space="preserve"> </w:delText>
        </w:r>
        <w:r w:rsidRPr="00BB072E" w:rsidDel="008A4D67">
          <w:rPr>
            <w:rFonts w:ascii="Times New Roman" w:hAnsi="Times New Roman" w:cs="Times New Roman"/>
            <w:sz w:val="24"/>
            <w:rPrChange w:id="1349" w:author="Виктория Санникова" w:date="2018-05-21T20:11:00Z">
              <w:rPr/>
            </w:rPrChange>
          </w:rPr>
          <w:delText>строит</w:delText>
        </w:r>
        <w:r w:rsidRPr="00D32E21" w:rsidDel="008A4D67">
          <w:rPr>
            <w:rFonts w:ascii="Times New Roman" w:hAnsi="Times New Roman" w:cs="Times New Roman"/>
            <w:sz w:val="24"/>
            <w:rPrChange w:id="1350" w:author="Виктория Санникова" w:date="2018-05-21T20:20:00Z">
              <w:rPr/>
            </w:rPrChange>
          </w:rPr>
          <w:delText xml:space="preserve"> </w:delText>
        </w:r>
        <w:r w:rsidRPr="00BB072E" w:rsidDel="008A4D67">
          <w:rPr>
            <w:rFonts w:ascii="Times New Roman" w:hAnsi="Times New Roman" w:cs="Times New Roman"/>
            <w:sz w:val="24"/>
            <w:rPrChange w:id="1351" w:author="Виктория Санникова" w:date="2018-05-21T20:11:00Z">
              <w:rPr/>
            </w:rPrChange>
          </w:rPr>
          <w:delText>минимальный</w:delText>
        </w:r>
        <w:r w:rsidRPr="00D32E21" w:rsidDel="008A4D67">
          <w:rPr>
            <w:rFonts w:ascii="Times New Roman" w:hAnsi="Times New Roman" w:cs="Times New Roman"/>
            <w:sz w:val="24"/>
            <w:rPrChange w:id="1352" w:author="Виктория Санникова" w:date="2018-05-21T20:20:00Z">
              <w:rPr/>
            </w:rPrChange>
          </w:rPr>
          <w:delText xml:space="preserve"> </w:delText>
        </w:r>
        <w:r w:rsidRPr="00BB072E" w:rsidDel="008A4D67">
          <w:rPr>
            <w:rFonts w:ascii="Times New Roman" w:hAnsi="Times New Roman" w:cs="Times New Roman"/>
            <w:sz w:val="24"/>
            <w:rPrChange w:id="1353" w:author="Виктория Санникова" w:date="2018-05-21T20:11:00Z">
              <w:rPr/>
            </w:rPrChange>
          </w:rPr>
          <w:delText>остовный</w:delText>
        </w:r>
        <w:r w:rsidRPr="00D32E21" w:rsidDel="008A4D67">
          <w:rPr>
            <w:rFonts w:ascii="Times New Roman" w:hAnsi="Times New Roman" w:cs="Times New Roman"/>
            <w:sz w:val="24"/>
            <w:rPrChange w:id="1354" w:author="Виктория Санникова" w:date="2018-05-21T20:20:00Z">
              <w:rPr/>
            </w:rPrChange>
          </w:rPr>
          <w:delText xml:space="preserve"> </w:delText>
        </w:r>
        <w:r w:rsidRPr="00BB072E" w:rsidDel="008A4D67">
          <w:rPr>
            <w:rFonts w:ascii="Times New Roman" w:hAnsi="Times New Roman" w:cs="Times New Roman"/>
            <w:sz w:val="24"/>
            <w:rPrChange w:id="1355" w:author="Виктория Санникова" w:date="2018-05-21T20:11:00Z">
              <w:rPr/>
            </w:rPrChange>
          </w:rPr>
          <w:delText>лес</w:delText>
        </w:r>
        <w:r w:rsidRPr="00D32E21" w:rsidDel="008A4D67">
          <w:rPr>
            <w:rFonts w:ascii="Times New Roman" w:hAnsi="Times New Roman" w:cs="Times New Roman"/>
            <w:sz w:val="24"/>
            <w:rPrChange w:id="1356" w:author="Виктория Санникова" w:date="2018-05-21T20:20:00Z">
              <w:rPr/>
            </w:rPrChange>
          </w:rPr>
          <w:delText xml:space="preserve"> </w:delText>
        </w:r>
        <w:r w:rsidRPr="00BB072E" w:rsidDel="008A4D67">
          <w:rPr>
            <w:rFonts w:ascii="Times New Roman" w:hAnsi="Times New Roman" w:cs="Times New Roman"/>
            <w:sz w:val="24"/>
            <w:rPrChange w:id="1357" w:author="Виктория Санникова" w:date="2018-05-21T20:11:00Z">
              <w:rPr/>
            </w:rPrChange>
          </w:rPr>
          <w:delText>из</w:delText>
        </w:r>
        <w:r w:rsidRPr="00D32E21" w:rsidDel="008A4D67">
          <w:rPr>
            <w:rFonts w:ascii="Times New Roman" w:hAnsi="Times New Roman" w:cs="Times New Roman"/>
            <w:sz w:val="24"/>
            <w:rPrChange w:id="1358" w:author="Виктория Санникова" w:date="2018-05-21T20:20:00Z">
              <w:rPr/>
            </w:rPrChange>
          </w:rPr>
          <w:delText xml:space="preserve"> </w:delText>
        </w:r>
        <w:r w:rsidRPr="00BB072E" w:rsidDel="008A4D67">
          <w:rPr>
            <w:rFonts w:ascii="Times New Roman" w:hAnsi="Times New Roman" w:cs="Times New Roman"/>
            <w:sz w:val="24"/>
            <w:rPrChange w:id="1359" w:author="Виктория Санникова" w:date="2018-05-21T20:11:00Z">
              <w:rPr/>
            </w:rPrChange>
          </w:rPr>
          <w:delText>своих</w:delText>
        </w:r>
        <w:r w:rsidRPr="00D32E21" w:rsidDel="008A4D67">
          <w:rPr>
            <w:rFonts w:ascii="Times New Roman" w:hAnsi="Times New Roman" w:cs="Times New Roman"/>
            <w:sz w:val="24"/>
            <w:rPrChange w:id="1360" w:author="Виктория Санникова" w:date="2018-05-21T20:20:00Z">
              <w:rPr/>
            </w:rPrChange>
          </w:rPr>
          <w:delText xml:space="preserve"> </w:delText>
        </w:r>
        <w:r w:rsidRPr="00BB072E" w:rsidDel="008A4D67">
          <w:rPr>
            <w:rFonts w:ascii="Times New Roman" w:hAnsi="Times New Roman" w:cs="Times New Roman"/>
            <w:sz w:val="24"/>
            <w:rPrChange w:id="1361" w:author="Виктория Санникова" w:date="2018-05-21T20:11:00Z">
              <w:rPr/>
            </w:rPrChange>
          </w:rPr>
          <w:delText>рёбер</w:delText>
        </w:r>
        <w:r w:rsidRPr="00D32E21" w:rsidDel="008A4D67">
          <w:rPr>
            <w:rFonts w:ascii="Times New Roman" w:hAnsi="Times New Roman" w:cs="Times New Roman"/>
            <w:sz w:val="24"/>
            <w:rPrChange w:id="1362" w:author="Виктория Санникова" w:date="2018-05-21T20:20:00Z">
              <w:rPr/>
            </w:rPrChange>
          </w:rPr>
          <w:delText xml:space="preserve">, </w:delText>
        </w:r>
        <w:r w:rsidRPr="00BB072E" w:rsidDel="008A4D67">
          <w:rPr>
            <w:rFonts w:ascii="Times New Roman" w:hAnsi="Times New Roman" w:cs="Times New Roman"/>
            <w:sz w:val="24"/>
            <w:rPrChange w:id="1363" w:author="Виктория Санникова" w:date="2018-05-21T20:11:00Z">
              <w:rPr/>
            </w:rPrChange>
          </w:rPr>
          <w:delText>используя</w:delText>
        </w:r>
        <w:r w:rsidRPr="00D32E21" w:rsidDel="008A4D67">
          <w:rPr>
            <w:rFonts w:ascii="Times New Roman" w:hAnsi="Times New Roman" w:cs="Times New Roman"/>
            <w:sz w:val="24"/>
            <w:rPrChange w:id="1364" w:author="Виктория Санникова" w:date="2018-05-21T20:20:00Z">
              <w:rPr/>
            </w:rPrChange>
          </w:rPr>
          <w:delText xml:space="preserve"> </w:delText>
        </w:r>
        <w:r w:rsidRPr="00BB072E" w:rsidDel="008A4D67">
          <w:rPr>
            <w:rFonts w:ascii="Times New Roman" w:hAnsi="Times New Roman" w:cs="Times New Roman"/>
            <w:sz w:val="24"/>
            <w:rPrChange w:id="1365" w:author="Виктория Санникова" w:date="2018-05-21T20:11:00Z">
              <w:rPr/>
            </w:rPrChange>
          </w:rPr>
          <w:delText>алгоритм</w:delText>
        </w:r>
        <w:r w:rsidRPr="00D32E21" w:rsidDel="008A4D67">
          <w:rPr>
            <w:rFonts w:ascii="Times New Roman" w:hAnsi="Times New Roman" w:cs="Times New Roman"/>
            <w:sz w:val="24"/>
            <w:rPrChange w:id="1366" w:author="Виктория Санникова" w:date="2018-05-21T20:20:00Z">
              <w:rPr/>
            </w:rPrChange>
          </w:rPr>
          <w:delText xml:space="preserve"> </w:delText>
        </w:r>
        <w:r w:rsidRPr="00BB072E" w:rsidDel="008A4D67">
          <w:rPr>
            <w:rFonts w:ascii="Times New Roman" w:hAnsi="Times New Roman" w:cs="Times New Roman"/>
            <w:sz w:val="24"/>
            <w:rPrChange w:id="1367" w:author="Виктория Санникова" w:date="2018-05-21T20:11:00Z">
              <w:rPr/>
            </w:rPrChange>
          </w:rPr>
          <w:delText>Краскала</w:delText>
        </w:r>
        <w:r w:rsidRPr="00D32E21" w:rsidDel="008A4D67">
          <w:rPr>
            <w:rFonts w:ascii="Times New Roman" w:hAnsi="Times New Roman" w:cs="Times New Roman"/>
            <w:sz w:val="24"/>
            <w:rPrChange w:id="1368" w:author="Виктория Санникова" w:date="2018-05-21T20:20:00Z">
              <w:rPr/>
            </w:rPrChange>
          </w:rPr>
          <w:delText xml:space="preserve">. </w:delText>
        </w:r>
        <w:r w:rsidRPr="00BB072E" w:rsidDel="008A4D67">
          <w:rPr>
            <w:rFonts w:ascii="Times New Roman" w:hAnsi="Times New Roman" w:cs="Times New Roman"/>
            <w:sz w:val="24"/>
            <w:rPrChange w:id="1369" w:author="Виктория Санникова" w:date="2018-05-21T20:11:00Z">
              <w:rPr/>
            </w:rPrChange>
          </w:rPr>
          <w:delText>После</w:delText>
        </w:r>
        <w:r w:rsidRPr="00D32E21" w:rsidDel="008A4D67">
          <w:rPr>
            <w:rFonts w:ascii="Times New Roman" w:hAnsi="Times New Roman" w:cs="Times New Roman"/>
            <w:sz w:val="24"/>
            <w:rPrChange w:id="1370" w:author="Виктория Санникова" w:date="2018-05-21T20:20:00Z">
              <w:rPr/>
            </w:rPrChange>
          </w:rPr>
          <w:delText xml:space="preserve"> </w:delText>
        </w:r>
        <w:r w:rsidRPr="00BB072E" w:rsidDel="008A4D67">
          <w:rPr>
            <w:rFonts w:ascii="Times New Roman" w:hAnsi="Times New Roman" w:cs="Times New Roman"/>
            <w:sz w:val="24"/>
            <w:rPrChange w:id="1371" w:author="Виктория Санникова" w:date="2018-05-21T20:11:00Z">
              <w:rPr/>
            </w:rPrChange>
          </w:rPr>
          <w:delText>этого</w:delText>
        </w:r>
        <w:r w:rsidRPr="00D32E21" w:rsidDel="008A4D67">
          <w:rPr>
            <w:rFonts w:ascii="Times New Roman" w:hAnsi="Times New Roman" w:cs="Times New Roman"/>
            <w:sz w:val="24"/>
            <w:rPrChange w:id="1372" w:author="Виктория Санникова" w:date="2018-05-21T20:20:00Z">
              <w:rPr/>
            </w:rPrChange>
          </w:rPr>
          <w:delText xml:space="preserve"> </w:delText>
        </w:r>
        <w:r w:rsidRPr="00BB072E" w:rsidDel="008A4D67">
          <w:rPr>
            <w:rFonts w:ascii="Times New Roman" w:hAnsi="Times New Roman" w:cs="Times New Roman"/>
            <w:sz w:val="24"/>
            <w:rPrChange w:id="1373" w:author="Виктория Санникова" w:date="2018-05-21T20:11:00Z">
              <w:rPr/>
            </w:rPrChange>
          </w:rPr>
          <w:delText>процессы</w:delText>
        </w:r>
        <w:r w:rsidRPr="00D32E21" w:rsidDel="008A4D67">
          <w:rPr>
            <w:rFonts w:ascii="Times New Roman" w:hAnsi="Times New Roman" w:cs="Times New Roman"/>
            <w:sz w:val="24"/>
            <w:rPrChange w:id="1374" w:author="Виктория Санникова" w:date="2018-05-21T20:20:00Z">
              <w:rPr/>
            </w:rPrChange>
          </w:rPr>
          <w:delText xml:space="preserve"> </w:delText>
        </w:r>
        <w:r w:rsidRPr="00BB072E" w:rsidDel="008A4D67">
          <w:rPr>
            <w:rFonts w:ascii="Times New Roman" w:hAnsi="Times New Roman" w:cs="Times New Roman"/>
            <w:sz w:val="24"/>
            <w:rPrChange w:id="1375" w:author="Виктория Санникова" w:date="2018-05-21T20:11:00Z">
              <w:rPr/>
            </w:rPrChange>
          </w:rPr>
          <w:delText>выполняют</w:delText>
        </w:r>
        <w:r w:rsidRPr="00D32E21" w:rsidDel="008A4D67">
          <w:rPr>
            <w:rFonts w:ascii="Times New Roman" w:hAnsi="Times New Roman" w:cs="Times New Roman"/>
            <w:sz w:val="24"/>
            <w:rPrChange w:id="1376" w:author="Виктория Санникова" w:date="2018-05-21T20:20:00Z">
              <w:rPr/>
            </w:rPrChange>
          </w:rPr>
          <w:delText xml:space="preserve"> </w:delText>
        </w:r>
        <w:r w:rsidRPr="00BB072E" w:rsidDel="008A4D67">
          <w:rPr>
            <w:rFonts w:ascii="Times New Roman" w:hAnsi="Times New Roman" w:cs="Times New Roman"/>
            <w:sz w:val="24"/>
            <w:rPrChange w:id="1377" w:author="Виктория Санникова" w:date="2018-05-21T20:11:00Z">
              <w:rPr/>
            </w:rPrChange>
          </w:rPr>
          <w:delText>коллективную</w:delText>
        </w:r>
        <w:r w:rsidRPr="00D32E21" w:rsidDel="008A4D67">
          <w:rPr>
            <w:rFonts w:ascii="Times New Roman" w:hAnsi="Times New Roman" w:cs="Times New Roman"/>
            <w:sz w:val="24"/>
            <w:rPrChange w:id="1378" w:author="Виктория Санникова" w:date="2018-05-21T20:20:00Z">
              <w:rPr/>
            </w:rPrChange>
          </w:rPr>
          <w:delText xml:space="preserve"> </w:delText>
        </w:r>
        <w:r w:rsidRPr="00BB072E" w:rsidDel="008A4D67">
          <w:rPr>
            <w:rFonts w:ascii="Times New Roman" w:hAnsi="Times New Roman" w:cs="Times New Roman"/>
            <w:sz w:val="24"/>
            <w:rPrChange w:id="1379" w:author="Виктория Санникова" w:date="2018-05-21T20:11:00Z">
              <w:rPr/>
            </w:rPrChange>
          </w:rPr>
          <w:delText>операцию</w:delText>
        </w:r>
        <w:r w:rsidRPr="00D32E21" w:rsidDel="008A4D67">
          <w:rPr>
            <w:rFonts w:ascii="Times New Roman" w:hAnsi="Times New Roman" w:cs="Times New Roman"/>
            <w:sz w:val="24"/>
            <w:rPrChange w:id="1380" w:author="Виктория Санникова" w:date="2018-05-21T20:20:00Z">
              <w:rPr/>
            </w:rPrChange>
          </w:rPr>
          <w:delText xml:space="preserve"> </w:delText>
        </w:r>
        <w:r w:rsidRPr="00BB072E" w:rsidDel="008A4D67">
          <w:rPr>
            <w:rFonts w:ascii="Times New Roman" w:hAnsi="Times New Roman" w:cs="Times New Roman"/>
            <w:sz w:val="24"/>
            <w:rPrChange w:id="1381" w:author="Виктория Санникова" w:date="2018-05-21T20:11:00Z">
              <w:rPr/>
            </w:rPrChange>
          </w:rPr>
          <w:delText>редукции</w:delText>
        </w:r>
        <w:r w:rsidRPr="00D32E21" w:rsidDel="008A4D67">
          <w:rPr>
            <w:rFonts w:ascii="Times New Roman" w:hAnsi="Times New Roman" w:cs="Times New Roman"/>
            <w:sz w:val="24"/>
            <w:rPrChange w:id="1382" w:author="Виктория Санникова" w:date="2018-05-21T20:20:00Z">
              <w:rPr/>
            </w:rPrChange>
          </w:rPr>
          <w:delText xml:space="preserve"> </w:delText>
        </w:r>
        <w:r w:rsidRPr="00BB072E" w:rsidDel="008A4D67">
          <w:rPr>
            <w:rFonts w:ascii="Times New Roman" w:hAnsi="Times New Roman" w:cs="Times New Roman"/>
            <w:sz w:val="24"/>
            <w:rPrChange w:id="1383" w:author="Виктория Санникова" w:date="2018-05-21T20:11:00Z">
              <w:rPr/>
            </w:rPrChange>
          </w:rPr>
          <w:delText>по</w:delText>
        </w:r>
        <w:r w:rsidRPr="00D32E21" w:rsidDel="008A4D67">
          <w:rPr>
            <w:rFonts w:ascii="Times New Roman" w:hAnsi="Times New Roman" w:cs="Times New Roman"/>
            <w:sz w:val="24"/>
            <w:rPrChange w:id="1384" w:author="Виктория Санникова" w:date="2018-05-21T20:20:00Z">
              <w:rPr/>
            </w:rPrChange>
          </w:rPr>
          <w:delText xml:space="preserve"> </w:delText>
        </w:r>
        <w:r w:rsidRPr="00BB072E" w:rsidDel="008A4D67">
          <w:rPr>
            <w:rFonts w:ascii="Times New Roman" w:hAnsi="Times New Roman" w:cs="Times New Roman"/>
            <w:sz w:val="24"/>
            <w:rPrChange w:id="1385" w:author="Виктория Санникова" w:date="2018-05-21T20:11:00Z">
              <w:rPr/>
            </w:rPrChange>
          </w:rPr>
          <w:delText>приведённой</w:delText>
        </w:r>
        <w:r w:rsidRPr="00D32E21" w:rsidDel="008A4D67">
          <w:rPr>
            <w:rFonts w:ascii="Times New Roman" w:hAnsi="Times New Roman" w:cs="Times New Roman"/>
            <w:sz w:val="24"/>
            <w:rPrChange w:id="1386" w:author="Виктория Санникова" w:date="2018-05-21T20:20:00Z">
              <w:rPr/>
            </w:rPrChange>
          </w:rPr>
          <w:delText xml:space="preserve"> </w:delText>
        </w:r>
        <w:r w:rsidRPr="00BB072E" w:rsidDel="008A4D67">
          <w:rPr>
            <w:rFonts w:ascii="Times New Roman" w:hAnsi="Times New Roman" w:cs="Times New Roman"/>
            <w:sz w:val="24"/>
            <w:rPrChange w:id="1387" w:author="Виктория Санникова" w:date="2018-05-21T20:11:00Z">
              <w:rPr/>
            </w:rPrChange>
          </w:rPr>
          <w:delText>формуле</w:delText>
        </w:r>
        <w:r w:rsidRPr="00D32E21" w:rsidDel="008A4D67">
          <w:rPr>
            <w:rFonts w:ascii="Times New Roman" w:hAnsi="Times New Roman" w:cs="Times New Roman"/>
            <w:sz w:val="24"/>
            <w:rPrChange w:id="1388" w:author="Виктория Санникова" w:date="2018-05-21T20:20:00Z">
              <w:rPr/>
            </w:rPrChange>
          </w:rPr>
          <w:delText xml:space="preserve">, </w:delText>
        </w:r>
        <w:r w:rsidRPr="00BB072E" w:rsidDel="008A4D67">
          <w:rPr>
            <w:rFonts w:ascii="Times New Roman" w:hAnsi="Times New Roman" w:cs="Times New Roman"/>
            <w:sz w:val="24"/>
            <w:rPrChange w:id="1389" w:author="Виктория Санникова" w:date="2018-05-21T20:11:00Z">
              <w:rPr/>
            </w:rPrChange>
          </w:rPr>
          <w:delText>используя</w:delText>
        </w:r>
        <w:r w:rsidRPr="00D32E21" w:rsidDel="008A4D67">
          <w:rPr>
            <w:rFonts w:ascii="Times New Roman" w:hAnsi="Times New Roman" w:cs="Times New Roman"/>
            <w:sz w:val="24"/>
            <w:rPrChange w:id="1390" w:author="Виктория Санникова" w:date="2018-05-21T20:20:00Z">
              <w:rPr/>
            </w:rPrChange>
          </w:rPr>
          <w:delText xml:space="preserve"> </w:delText>
        </w:r>
        <w:r w:rsidRPr="00BB072E" w:rsidDel="008A4D67">
          <w:rPr>
            <w:rFonts w:ascii="Times New Roman" w:hAnsi="Times New Roman" w:cs="Times New Roman"/>
            <w:sz w:val="24"/>
            <w:rPrChange w:id="1391" w:author="Виктория Санникова" w:date="2018-05-21T20:11:00Z">
              <w:rPr/>
            </w:rPrChange>
          </w:rPr>
          <w:delText>алгоритм</w:delText>
        </w:r>
        <w:r w:rsidRPr="00D32E21" w:rsidDel="008A4D67">
          <w:rPr>
            <w:rFonts w:ascii="Times New Roman" w:hAnsi="Times New Roman" w:cs="Times New Roman"/>
            <w:sz w:val="24"/>
            <w:rPrChange w:id="1392" w:author="Виктория Санникова" w:date="2018-05-21T20:20:00Z">
              <w:rPr/>
            </w:rPrChange>
          </w:rPr>
          <w:delText xml:space="preserve"> </w:delText>
        </w:r>
        <w:r w:rsidRPr="00BB072E" w:rsidDel="008A4D67">
          <w:rPr>
            <w:rFonts w:ascii="Times New Roman" w:hAnsi="Times New Roman" w:cs="Times New Roman"/>
            <w:sz w:val="24"/>
            <w:rPrChange w:id="1393" w:author="Виктория Санникова" w:date="2018-05-21T20:11:00Z">
              <w:rPr/>
            </w:rPrChange>
          </w:rPr>
          <w:delText>Краскала</w:delText>
        </w:r>
        <w:r w:rsidRPr="00D32E21" w:rsidDel="008A4D67">
          <w:rPr>
            <w:rFonts w:ascii="Times New Roman" w:hAnsi="Times New Roman" w:cs="Times New Roman"/>
            <w:sz w:val="24"/>
            <w:rPrChange w:id="1394" w:author="Виктория Санникова" w:date="2018-05-21T20:20:00Z">
              <w:rPr/>
            </w:rPrChange>
          </w:rPr>
          <w:delText>.</w:delText>
        </w:r>
        <w:bookmarkStart w:id="1395" w:name="_Toc514593944"/>
        <w:bookmarkEnd w:id="1395"/>
      </w:del>
    </w:p>
    <w:p w:rsidR="00391435" w:rsidRDefault="00B1784F">
      <w:pPr>
        <w:pStyle w:val="2"/>
        <w:numPr>
          <w:ilvl w:val="1"/>
          <w:numId w:val="45"/>
        </w:numPr>
        <w:spacing w:before="0"/>
        <w:rPr>
          <w:rFonts w:ascii="Cambria Math" w:hAnsi="Cambria Math"/>
          <w:b w:val="0"/>
        </w:rPr>
      </w:pPr>
      <w:r w:rsidRPr="00D32E21">
        <w:rPr>
          <w:rFonts w:ascii="Times New Roman" w:hAnsi="Times New Roman" w:cs="Times New Roman"/>
          <w:sz w:val="24"/>
          <w:rPrChange w:id="1396" w:author="Виктория Санникова" w:date="2018-05-21T20:20:00Z">
            <w:rPr>
              <w:rFonts w:ascii="Cambria Math" w:hAnsi="Cambria Math"/>
            </w:rPr>
          </w:rPrChange>
        </w:rPr>
        <w:br w:type="page"/>
      </w:r>
      <w:r w:rsidR="00391435" w:rsidRPr="00B365D0">
        <w:rPr>
          <w:rFonts w:eastAsia="Times New Roman"/>
          <w:color w:val="auto"/>
          <w:spacing w:val="-1"/>
          <w:rPrChange w:id="1397" w:author="Виктория Санникова" w:date="2018-05-21T20:29:00Z">
            <w:rPr>
              <w:rFonts w:eastAsia="Times New Roman"/>
              <w:spacing w:val="-1"/>
            </w:rPr>
          </w:rPrChange>
        </w:rPr>
        <w:t xml:space="preserve"> </w:t>
      </w:r>
      <w:bookmarkStart w:id="1398" w:name="_Toc514593945"/>
      <w:r w:rsidR="00391435" w:rsidRPr="00B365D0">
        <w:rPr>
          <w:rFonts w:eastAsia="Times New Roman"/>
          <w:color w:val="auto"/>
          <w:spacing w:val="-1"/>
          <w:rPrChange w:id="1399" w:author="Виктория Санникова" w:date="2018-05-21T20:29:00Z">
            <w:rPr>
              <w:rFonts w:eastAsia="Times New Roman"/>
              <w:spacing w:val="-1"/>
            </w:rPr>
          </w:rPrChange>
        </w:rPr>
        <w:t>TBB версия</w:t>
      </w:r>
      <w:bookmarkEnd w:id="1398"/>
      <w:r w:rsidR="00391435">
        <w:rPr>
          <w:rFonts w:ascii="Cambria Math" w:hAnsi="Cambria Math"/>
          <w:b w:val="0"/>
        </w:rPr>
        <w:t xml:space="preserve"> </w:t>
      </w:r>
    </w:p>
    <w:p w:rsidR="00A8582A" w:rsidRDefault="0044788D">
      <w:pPr>
        <w:spacing w:after="0" w:line="360" w:lineRule="auto"/>
        <w:ind w:firstLine="851"/>
        <w:jc w:val="both"/>
        <w:rPr>
          <w:ins w:id="1400" w:author="Виктория Санникова" w:date="2018-05-20T14:03:00Z"/>
          <w:rFonts w:ascii="Times New Roman" w:hAnsi="Times New Roman" w:cs="Times New Roman"/>
          <w:sz w:val="24"/>
        </w:rPr>
        <w:pPrChange w:id="1401" w:author="Виктория Санникова" w:date="2018-05-20T14:04:00Z">
          <w:pPr/>
        </w:pPrChange>
      </w:pPr>
      <w:r>
        <w:rPr>
          <w:rFonts w:ascii="Times New Roman" w:hAnsi="Times New Roman" w:cs="Times New Roman"/>
          <w:sz w:val="24"/>
        </w:rPr>
        <w:t xml:space="preserve">Для выполнения заключительной части работы было предложено реализовать параллельную версию быстрой сортировки с простым слиянием с помощью библиотеки </w:t>
      </w:r>
      <w:ins w:id="1402" w:author="Виктория Санникова" w:date="2018-05-20T13:44:00Z">
        <w:r w:rsidRPr="00A8582A">
          <w:rPr>
            <w:rFonts w:ascii="Times New Roman" w:hAnsi="Times New Roman" w:cs="Times New Roman"/>
            <w:sz w:val="24"/>
            <w:rPrChange w:id="1403" w:author="Виктория Санникова" w:date="2018-05-20T14:04:00Z">
              <w:rPr>
                <w:rFonts w:ascii="Times New Roman" w:hAnsi="Times New Roman" w:cs="Times New Roman"/>
                <w:sz w:val="24"/>
                <w:lang w:val="en-US"/>
              </w:rPr>
            </w:rPrChange>
          </w:rPr>
          <w:t>TBB</w:t>
        </w:r>
      </w:ins>
      <w:ins w:id="1404" w:author="Виктория Санникова" w:date="2018-05-20T13:49:00Z">
        <w:r>
          <w:rPr>
            <w:rFonts w:ascii="Times New Roman" w:hAnsi="Times New Roman" w:cs="Times New Roman"/>
            <w:sz w:val="24"/>
          </w:rPr>
          <w:t xml:space="preserve"> (</w:t>
        </w:r>
        <w:r w:rsidRPr="0044788D">
          <w:rPr>
            <w:rFonts w:ascii="Times New Roman" w:hAnsi="Times New Roman" w:cs="Times New Roman"/>
            <w:sz w:val="24"/>
          </w:rPr>
          <w:t>Intel Threading Building B</w:t>
        </w:r>
        <w:r>
          <w:rPr>
            <w:rFonts w:ascii="Times New Roman" w:hAnsi="Times New Roman" w:cs="Times New Roman"/>
            <w:sz w:val="24"/>
          </w:rPr>
          <w:t xml:space="preserve">locks </w:t>
        </w:r>
        <w:r w:rsidRPr="0044788D">
          <w:rPr>
            <w:rFonts w:ascii="Times New Roman" w:hAnsi="Times New Roman" w:cs="Times New Roman"/>
            <w:sz w:val="24"/>
          </w:rPr>
          <w:t>— кроссплатформ</w:t>
        </w:r>
        <w:r>
          <w:rPr>
            <w:rFonts w:ascii="Times New Roman" w:hAnsi="Times New Roman" w:cs="Times New Roman"/>
            <w:sz w:val="24"/>
          </w:rPr>
          <w:t>енная библиотека шаблонов С+</w:t>
        </w:r>
      </w:ins>
      <w:ins w:id="1405" w:author="Виктория Санникова" w:date="2018-05-20T13:50:00Z">
        <w:r>
          <w:rPr>
            <w:rFonts w:ascii="Times New Roman" w:hAnsi="Times New Roman" w:cs="Times New Roman"/>
            <w:sz w:val="24"/>
          </w:rPr>
          <w:t>+</w:t>
        </w:r>
      </w:ins>
      <w:ins w:id="1406" w:author="Виктория Санникова" w:date="2018-05-20T13:49:00Z">
        <w:r w:rsidRPr="0044788D">
          <w:rPr>
            <w:rFonts w:ascii="Times New Roman" w:hAnsi="Times New Roman" w:cs="Times New Roman"/>
            <w:sz w:val="24"/>
          </w:rPr>
          <w:t>, разработанная компанией Intel для параллельного программирования.</w:t>
        </w:r>
        <w:r>
          <w:rPr>
            <w:rFonts w:ascii="Times New Roman" w:hAnsi="Times New Roman" w:cs="Times New Roman"/>
            <w:sz w:val="24"/>
          </w:rPr>
          <w:t>)</w:t>
        </w:r>
      </w:ins>
      <w:ins w:id="1407" w:author="Виктория Санникова" w:date="2018-05-20T13:50:00Z">
        <w:r>
          <w:rPr>
            <w:rFonts w:ascii="Times New Roman" w:hAnsi="Times New Roman" w:cs="Times New Roman"/>
            <w:sz w:val="24"/>
          </w:rPr>
          <w:t>.</w:t>
        </w:r>
      </w:ins>
      <w:ins w:id="1408" w:author="Виктория Санникова" w:date="2018-05-20T13:58:00Z">
        <w:r w:rsidR="00665DE3">
          <w:rPr>
            <w:rFonts w:ascii="Times New Roman" w:hAnsi="Times New Roman" w:cs="Times New Roman"/>
            <w:sz w:val="24"/>
          </w:rPr>
          <w:t xml:space="preserve"> </w:t>
        </w:r>
      </w:ins>
    </w:p>
    <w:p w:rsidR="00665DE3" w:rsidRDefault="00665DE3">
      <w:pPr>
        <w:spacing w:after="0" w:line="360" w:lineRule="auto"/>
        <w:ind w:firstLine="851"/>
        <w:jc w:val="both"/>
        <w:rPr>
          <w:ins w:id="1409" w:author="Виктория Санникова" w:date="2018-05-20T14:04:00Z"/>
          <w:rFonts w:ascii="Times New Roman" w:hAnsi="Times New Roman" w:cs="Times New Roman"/>
          <w:sz w:val="24"/>
        </w:rPr>
        <w:pPrChange w:id="1410" w:author="Виктория Санникова" w:date="2018-05-20T14:04:00Z">
          <w:pPr/>
        </w:pPrChange>
      </w:pPr>
      <w:ins w:id="1411" w:author="Виктория Санникова" w:date="2018-05-20T14:03:00Z">
        <w:r w:rsidRPr="00665DE3">
          <w:rPr>
            <w:rFonts w:ascii="Times New Roman" w:hAnsi="Times New Roman" w:cs="Times New Roman"/>
            <w:sz w:val="24"/>
          </w:rPr>
          <w:t>Кроме набора высокоуровневых алгоритмов, которые</w:t>
        </w:r>
        <w:r w:rsidRPr="00665DE3">
          <w:rPr>
            <w:rFonts w:ascii="Times New Roman" w:hAnsi="Times New Roman" w:cs="Times New Roman"/>
            <w:sz w:val="24"/>
            <w:rPrChange w:id="1412" w:author="Виктория Санникова" w:date="2018-05-20T14:03:00Z">
              <w:rPr>
                <w:rFonts w:ascii="Times New Roman" w:hAnsi="Times New Roman" w:cs="Times New Roman"/>
                <w:sz w:val="24"/>
                <w:lang w:val="en-US"/>
              </w:rPr>
            </w:rPrChange>
          </w:rPr>
          <w:t xml:space="preserve"> </w:t>
        </w:r>
        <w:r w:rsidRPr="00665DE3">
          <w:rPr>
            <w:rFonts w:ascii="Times New Roman" w:hAnsi="Times New Roman" w:cs="Times New Roman"/>
            <w:sz w:val="24"/>
          </w:rPr>
          <w:t>предназначены для упрощения разработки параллельных</w:t>
        </w:r>
        <w:r w:rsidRPr="00665DE3">
          <w:rPr>
            <w:rFonts w:ascii="Times New Roman" w:hAnsi="Times New Roman" w:cs="Times New Roman"/>
            <w:sz w:val="24"/>
            <w:rPrChange w:id="1413" w:author="Виктория Санникова" w:date="2018-05-20T14:03:00Z">
              <w:rPr>
                <w:rFonts w:ascii="Times New Roman" w:hAnsi="Times New Roman" w:cs="Times New Roman"/>
                <w:sz w:val="24"/>
                <w:lang w:val="en-US"/>
              </w:rPr>
            </w:rPrChange>
          </w:rPr>
          <w:t xml:space="preserve"> </w:t>
        </w:r>
        <w:r w:rsidRPr="00665DE3">
          <w:rPr>
            <w:rFonts w:ascii="Times New Roman" w:hAnsi="Times New Roman" w:cs="Times New Roman"/>
            <w:sz w:val="24"/>
          </w:rPr>
          <w:t>программ, библиотека TBB предоставляет возможность</w:t>
        </w:r>
        <w:r w:rsidRPr="00665DE3">
          <w:rPr>
            <w:rFonts w:ascii="Times New Roman" w:hAnsi="Times New Roman" w:cs="Times New Roman"/>
            <w:sz w:val="24"/>
            <w:rPrChange w:id="1414" w:author="Виктория Санникова" w:date="2018-05-20T14:03:00Z">
              <w:rPr>
                <w:rFonts w:ascii="Times New Roman" w:hAnsi="Times New Roman" w:cs="Times New Roman"/>
                <w:sz w:val="24"/>
                <w:lang w:val="en-US"/>
              </w:rPr>
            </w:rPrChange>
          </w:rPr>
          <w:t xml:space="preserve"> </w:t>
        </w:r>
        <w:r w:rsidRPr="00665DE3">
          <w:rPr>
            <w:rFonts w:ascii="Times New Roman" w:hAnsi="Times New Roman" w:cs="Times New Roman"/>
            <w:sz w:val="24"/>
          </w:rPr>
          <w:t>писать параллельные программы на низком уровне –</w:t>
        </w:r>
        <w:r w:rsidRPr="00665DE3">
          <w:rPr>
            <w:rFonts w:ascii="Times New Roman" w:hAnsi="Times New Roman" w:cs="Times New Roman"/>
            <w:sz w:val="24"/>
            <w:rPrChange w:id="1415" w:author="Виктория Санникова" w:date="2018-05-20T14:03:00Z">
              <w:rPr>
                <w:rFonts w:ascii="Times New Roman" w:hAnsi="Times New Roman" w:cs="Times New Roman"/>
                <w:sz w:val="24"/>
                <w:lang w:val="en-US"/>
              </w:rPr>
            </w:rPrChange>
          </w:rPr>
          <w:t xml:space="preserve"> </w:t>
        </w:r>
        <w:r w:rsidRPr="00665DE3">
          <w:rPr>
            <w:rFonts w:ascii="Times New Roman" w:hAnsi="Times New Roman" w:cs="Times New Roman"/>
            <w:sz w:val="24"/>
          </w:rPr>
          <w:t>уровне «логических задач», работа с которыми, тем не</w:t>
        </w:r>
        <w:r w:rsidRPr="00665DE3">
          <w:rPr>
            <w:rFonts w:ascii="Times New Roman" w:hAnsi="Times New Roman" w:cs="Times New Roman"/>
            <w:sz w:val="24"/>
            <w:rPrChange w:id="1416" w:author="Виктория Санникова" w:date="2018-05-20T14:03:00Z">
              <w:rPr>
                <w:rFonts w:ascii="Times New Roman" w:hAnsi="Times New Roman" w:cs="Times New Roman"/>
                <w:sz w:val="24"/>
                <w:lang w:val="en-US"/>
              </w:rPr>
            </w:rPrChange>
          </w:rPr>
          <w:t xml:space="preserve"> </w:t>
        </w:r>
        <w:r w:rsidRPr="00665DE3">
          <w:rPr>
            <w:rFonts w:ascii="Times New Roman" w:hAnsi="Times New Roman" w:cs="Times New Roman"/>
            <w:sz w:val="24"/>
          </w:rPr>
          <w:t>менее, более удобна, чем напрямую с потоками.</w:t>
        </w:r>
      </w:ins>
      <w:ins w:id="1417" w:author="Виктория Санникова" w:date="2018-05-20T14:06:00Z">
        <w:r w:rsidR="00A8582A">
          <w:rPr>
            <w:rFonts w:ascii="Times New Roman" w:hAnsi="Times New Roman" w:cs="Times New Roman"/>
            <w:sz w:val="24"/>
          </w:rPr>
          <w:t xml:space="preserve"> </w:t>
        </w:r>
        <w:r w:rsidR="00A8582A" w:rsidRPr="00A8582A">
          <w:rPr>
            <w:rFonts w:ascii="Times New Roman" w:hAnsi="Times New Roman" w:cs="Times New Roman"/>
            <w:sz w:val="24"/>
          </w:rPr>
          <w:t xml:space="preserve">Логическая задача в библиотеке TBB представлена в виде класса </w:t>
        </w:r>
        <w:proofErr w:type="spellStart"/>
        <w:proofErr w:type="gramStart"/>
        <w:r w:rsidR="00A8582A" w:rsidRPr="00A8582A">
          <w:rPr>
            <w:rFonts w:ascii="Times New Roman" w:hAnsi="Times New Roman" w:cs="Times New Roman"/>
            <w:sz w:val="24"/>
          </w:rPr>
          <w:t>tbb</w:t>
        </w:r>
        <w:proofErr w:type="spellEnd"/>
        <w:r w:rsidR="00A8582A" w:rsidRPr="00A8582A">
          <w:rPr>
            <w:rFonts w:ascii="Times New Roman" w:hAnsi="Times New Roman" w:cs="Times New Roman"/>
            <w:sz w:val="24"/>
          </w:rPr>
          <w:t>::</w:t>
        </w:r>
        <w:proofErr w:type="spellStart"/>
        <w:proofErr w:type="gramEnd"/>
        <w:r w:rsidR="00A8582A" w:rsidRPr="00A8582A">
          <w:rPr>
            <w:rFonts w:ascii="Times New Roman" w:hAnsi="Times New Roman" w:cs="Times New Roman"/>
            <w:sz w:val="24"/>
          </w:rPr>
          <w:t>task</w:t>
        </w:r>
        <w:proofErr w:type="spellEnd"/>
        <w:r w:rsidR="00A8582A" w:rsidRPr="00A8582A">
          <w:rPr>
            <w:rFonts w:ascii="Times New Roman" w:hAnsi="Times New Roman" w:cs="Times New Roman"/>
            <w:sz w:val="24"/>
          </w:rPr>
          <w:t>. Этот класс является</w:t>
        </w:r>
        <w:r w:rsidR="00A8582A">
          <w:rPr>
            <w:rFonts w:ascii="Times New Roman" w:hAnsi="Times New Roman" w:cs="Times New Roman"/>
            <w:sz w:val="24"/>
          </w:rPr>
          <w:t xml:space="preserve"> </w:t>
        </w:r>
        <w:r w:rsidR="00A8582A" w:rsidRPr="00A8582A">
          <w:rPr>
            <w:rFonts w:ascii="Times New Roman" w:hAnsi="Times New Roman" w:cs="Times New Roman"/>
            <w:sz w:val="24"/>
          </w:rPr>
          <w:t>базовым при реализации задач, т.е. должен быть унаследован всеми пользовательскими логическими</w:t>
        </w:r>
        <w:r w:rsidR="00A8582A">
          <w:rPr>
            <w:rFonts w:ascii="Times New Roman" w:hAnsi="Times New Roman" w:cs="Times New Roman"/>
            <w:sz w:val="24"/>
          </w:rPr>
          <w:t xml:space="preserve"> </w:t>
        </w:r>
        <w:r w:rsidR="00A8582A" w:rsidRPr="00A8582A">
          <w:rPr>
            <w:rFonts w:ascii="Times New Roman" w:hAnsi="Times New Roman" w:cs="Times New Roman"/>
            <w:sz w:val="24"/>
          </w:rPr>
          <w:t>задачами.</w:t>
        </w:r>
      </w:ins>
    </w:p>
    <w:p w:rsidR="00F40A8D" w:rsidRDefault="00F40A8D">
      <w:pPr>
        <w:spacing w:after="0" w:line="360" w:lineRule="auto"/>
        <w:ind w:firstLine="851"/>
        <w:jc w:val="both"/>
        <w:rPr>
          <w:ins w:id="1418" w:author="Виктория Санникова" w:date="2018-05-20T14:26:00Z"/>
          <w:rFonts w:ascii="Times New Roman" w:hAnsi="Times New Roman" w:cs="Times New Roman"/>
          <w:sz w:val="24"/>
        </w:rPr>
        <w:pPrChange w:id="1419" w:author="Виктория Санникова" w:date="2018-05-20T14:04:00Z">
          <w:pPr/>
        </w:pPrChange>
      </w:pPr>
      <w:ins w:id="1420" w:author="Виктория Санникова" w:date="2018-05-20T14:20:00Z">
        <w:r>
          <w:rPr>
            <w:rFonts w:ascii="Times New Roman" w:hAnsi="Times New Roman" w:cs="Times New Roman"/>
            <w:sz w:val="24"/>
          </w:rPr>
          <w:t>В данной части лабораторной работ</w:t>
        </w:r>
      </w:ins>
      <w:ins w:id="1421" w:author="Виктория Санникова" w:date="2018-05-20T14:21:00Z">
        <w:r>
          <w:rPr>
            <w:rFonts w:ascii="Times New Roman" w:hAnsi="Times New Roman" w:cs="Times New Roman"/>
            <w:sz w:val="24"/>
          </w:rPr>
          <w:t xml:space="preserve">ы был создан дополнительный класс </w:t>
        </w:r>
        <w:proofErr w:type="spellStart"/>
        <w:r w:rsidRPr="007F435F">
          <w:rPr>
            <w:rFonts w:ascii="Times New Roman" w:hAnsi="Times New Roman" w:cs="Times New Roman"/>
            <w:sz w:val="24"/>
            <w:rPrChange w:id="1422" w:author="Виктория Санникова" w:date="2018-05-20T15:26:00Z">
              <w:rPr>
                <w:rFonts w:ascii="Times New Roman" w:hAnsi="Times New Roman" w:cs="Times New Roman"/>
                <w:sz w:val="24"/>
                <w:lang w:val="en-US"/>
              </w:rPr>
            </w:rPrChange>
          </w:rPr>
          <w:t>ParallelSorter</w:t>
        </w:r>
        <w:proofErr w:type="spellEnd"/>
        <w:r>
          <w:rPr>
            <w:rFonts w:ascii="Times New Roman" w:hAnsi="Times New Roman" w:cs="Times New Roman"/>
            <w:sz w:val="24"/>
          </w:rPr>
          <w:t>, который выполня</w:t>
        </w:r>
      </w:ins>
      <w:ins w:id="1423" w:author="Виктория Санникова" w:date="2018-05-20T14:22:00Z">
        <w:r>
          <w:rPr>
            <w:rFonts w:ascii="Times New Roman" w:hAnsi="Times New Roman" w:cs="Times New Roman"/>
            <w:sz w:val="24"/>
          </w:rPr>
          <w:t>ет</w:t>
        </w:r>
      </w:ins>
      <w:ins w:id="1424" w:author="Виктория Санникова" w:date="2018-05-20T14:21:00Z">
        <w:r>
          <w:rPr>
            <w:rFonts w:ascii="Times New Roman" w:hAnsi="Times New Roman" w:cs="Times New Roman"/>
            <w:sz w:val="24"/>
          </w:rPr>
          <w:t xml:space="preserve"> рекурсивн</w:t>
        </w:r>
      </w:ins>
      <w:ins w:id="1425" w:author="Виктория Санникова" w:date="2018-05-20T14:22:00Z">
        <w:r>
          <w:rPr>
            <w:rFonts w:ascii="Times New Roman" w:hAnsi="Times New Roman" w:cs="Times New Roman"/>
            <w:sz w:val="24"/>
          </w:rPr>
          <w:t xml:space="preserve">ое слияние и сортировку и функция </w:t>
        </w:r>
        <w:proofErr w:type="spellStart"/>
        <w:r w:rsidRPr="007F435F">
          <w:rPr>
            <w:rFonts w:ascii="Times New Roman" w:hAnsi="Times New Roman" w:cs="Times New Roman"/>
            <w:sz w:val="24"/>
            <w:rPrChange w:id="1426" w:author="Виктория Санникова" w:date="2018-05-20T15:26:00Z">
              <w:rPr>
                <w:rFonts w:ascii="Times New Roman" w:hAnsi="Times New Roman" w:cs="Times New Roman"/>
                <w:sz w:val="24"/>
                <w:lang w:val="en-US"/>
              </w:rPr>
            </w:rPrChange>
          </w:rPr>
          <w:t>RootSorter</w:t>
        </w:r>
        <w:proofErr w:type="spellEnd"/>
        <w:r w:rsidRPr="00F40A8D">
          <w:rPr>
            <w:rFonts w:ascii="Times New Roman" w:hAnsi="Times New Roman" w:cs="Times New Roman"/>
            <w:sz w:val="24"/>
            <w:rPrChange w:id="1427" w:author="Виктория Санникова" w:date="2018-05-20T14:22:00Z">
              <w:rPr>
                <w:rFonts w:ascii="Times New Roman" w:hAnsi="Times New Roman" w:cs="Times New Roman"/>
                <w:sz w:val="24"/>
                <w:lang w:val="en-US"/>
              </w:rPr>
            </w:rPrChange>
          </w:rPr>
          <w:t>,</w:t>
        </w:r>
        <w:r>
          <w:rPr>
            <w:rFonts w:ascii="Times New Roman" w:hAnsi="Times New Roman" w:cs="Times New Roman"/>
            <w:sz w:val="24"/>
          </w:rPr>
          <w:t xml:space="preserve"> которая созда</w:t>
        </w:r>
      </w:ins>
      <w:ins w:id="1428" w:author="Виктория Санникова" w:date="2018-05-20T14:23:00Z">
        <w:r>
          <w:rPr>
            <w:rFonts w:ascii="Times New Roman" w:hAnsi="Times New Roman" w:cs="Times New Roman"/>
            <w:sz w:val="24"/>
          </w:rPr>
          <w:t xml:space="preserve">ет корневую логическую задачу, с которой </w:t>
        </w:r>
      </w:ins>
      <w:ins w:id="1429" w:author="Виктория Санникова" w:date="2018-05-20T14:24:00Z">
        <w:r>
          <w:rPr>
            <w:rFonts w:ascii="Times New Roman" w:hAnsi="Times New Roman" w:cs="Times New Roman"/>
            <w:sz w:val="24"/>
          </w:rPr>
          <w:t>начнется разворачивание рекурсии. Ниже приведен код класса и функции с комментариями</w:t>
        </w:r>
      </w:ins>
      <w:ins w:id="1430" w:author="Виктория Санникова" w:date="2018-05-20T14:27:00Z">
        <w:r>
          <w:rPr>
            <w:rFonts w:ascii="Times New Roman" w:hAnsi="Times New Roman" w:cs="Times New Roman"/>
            <w:sz w:val="24"/>
          </w:rPr>
          <w:t xml:space="preserve"> и пояснениями</w:t>
        </w:r>
      </w:ins>
      <w:ins w:id="1431" w:author="Виктория Санникова" w:date="2018-05-20T14:24:00Z">
        <w:r>
          <w:rPr>
            <w:rFonts w:ascii="Times New Roman" w:hAnsi="Times New Roman" w:cs="Times New Roman"/>
            <w:sz w:val="24"/>
          </w:rPr>
          <w:t>:</w:t>
        </w:r>
      </w:ins>
    </w:p>
    <w:p w:rsidR="00F40A8D" w:rsidRPr="00F40A8D" w:rsidRDefault="00F40A8D" w:rsidP="00F40A8D">
      <w:pPr>
        <w:autoSpaceDE w:val="0"/>
        <w:autoSpaceDN w:val="0"/>
        <w:adjustRightInd w:val="0"/>
        <w:spacing w:after="0" w:line="240" w:lineRule="auto"/>
        <w:rPr>
          <w:ins w:id="1432" w:author="Виктория Санникова" w:date="2018-05-20T14:27:00Z"/>
          <w:rFonts w:ascii="Consolas" w:hAnsi="Consolas" w:cs="Consolas"/>
          <w:color w:val="000000"/>
          <w:sz w:val="19"/>
          <w:szCs w:val="19"/>
          <w:lang w:val="en-US"/>
          <w:rPrChange w:id="1433" w:author="Виктория Санникова" w:date="2018-05-20T14:27:00Z">
            <w:rPr>
              <w:ins w:id="1434" w:author="Виктория Санникова" w:date="2018-05-20T14:27:00Z"/>
              <w:rFonts w:ascii="Consolas" w:hAnsi="Consolas" w:cs="Consolas"/>
              <w:color w:val="000000"/>
              <w:sz w:val="19"/>
              <w:szCs w:val="19"/>
            </w:rPr>
          </w:rPrChange>
        </w:rPr>
      </w:pPr>
      <w:proofErr w:type="gramStart"/>
      <w:ins w:id="1435" w:author="Виктория Санникова" w:date="2018-05-20T14:27:00Z">
        <w:r w:rsidRPr="00F40A8D">
          <w:rPr>
            <w:rFonts w:ascii="Consolas" w:hAnsi="Consolas" w:cs="Consolas"/>
            <w:color w:val="0000FF"/>
            <w:sz w:val="19"/>
            <w:szCs w:val="19"/>
            <w:lang w:val="en-US"/>
            <w:rPrChange w:id="1436" w:author="Виктория Санникова" w:date="2018-05-20T14:27:00Z">
              <w:rPr>
                <w:rFonts w:ascii="Consolas" w:hAnsi="Consolas" w:cs="Consolas"/>
                <w:color w:val="0000FF"/>
                <w:sz w:val="19"/>
                <w:szCs w:val="19"/>
              </w:rPr>
            </w:rPrChange>
          </w:rPr>
          <w:t>class</w:t>
        </w:r>
        <w:proofErr w:type="gramEnd"/>
        <w:r w:rsidRPr="00F40A8D">
          <w:rPr>
            <w:rFonts w:ascii="Consolas" w:hAnsi="Consolas" w:cs="Consolas"/>
            <w:color w:val="000000"/>
            <w:sz w:val="19"/>
            <w:szCs w:val="19"/>
            <w:lang w:val="en-US"/>
            <w:rPrChange w:id="1437" w:author="Виктория Санникова" w:date="2018-05-20T14:27:00Z">
              <w:rPr>
                <w:rFonts w:ascii="Consolas" w:hAnsi="Consolas" w:cs="Consolas"/>
                <w:color w:val="000000"/>
                <w:sz w:val="19"/>
                <w:szCs w:val="19"/>
              </w:rPr>
            </w:rPrChange>
          </w:rPr>
          <w:t xml:space="preserve"> </w:t>
        </w:r>
        <w:proofErr w:type="spellStart"/>
        <w:r w:rsidRPr="00F40A8D">
          <w:rPr>
            <w:rFonts w:ascii="Consolas" w:hAnsi="Consolas" w:cs="Consolas"/>
            <w:color w:val="2B91AF"/>
            <w:sz w:val="19"/>
            <w:szCs w:val="19"/>
            <w:lang w:val="en-US"/>
            <w:rPrChange w:id="1438" w:author="Виктория Санникова" w:date="2018-05-20T14:27:00Z">
              <w:rPr>
                <w:rFonts w:ascii="Consolas" w:hAnsi="Consolas" w:cs="Consolas"/>
                <w:color w:val="2B91AF"/>
                <w:sz w:val="19"/>
                <w:szCs w:val="19"/>
              </w:rPr>
            </w:rPrChange>
          </w:rPr>
          <w:t>ParallelSorter</w:t>
        </w:r>
        <w:proofErr w:type="spellEnd"/>
        <w:r w:rsidRPr="00F40A8D">
          <w:rPr>
            <w:rFonts w:ascii="Consolas" w:hAnsi="Consolas" w:cs="Consolas"/>
            <w:color w:val="000000"/>
            <w:sz w:val="19"/>
            <w:szCs w:val="19"/>
            <w:lang w:val="en-US"/>
            <w:rPrChange w:id="1439" w:author="Виктория Санникова" w:date="2018-05-20T14:27:00Z">
              <w:rPr>
                <w:rFonts w:ascii="Consolas" w:hAnsi="Consolas" w:cs="Consolas"/>
                <w:color w:val="000000"/>
                <w:sz w:val="19"/>
                <w:szCs w:val="19"/>
              </w:rPr>
            </w:rPrChange>
          </w:rPr>
          <w:t xml:space="preserve"> : </w:t>
        </w:r>
        <w:r w:rsidRPr="00F40A8D">
          <w:rPr>
            <w:rFonts w:ascii="Consolas" w:hAnsi="Consolas" w:cs="Consolas"/>
            <w:color w:val="0000FF"/>
            <w:sz w:val="19"/>
            <w:szCs w:val="19"/>
            <w:lang w:val="en-US"/>
            <w:rPrChange w:id="1440" w:author="Виктория Санникова" w:date="2018-05-20T14:27:00Z">
              <w:rPr>
                <w:rFonts w:ascii="Consolas" w:hAnsi="Consolas" w:cs="Consolas"/>
                <w:color w:val="0000FF"/>
                <w:sz w:val="19"/>
                <w:szCs w:val="19"/>
              </w:rPr>
            </w:rPrChange>
          </w:rPr>
          <w:t>public</w:t>
        </w:r>
        <w:r w:rsidRPr="00F40A8D">
          <w:rPr>
            <w:rFonts w:ascii="Consolas" w:hAnsi="Consolas" w:cs="Consolas"/>
            <w:color w:val="000000"/>
            <w:sz w:val="19"/>
            <w:szCs w:val="19"/>
            <w:lang w:val="en-US"/>
            <w:rPrChange w:id="1441" w:author="Виктория Санникова" w:date="2018-05-20T14:27:00Z">
              <w:rPr>
                <w:rFonts w:ascii="Consolas" w:hAnsi="Consolas" w:cs="Consolas"/>
                <w:color w:val="000000"/>
                <w:sz w:val="19"/>
                <w:szCs w:val="19"/>
              </w:rPr>
            </w:rPrChange>
          </w:rPr>
          <w:t xml:space="preserve"> </w:t>
        </w:r>
        <w:r w:rsidRPr="00F40A8D">
          <w:rPr>
            <w:rFonts w:ascii="Consolas" w:hAnsi="Consolas" w:cs="Consolas"/>
            <w:color w:val="2B91AF"/>
            <w:sz w:val="19"/>
            <w:szCs w:val="19"/>
            <w:lang w:val="en-US"/>
            <w:rPrChange w:id="1442" w:author="Виктория Санникова" w:date="2018-05-20T14:27:00Z">
              <w:rPr>
                <w:rFonts w:ascii="Consolas" w:hAnsi="Consolas" w:cs="Consolas"/>
                <w:color w:val="2B91AF"/>
                <w:sz w:val="19"/>
                <w:szCs w:val="19"/>
              </w:rPr>
            </w:rPrChange>
          </w:rPr>
          <w:t>task</w:t>
        </w:r>
        <w:r w:rsidRPr="00F40A8D">
          <w:rPr>
            <w:rFonts w:ascii="Consolas" w:hAnsi="Consolas" w:cs="Consolas"/>
            <w:color w:val="000000"/>
            <w:sz w:val="19"/>
            <w:szCs w:val="19"/>
            <w:lang w:val="en-US"/>
            <w:rPrChange w:id="1443" w:author="Виктория Санникова" w:date="2018-05-20T14:27:00Z">
              <w:rPr>
                <w:rFonts w:ascii="Consolas" w:hAnsi="Consolas" w:cs="Consolas"/>
                <w:color w:val="000000"/>
                <w:sz w:val="19"/>
                <w:szCs w:val="19"/>
              </w:rPr>
            </w:rPrChange>
          </w:rPr>
          <w:t xml:space="preserve"> {</w:t>
        </w:r>
      </w:ins>
    </w:p>
    <w:p w:rsidR="00F40A8D" w:rsidRPr="00F40A8D" w:rsidRDefault="00F40A8D" w:rsidP="00F40A8D">
      <w:pPr>
        <w:autoSpaceDE w:val="0"/>
        <w:autoSpaceDN w:val="0"/>
        <w:adjustRightInd w:val="0"/>
        <w:spacing w:after="0" w:line="240" w:lineRule="auto"/>
        <w:rPr>
          <w:ins w:id="1444" w:author="Виктория Санникова" w:date="2018-05-20T14:27:00Z"/>
          <w:rFonts w:ascii="Consolas" w:hAnsi="Consolas" w:cs="Consolas"/>
          <w:color w:val="000000"/>
          <w:sz w:val="19"/>
          <w:szCs w:val="19"/>
          <w:lang w:val="en-US"/>
          <w:rPrChange w:id="1445" w:author="Виктория Санникова" w:date="2018-05-20T14:27:00Z">
            <w:rPr>
              <w:ins w:id="1446" w:author="Виктория Санникова" w:date="2018-05-20T14:27:00Z"/>
              <w:rFonts w:ascii="Consolas" w:hAnsi="Consolas" w:cs="Consolas"/>
              <w:color w:val="000000"/>
              <w:sz w:val="19"/>
              <w:szCs w:val="19"/>
            </w:rPr>
          </w:rPrChange>
        </w:rPr>
      </w:pPr>
      <w:proofErr w:type="gramStart"/>
      <w:ins w:id="1447" w:author="Виктория Санникова" w:date="2018-05-20T14:27:00Z">
        <w:r w:rsidRPr="00F40A8D">
          <w:rPr>
            <w:rFonts w:ascii="Consolas" w:hAnsi="Consolas" w:cs="Consolas"/>
            <w:color w:val="0000FF"/>
            <w:sz w:val="19"/>
            <w:szCs w:val="19"/>
            <w:lang w:val="en-US"/>
            <w:rPrChange w:id="1448" w:author="Виктория Санникова" w:date="2018-05-20T14:27:00Z">
              <w:rPr>
                <w:rFonts w:ascii="Consolas" w:hAnsi="Consolas" w:cs="Consolas"/>
                <w:color w:val="0000FF"/>
                <w:sz w:val="19"/>
                <w:szCs w:val="19"/>
              </w:rPr>
            </w:rPrChange>
          </w:rPr>
          <w:t>private</w:t>
        </w:r>
        <w:proofErr w:type="gramEnd"/>
        <w:r w:rsidRPr="00F40A8D">
          <w:rPr>
            <w:rFonts w:ascii="Consolas" w:hAnsi="Consolas" w:cs="Consolas"/>
            <w:color w:val="000000"/>
            <w:sz w:val="19"/>
            <w:szCs w:val="19"/>
            <w:lang w:val="en-US"/>
            <w:rPrChange w:id="1449" w:author="Виктория Санникова" w:date="2018-05-20T14:27:00Z">
              <w:rPr>
                <w:rFonts w:ascii="Consolas" w:hAnsi="Consolas" w:cs="Consolas"/>
                <w:color w:val="000000"/>
                <w:sz w:val="19"/>
                <w:szCs w:val="19"/>
              </w:rPr>
            </w:rPrChange>
          </w:rPr>
          <w:t>:</w:t>
        </w:r>
      </w:ins>
    </w:p>
    <w:p w:rsidR="00F40A8D" w:rsidRDefault="00F40A8D" w:rsidP="00F40A8D">
      <w:pPr>
        <w:autoSpaceDE w:val="0"/>
        <w:autoSpaceDN w:val="0"/>
        <w:adjustRightInd w:val="0"/>
        <w:spacing w:after="0" w:line="240" w:lineRule="auto"/>
        <w:rPr>
          <w:ins w:id="1450" w:author="Виктория Санникова" w:date="2018-05-20T14:27:00Z"/>
          <w:rFonts w:ascii="Consolas" w:hAnsi="Consolas" w:cs="Consolas"/>
          <w:color w:val="000000"/>
          <w:sz w:val="19"/>
          <w:szCs w:val="19"/>
        </w:rPr>
      </w:pPr>
      <w:ins w:id="1451" w:author="Виктория Санникова" w:date="2018-05-20T14:27:00Z">
        <w:r w:rsidRPr="00F40A8D">
          <w:rPr>
            <w:rFonts w:ascii="Consolas" w:hAnsi="Consolas" w:cs="Consolas"/>
            <w:color w:val="000000"/>
            <w:sz w:val="19"/>
            <w:szCs w:val="19"/>
            <w:lang w:val="en-US"/>
            <w:rPrChange w:id="1452" w:author="Виктория Санникова" w:date="2018-05-20T14:27:00Z">
              <w:rPr>
                <w:rFonts w:ascii="Consolas" w:hAnsi="Consolas" w:cs="Consolas"/>
                <w:color w:val="000000"/>
                <w:sz w:val="19"/>
                <w:szCs w:val="19"/>
              </w:rPr>
            </w:rPrChange>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mas</w:t>
        </w:r>
        <w:proofErr w:type="spellEnd"/>
        <w:r>
          <w:rPr>
            <w:rFonts w:ascii="Consolas" w:hAnsi="Consolas" w:cs="Consolas"/>
            <w:color w:val="000000"/>
            <w:sz w:val="19"/>
            <w:szCs w:val="19"/>
          </w:rPr>
          <w:t xml:space="preserve">; </w:t>
        </w:r>
        <w:r>
          <w:rPr>
            <w:rFonts w:ascii="Consolas" w:hAnsi="Consolas" w:cs="Consolas"/>
            <w:color w:val="008000"/>
            <w:sz w:val="19"/>
            <w:szCs w:val="19"/>
          </w:rPr>
          <w:t>//исходный массив</w:t>
        </w:r>
      </w:ins>
    </w:p>
    <w:p w:rsidR="00F40A8D" w:rsidRDefault="00F40A8D" w:rsidP="00F40A8D">
      <w:pPr>
        <w:autoSpaceDE w:val="0"/>
        <w:autoSpaceDN w:val="0"/>
        <w:adjustRightInd w:val="0"/>
        <w:spacing w:after="0" w:line="240" w:lineRule="auto"/>
        <w:rPr>
          <w:ins w:id="1453" w:author="Виктория Санникова" w:date="2018-05-20T14:27:00Z"/>
          <w:rFonts w:ascii="Consolas" w:hAnsi="Consolas" w:cs="Consolas"/>
          <w:color w:val="000000"/>
          <w:sz w:val="19"/>
          <w:szCs w:val="19"/>
        </w:rPr>
      </w:pPr>
      <w:ins w:id="1454" w:author="Виктория Санникова" w:date="2018-05-20T14:27:00Z">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8000"/>
            <w:sz w:val="19"/>
            <w:szCs w:val="19"/>
          </w:rPr>
          <w:t>//размер</w:t>
        </w:r>
      </w:ins>
    </w:p>
    <w:p w:rsidR="00F40A8D" w:rsidRDefault="00F40A8D" w:rsidP="00F40A8D">
      <w:pPr>
        <w:autoSpaceDE w:val="0"/>
        <w:autoSpaceDN w:val="0"/>
        <w:adjustRightInd w:val="0"/>
        <w:spacing w:after="0" w:line="240" w:lineRule="auto"/>
        <w:rPr>
          <w:ins w:id="1455" w:author="Виктория Санникова" w:date="2018-05-20T14:27:00Z"/>
          <w:rFonts w:ascii="Consolas" w:hAnsi="Consolas" w:cs="Consolas"/>
          <w:color w:val="000000"/>
          <w:sz w:val="19"/>
          <w:szCs w:val="19"/>
        </w:rPr>
      </w:pPr>
      <w:ins w:id="1456" w:author="Виктория Санникова" w:date="2018-05-20T14:27:00Z">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portion</w:t>
        </w:r>
        <w:proofErr w:type="spellEnd"/>
        <w:r>
          <w:rPr>
            <w:rFonts w:ascii="Consolas" w:hAnsi="Consolas" w:cs="Consolas"/>
            <w:color w:val="000000"/>
            <w:sz w:val="19"/>
            <w:szCs w:val="19"/>
          </w:rPr>
          <w:t xml:space="preserve">; </w:t>
        </w:r>
        <w:r>
          <w:rPr>
            <w:rFonts w:ascii="Consolas" w:hAnsi="Consolas" w:cs="Consolas"/>
            <w:color w:val="008000"/>
            <w:sz w:val="19"/>
            <w:szCs w:val="19"/>
          </w:rPr>
          <w:t>//порция</w:t>
        </w:r>
      </w:ins>
    </w:p>
    <w:p w:rsidR="00F40A8D" w:rsidRDefault="00F40A8D" w:rsidP="00F40A8D">
      <w:pPr>
        <w:autoSpaceDE w:val="0"/>
        <w:autoSpaceDN w:val="0"/>
        <w:adjustRightInd w:val="0"/>
        <w:spacing w:after="0" w:line="240" w:lineRule="auto"/>
        <w:rPr>
          <w:ins w:id="1457" w:author="Виктория Санникова" w:date="2018-05-20T14:27:00Z"/>
          <w:rFonts w:ascii="Consolas" w:hAnsi="Consolas" w:cs="Consolas"/>
          <w:color w:val="000000"/>
          <w:sz w:val="19"/>
          <w:szCs w:val="19"/>
        </w:rPr>
      </w:pPr>
      <w:ins w:id="1458" w:author="Виктория Санникова" w:date="2018-05-20T14:27:00Z">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MergeAndSort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size1</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size2</w:t>
        </w:r>
        <w:r>
          <w:rPr>
            <w:rFonts w:ascii="Consolas" w:hAnsi="Consolas" w:cs="Consolas"/>
            <w:color w:val="000000"/>
            <w:sz w:val="19"/>
            <w:szCs w:val="19"/>
          </w:rPr>
          <w:t xml:space="preserve">) </w:t>
        </w:r>
        <w:r>
          <w:rPr>
            <w:rFonts w:ascii="Consolas" w:hAnsi="Consolas" w:cs="Consolas"/>
            <w:color w:val="008000"/>
            <w:sz w:val="19"/>
            <w:szCs w:val="19"/>
          </w:rPr>
          <w:t>//слияние двух подряд идущих отсортированных кусков массива</w:t>
        </w:r>
      </w:ins>
    </w:p>
    <w:p w:rsidR="00F40A8D" w:rsidRPr="00F40A8D" w:rsidRDefault="00F40A8D" w:rsidP="00F40A8D">
      <w:pPr>
        <w:autoSpaceDE w:val="0"/>
        <w:autoSpaceDN w:val="0"/>
        <w:adjustRightInd w:val="0"/>
        <w:spacing w:after="0" w:line="240" w:lineRule="auto"/>
        <w:rPr>
          <w:ins w:id="1459" w:author="Виктория Санникова" w:date="2018-05-20T14:27:00Z"/>
          <w:rFonts w:ascii="Consolas" w:hAnsi="Consolas" w:cs="Consolas"/>
          <w:color w:val="000000"/>
          <w:sz w:val="19"/>
          <w:szCs w:val="19"/>
          <w:lang w:val="en-US"/>
          <w:rPrChange w:id="1460" w:author="Виктория Санникова" w:date="2018-05-20T14:27:00Z">
            <w:rPr>
              <w:ins w:id="1461" w:author="Виктория Санникова" w:date="2018-05-20T14:27:00Z"/>
              <w:rFonts w:ascii="Consolas" w:hAnsi="Consolas" w:cs="Consolas"/>
              <w:color w:val="000000"/>
              <w:sz w:val="19"/>
              <w:szCs w:val="19"/>
            </w:rPr>
          </w:rPrChange>
        </w:rPr>
      </w:pPr>
      <w:ins w:id="1462" w:author="Виктория Санникова" w:date="2018-05-20T14:27:00Z">
        <w:r>
          <w:rPr>
            <w:rFonts w:ascii="Consolas" w:hAnsi="Consolas" w:cs="Consolas"/>
            <w:color w:val="000000"/>
            <w:sz w:val="19"/>
            <w:szCs w:val="19"/>
          </w:rPr>
          <w:tab/>
        </w:r>
        <w:r w:rsidRPr="00F40A8D">
          <w:rPr>
            <w:rFonts w:ascii="Consolas" w:hAnsi="Consolas" w:cs="Consolas"/>
            <w:color w:val="000000"/>
            <w:sz w:val="19"/>
            <w:szCs w:val="19"/>
            <w:lang w:val="en-US"/>
            <w:rPrChange w:id="1463" w:author="Виктория Санникова" w:date="2018-05-20T14:27:00Z">
              <w:rPr>
                <w:rFonts w:ascii="Consolas" w:hAnsi="Consolas" w:cs="Consolas"/>
                <w:color w:val="000000"/>
                <w:sz w:val="19"/>
                <w:szCs w:val="19"/>
              </w:rPr>
            </w:rPrChange>
          </w:rPr>
          <w:t>{</w:t>
        </w:r>
      </w:ins>
    </w:p>
    <w:p w:rsidR="00F40A8D" w:rsidRPr="00F40A8D" w:rsidRDefault="00F40A8D" w:rsidP="00F40A8D">
      <w:pPr>
        <w:autoSpaceDE w:val="0"/>
        <w:autoSpaceDN w:val="0"/>
        <w:adjustRightInd w:val="0"/>
        <w:spacing w:after="0" w:line="240" w:lineRule="auto"/>
        <w:rPr>
          <w:ins w:id="1464" w:author="Виктория Санникова" w:date="2018-05-20T14:27:00Z"/>
          <w:rFonts w:ascii="Consolas" w:hAnsi="Consolas" w:cs="Consolas"/>
          <w:color w:val="000000"/>
          <w:sz w:val="19"/>
          <w:szCs w:val="19"/>
          <w:lang w:val="en-US"/>
          <w:rPrChange w:id="1465" w:author="Виктория Санникова" w:date="2018-05-20T14:27:00Z">
            <w:rPr>
              <w:ins w:id="1466" w:author="Виктория Санникова" w:date="2018-05-20T14:27:00Z"/>
              <w:rFonts w:ascii="Consolas" w:hAnsi="Consolas" w:cs="Consolas"/>
              <w:color w:val="000000"/>
              <w:sz w:val="19"/>
              <w:szCs w:val="19"/>
            </w:rPr>
          </w:rPrChange>
        </w:rPr>
      </w:pPr>
      <w:ins w:id="1467" w:author="Виктория Санникова" w:date="2018-05-20T14:27:00Z">
        <w:r w:rsidRPr="00F40A8D">
          <w:rPr>
            <w:rFonts w:ascii="Consolas" w:hAnsi="Consolas" w:cs="Consolas"/>
            <w:color w:val="000000"/>
            <w:sz w:val="19"/>
            <w:szCs w:val="19"/>
            <w:lang w:val="en-US"/>
            <w:rPrChange w:id="1468"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469" w:author="Виктория Санникова" w:date="2018-05-20T14:27:00Z">
              <w:rPr>
                <w:rFonts w:ascii="Consolas" w:hAnsi="Consolas" w:cs="Consolas"/>
                <w:color w:val="000000"/>
                <w:sz w:val="19"/>
                <w:szCs w:val="19"/>
              </w:rPr>
            </w:rPrChange>
          </w:rPr>
          <w:tab/>
        </w:r>
        <w:proofErr w:type="gramStart"/>
        <w:r w:rsidRPr="00F40A8D">
          <w:rPr>
            <w:rFonts w:ascii="Consolas" w:hAnsi="Consolas" w:cs="Consolas"/>
            <w:color w:val="0000FF"/>
            <w:sz w:val="19"/>
            <w:szCs w:val="19"/>
            <w:lang w:val="en-US"/>
            <w:rPrChange w:id="1470" w:author="Виктория Санникова" w:date="2018-05-20T14:27:00Z">
              <w:rPr>
                <w:rFonts w:ascii="Consolas" w:hAnsi="Consolas" w:cs="Consolas"/>
                <w:color w:val="0000FF"/>
                <w:sz w:val="19"/>
                <w:szCs w:val="19"/>
              </w:rPr>
            </w:rPrChange>
          </w:rPr>
          <w:t>double</w:t>
        </w:r>
        <w:proofErr w:type="gramEnd"/>
        <w:r w:rsidRPr="00F40A8D">
          <w:rPr>
            <w:rFonts w:ascii="Consolas" w:hAnsi="Consolas" w:cs="Consolas"/>
            <w:color w:val="000000"/>
            <w:sz w:val="19"/>
            <w:szCs w:val="19"/>
            <w:lang w:val="en-US"/>
            <w:rPrChange w:id="1471" w:author="Виктория Санникова" w:date="2018-05-20T14:27:00Z">
              <w:rPr>
                <w:rFonts w:ascii="Consolas" w:hAnsi="Consolas" w:cs="Consolas"/>
                <w:color w:val="000000"/>
                <w:sz w:val="19"/>
                <w:szCs w:val="19"/>
              </w:rPr>
            </w:rPrChange>
          </w:rPr>
          <w:t xml:space="preserve"> *</w:t>
        </w:r>
        <w:proofErr w:type="spellStart"/>
        <w:r w:rsidRPr="00F40A8D">
          <w:rPr>
            <w:rFonts w:ascii="Consolas" w:hAnsi="Consolas" w:cs="Consolas"/>
            <w:color w:val="000000"/>
            <w:sz w:val="19"/>
            <w:szCs w:val="19"/>
            <w:lang w:val="en-US"/>
            <w:rPrChange w:id="1472" w:author="Виктория Санникова" w:date="2018-05-20T14:27:00Z">
              <w:rPr>
                <w:rFonts w:ascii="Consolas" w:hAnsi="Consolas" w:cs="Consolas"/>
                <w:color w:val="000000"/>
                <w:sz w:val="19"/>
                <w:szCs w:val="19"/>
              </w:rPr>
            </w:rPrChange>
          </w:rPr>
          <w:t>tmp</w:t>
        </w:r>
        <w:proofErr w:type="spellEnd"/>
        <w:r w:rsidRPr="00F40A8D">
          <w:rPr>
            <w:rFonts w:ascii="Consolas" w:hAnsi="Consolas" w:cs="Consolas"/>
            <w:color w:val="000000"/>
            <w:sz w:val="19"/>
            <w:szCs w:val="19"/>
            <w:lang w:val="en-US"/>
            <w:rPrChange w:id="1473" w:author="Виктория Санникова" w:date="2018-05-20T14:27:00Z">
              <w:rPr>
                <w:rFonts w:ascii="Consolas" w:hAnsi="Consolas" w:cs="Consolas"/>
                <w:color w:val="000000"/>
                <w:sz w:val="19"/>
                <w:szCs w:val="19"/>
              </w:rPr>
            </w:rPrChange>
          </w:rPr>
          <w:t xml:space="preserve"> = </w:t>
        </w:r>
        <w:r w:rsidRPr="00F40A8D">
          <w:rPr>
            <w:rFonts w:ascii="Consolas" w:hAnsi="Consolas" w:cs="Consolas"/>
            <w:color w:val="0000FF"/>
            <w:sz w:val="19"/>
            <w:szCs w:val="19"/>
            <w:lang w:val="en-US"/>
            <w:rPrChange w:id="1474" w:author="Виктория Санникова" w:date="2018-05-20T14:27:00Z">
              <w:rPr>
                <w:rFonts w:ascii="Consolas" w:hAnsi="Consolas" w:cs="Consolas"/>
                <w:color w:val="0000FF"/>
                <w:sz w:val="19"/>
                <w:szCs w:val="19"/>
              </w:rPr>
            </w:rPrChange>
          </w:rPr>
          <w:t>new</w:t>
        </w:r>
        <w:r w:rsidRPr="00F40A8D">
          <w:rPr>
            <w:rFonts w:ascii="Consolas" w:hAnsi="Consolas" w:cs="Consolas"/>
            <w:color w:val="000000"/>
            <w:sz w:val="19"/>
            <w:szCs w:val="19"/>
            <w:lang w:val="en-US"/>
            <w:rPrChange w:id="1475" w:author="Виктория Санникова" w:date="2018-05-20T14:27:00Z">
              <w:rPr>
                <w:rFonts w:ascii="Consolas" w:hAnsi="Consolas" w:cs="Consolas"/>
                <w:color w:val="000000"/>
                <w:sz w:val="19"/>
                <w:szCs w:val="19"/>
              </w:rPr>
            </w:rPrChange>
          </w:rPr>
          <w:t xml:space="preserve"> </w:t>
        </w:r>
        <w:r w:rsidRPr="00F40A8D">
          <w:rPr>
            <w:rFonts w:ascii="Consolas" w:hAnsi="Consolas" w:cs="Consolas"/>
            <w:color w:val="0000FF"/>
            <w:sz w:val="19"/>
            <w:szCs w:val="19"/>
            <w:lang w:val="en-US"/>
            <w:rPrChange w:id="1476" w:author="Виктория Санникова" w:date="2018-05-20T14:27:00Z">
              <w:rPr>
                <w:rFonts w:ascii="Consolas" w:hAnsi="Consolas" w:cs="Consolas"/>
                <w:color w:val="0000FF"/>
                <w:sz w:val="19"/>
                <w:szCs w:val="19"/>
              </w:rPr>
            </w:rPrChange>
          </w:rPr>
          <w:t>double</w:t>
        </w:r>
        <w:r w:rsidRPr="00F40A8D">
          <w:rPr>
            <w:rFonts w:ascii="Consolas" w:hAnsi="Consolas" w:cs="Consolas"/>
            <w:color w:val="000000"/>
            <w:sz w:val="19"/>
            <w:szCs w:val="19"/>
            <w:lang w:val="en-US"/>
            <w:rPrChange w:id="1477" w:author="Виктория Санникова" w:date="2018-05-20T14:27:00Z">
              <w:rPr>
                <w:rFonts w:ascii="Consolas" w:hAnsi="Consolas" w:cs="Consolas"/>
                <w:color w:val="000000"/>
                <w:sz w:val="19"/>
                <w:szCs w:val="19"/>
              </w:rPr>
            </w:rPrChange>
          </w:rPr>
          <w:t>[</w:t>
        </w:r>
        <w:r w:rsidRPr="00F40A8D">
          <w:rPr>
            <w:rFonts w:ascii="Consolas" w:hAnsi="Consolas" w:cs="Consolas"/>
            <w:color w:val="808080"/>
            <w:sz w:val="19"/>
            <w:szCs w:val="19"/>
            <w:lang w:val="en-US"/>
            <w:rPrChange w:id="1478" w:author="Виктория Санникова" w:date="2018-05-20T14:27:00Z">
              <w:rPr>
                <w:rFonts w:ascii="Consolas" w:hAnsi="Consolas" w:cs="Consolas"/>
                <w:color w:val="808080"/>
                <w:sz w:val="19"/>
                <w:szCs w:val="19"/>
              </w:rPr>
            </w:rPrChange>
          </w:rPr>
          <w:t>size1</w:t>
        </w:r>
        <w:r w:rsidRPr="00F40A8D">
          <w:rPr>
            <w:rFonts w:ascii="Consolas" w:hAnsi="Consolas" w:cs="Consolas"/>
            <w:color w:val="000000"/>
            <w:sz w:val="19"/>
            <w:szCs w:val="19"/>
            <w:lang w:val="en-US"/>
            <w:rPrChange w:id="1479" w:author="Виктория Санникова" w:date="2018-05-20T14:27:00Z">
              <w:rPr>
                <w:rFonts w:ascii="Consolas" w:hAnsi="Consolas" w:cs="Consolas"/>
                <w:color w:val="000000"/>
                <w:sz w:val="19"/>
                <w:szCs w:val="19"/>
              </w:rPr>
            </w:rPrChange>
          </w:rPr>
          <w:t>];</w:t>
        </w:r>
      </w:ins>
    </w:p>
    <w:p w:rsidR="00F40A8D" w:rsidRPr="00F40A8D" w:rsidRDefault="00F40A8D" w:rsidP="00F40A8D">
      <w:pPr>
        <w:autoSpaceDE w:val="0"/>
        <w:autoSpaceDN w:val="0"/>
        <w:adjustRightInd w:val="0"/>
        <w:spacing w:after="0" w:line="240" w:lineRule="auto"/>
        <w:rPr>
          <w:ins w:id="1480" w:author="Виктория Санникова" w:date="2018-05-20T14:27:00Z"/>
          <w:rFonts w:ascii="Consolas" w:hAnsi="Consolas" w:cs="Consolas"/>
          <w:color w:val="000000"/>
          <w:sz w:val="19"/>
          <w:szCs w:val="19"/>
          <w:lang w:val="en-US"/>
          <w:rPrChange w:id="1481" w:author="Виктория Санникова" w:date="2018-05-20T14:27:00Z">
            <w:rPr>
              <w:ins w:id="1482" w:author="Виктория Санникова" w:date="2018-05-20T14:27:00Z"/>
              <w:rFonts w:ascii="Consolas" w:hAnsi="Consolas" w:cs="Consolas"/>
              <w:color w:val="000000"/>
              <w:sz w:val="19"/>
              <w:szCs w:val="19"/>
            </w:rPr>
          </w:rPrChange>
        </w:rPr>
      </w:pPr>
      <w:ins w:id="1483" w:author="Виктория Санникова" w:date="2018-05-20T14:27:00Z">
        <w:r w:rsidRPr="00F40A8D">
          <w:rPr>
            <w:rFonts w:ascii="Consolas" w:hAnsi="Consolas" w:cs="Consolas"/>
            <w:color w:val="000000"/>
            <w:sz w:val="19"/>
            <w:szCs w:val="19"/>
            <w:lang w:val="en-US"/>
            <w:rPrChange w:id="1484"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485" w:author="Виктория Санникова" w:date="2018-05-20T14:27:00Z">
              <w:rPr>
                <w:rFonts w:ascii="Consolas" w:hAnsi="Consolas" w:cs="Consolas"/>
                <w:color w:val="000000"/>
                <w:sz w:val="19"/>
                <w:szCs w:val="19"/>
              </w:rPr>
            </w:rPrChange>
          </w:rPr>
          <w:tab/>
        </w:r>
        <w:proofErr w:type="gramStart"/>
        <w:r w:rsidRPr="00F40A8D">
          <w:rPr>
            <w:rFonts w:ascii="Consolas" w:hAnsi="Consolas" w:cs="Consolas"/>
            <w:color w:val="0000FF"/>
            <w:sz w:val="19"/>
            <w:szCs w:val="19"/>
            <w:lang w:val="en-US"/>
            <w:rPrChange w:id="1486" w:author="Виктория Санникова" w:date="2018-05-20T14:27:00Z">
              <w:rPr>
                <w:rFonts w:ascii="Consolas" w:hAnsi="Consolas" w:cs="Consolas"/>
                <w:color w:val="0000FF"/>
                <w:sz w:val="19"/>
                <w:szCs w:val="19"/>
              </w:rPr>
            </w:rPrChange>
          </w:rPr>
          <w:t>for</w:t>
        </w:r>
        <w:proofErr w:type="gramEnd"/>
        <w:r w:rsidRPr="00F40A8D">
          <w:rPr>
            <w:rFonts w:ascii="Consolas" w:hAnsi="Consolas" w:cs="Consolas"/>
            <w:color w:val="000000"/>
            <w:sz w:val="19"/>
            <w:szCs w:val="19"/>
            <w:lang w:val="en-US"/>
            <w:rPrChange w:id="1487" w:author="Виктория Санникова" w:date="2018-05-20T14:27:00Z">
              <w:rPr>
                <w:rFonts w:ascii="Consolas" w:hAnsi="Consolas" w:cs="Consolas"/>
                <w:color w:val="000000"/>
                <w:sz w:val="19"/>
                <w:szCs w:val="19"/>
              </w:rPr>
            </w:rPrChange>
          </w:rPr>
          <w:t xml:space="preserve"> (</w:t>
        </w:r>
        <w:proofErr w:type="spellStart"/>
        <w:r w:rsidRPr="00F40A8D">
          <w:rPr>
            <w:rFonts w:ascii="Consolas" w:hAnsi="Consolas" w:cs="Consolas"/>
            <w:color w:val="0000FF"/>
            <w:sz w:val="19"/>
            <w:szCs w:val="19"/>
            <w:lang w:val="en-US"/>
            <w:rPrChange w:id="1488" w:author="Виктория Санникова" w:date="2018-05-20T14:27:00Z">
              <w:rPr>
                <w:rFonts w:ascii="Consolas" w:hAnsi="Consolas" w:cs="Consolas"/>
                <w:color w:val="0000FF"/>
                <w:sz w:val="19"/>
                <w:szCs w:val="19"/>
              </w:rPr>
            </w:rPrChange>
          </w:rPr>
          <w:t>int</w:t>
        </w:r>
        <w:proofErr w:type="spellEnd"/>
        <w:r w:rsidRPr="00F40A8D">
          <w:rPr>
            <w:rFonts w:ascii="Consolas" w:hAnsi="Consolas" w:cs="Consolas"/>
            <w:color w:val="000000"/>
            <w:sz w:val="19"/>
            <w:szCs w:val="19"/>
            <w:lang w:val="en-US"/>
            <w:rPrChange w:id="1489" w:author="Виктория Санникова" w:date="2018-05-20T14:27:00Z">
              <w:rPr>
                <w:rFonts w:ascii="Consolas" w:hAnsi="Consolas" w:cs="Consolas"/>
                <w:color w:val="000000"/>
                <w:sz w:val="19"/>
                <w:szCs w:val="19"/>
              </w:rPr>
            </w:rPrChange>
          </w:rPr>
          <w:t xml:space="preserve"> </w:t>
        </w:r>
        <w:proofErr w:type="spellStart"/>
        <w:r w:rsidRPr="00F40A8D">
          <w:rPr>
            <w:rFonts w:ascii="Consolas" w:hAnsi="Consolas" w:cs="Consolas"/>
            <w:color w:val="000000"/>
            <w:sz w:val="19"/>
            <w:szCs w:val="19"/>
            <w:lang w:val="en-US"/>
            <w:rPrChange w:id="1490" w:author="Виктория Санникова" w:date="2018-05-20T14:27:00Z">
              <w:rPr>
                <w:rFonts w:ascii="Consolas" w:hAnsi="Consolas" w:cs="Consolas"/>
                <w:color w:val="000000"/>
                <w:sz w:val="19"/>
                <w:szCs w:val="19"/>
              </w:rPr>
            </w:rPrChange>
          </w:rPr>
          <w:t>i</w:t>
        </w:r>
        <w:proofErr w:type="spellEnd"/>
        <w:r w:rsidRPr="00F40A8D">
          <w:rPr>
            <w:rFonts w:ascii="Consolas" w:hAnsi="Consolas" w:cs="Consolas"/>
            <w:color w:val="000000"/>
            <w:sz w:val="19"/>
            <w:szCs w:val="19"/>
            <w:lang w:val="en-US"/>
            <w:rPrChange w:id="1491" w:author="Виктория Санникова" w:date="2018-05-20T14:27:00Z">
              <w:rPr>
                <w:rFonts w:ascii="Consolas" w:hAnsi="Consolas" w:cs="Consolas"/>
                <w:color w:val="000000"/>
                <w:sz w:val="19"/>
                <w:szCs w:val="19"/>
              </w:rPr>
            </w:rPrChange>
          </w:rPr>
          <w:t xml:space="preserve"> = 0; </w:t>
        </w:r>
        <w:proofErr w:type="spellStart"/>
        <w:r w:rsidRPr="00F40A8D">
          <w:rPr>
            <w:rFonts w:ascii="Consolas" w:hAnsi="Consolas" w:cs="Consolas"/>
            <w:color w:val="000000"/>
            <w:sz w:val="19"/>
            <w:szCs w:val="19"/>
            <w:lang w:val="en-US"/>
            <w:rPrChange w:id="1492" w:author="Виктория Санникова" w:date="2018-05-20T14:27:00Z">
              <w:rPr>
                <w:rFonts w:ascii="Consolas" w:hAnsi="Consolas" w:cs="Consolas"/>
                <w:color w:val="000000"/>
                <w:sz w:val="19"/>
                <w:szCs w:val="19"/>
              </w:rPr>
            </w:rPrChange>
          </w:rPr>
          <w:t>i</w:t>
        </w:r>
        <w:proofErr w:type="spellEnd"/>
        <w:r w:rsidRPr="00F40A8D">
          <w:rPr>
            <w:rFonts w:ascii="Consolas" w:hAnsi="Consolas" w:cs="Consolas"/>
            <w:color w:val="000000"/>
            <w:sz w:val="19"/>
            <w:szCs w:val="19"/>
            <w:lang w:val="en-US"/>
            <w:rPrChange w:id="1493" w:author="Виктория Санникова" w:date="2018-05-20T14:27:00Z">
              <w:rPr>
                <w:rFonts w:ascii="Consolas" w:hAnsi="Consolas" w:cs="Consolas"/>
                <w:color w:val="000000"/>
                <w:sz w:val="19"/>
                <w:szCs w:val="19"/>
              </w:rPr>
            </w:rPrChange>
          </w:rPr>
          <w:t>&lt;</w:t>
        </w:r>
        <w:r w:rsidRPr="00F40A8D">
          <w:rPr>
            <w:rFonts w:ascii="Consolas" w:hAnsi="Consolas" w:cs="Consolas"/>
            <w:color w:val="808080"/>
            <w:sz w:val="19"/>
            <w:szCs w:val="19"/>
            <w:lang w:val="en-US"/>
            <w:rPrChange w:id="1494" w:author="Виктория Санникова" w:date="2018-05-20T14:27:00Z">
              <w:rPr>
                <w:rFonts w:ascii="Consolas" w:hAnsi="Consolas" w:cs="Consolas"/>
                <w:color w:val="808080"/>
                <w:sz w:val="19"/>
                <w:szCs w:val="19"/>
              </w:rPr>
            </w:rPrChange>
          </w:rPr>
          <w:t>size1</w:t>
        </w:r>
        <w:r w:rsidRPr="00F40A8D">
          <w:rPr>
            <w:rFonts w:ascii="Consolas" w:hAnsi="Consolas" w:cs="Consolas"/>
            <w:color w:val="000000"/>
            <w:sz w:val="19"/>
            <w:szCs w:val="19"/>
            <w:lang w:val="en-US"/>
            <w:rPrChange w:id="1495" w:author="Виктория Санникова" w:date="2018-05-20T14:27:00Z">
              <w:rPr>
                <w:rFonts w:ascii="Consolas" w:hAnsi="Consolas" w:cs="Consolas"/>
                <w:color w:val="000000"/>
                <w:sz w:val="19"/>
                <w:szCs w:val="19"/>
              </w:rPr>
            </w:rPrChange>
          </w:rPr>
          <w:t xml:space="preserve">; </w:t>
        </w:r>
        <w:proofErr w:type="spellStart"/>
        <w:r w:rsidRPr="00F40A8D">
          <w:rPr>
            <w:rFonts w:ascii="Consolas" w:hAnsi="Consolas" w:cs="Consolas"/>
            <w:color w:val="000000"/>
            <w:sz w:val="19"/>
            <w:szCs w:val="19"/>
            <w:lang w:val="en-US"/>
            <w:rPrChange w:id="1496" w:author="Виктория Санникова" w:date="2018-05-20T14:27:00Z">
              <w:rPr>
                <w:rFonts w:ascii="Consolas" w:hAnsi="Consolas" w:cs="Consolas"/>
                <w:color w:val="000000"/>
                <w:sz w:val="19"/>
                <w:szCs w:val="19"/>
              </w:rPr>
            </w:rPrChange>
          </w:rPr>
          <w:t>i</w:t>
        </w:r>
        <w:proofErr w:type="spellEnd"/>
        <w:r w:rsidRPr="00F40A8D">
          <w:rPr>
            <w:rFonts w:ascii="Consolas" w:hAnsi="Consolas" w:cs="Consolas"/>
            <w:color w:val="000000"/>
            <w:sz w:val="19"/>
            <w:szCs w:val="19"/>
            <w:lang w:val="en-US"/>
            <w:rPrChange w:id="1497" w:author="Виктория Санникова" w:date="2018-05-20T14:27:00Z">
              <w:rPr>
                <w:rFonts w:ascii="Consolas" w:hAnsi="Consolas" w:cs="Consolas"/>
                <w:color w:val="000000"/>
                <w:sz w:val="19"/>
                <w:szCs w:val="19"/>
              </w:rPr>
            </w:rPrChange>
          </w:rPr>
          <w:t>++)</w:t>
        </w:r>
      </w:ins>
    </w:p>
    <w:p w:rsidR="00F40A8D" w:rsidRPr="00F40A8D" w:rsidRDefault="00F40A8D" w:rsidP="00F40A8D">
      <w:pPr>
        <w:autoSpaceDE w:val="0"/>
        <w:autoSpaceDN w:val="0"/>
        <w:adjustRightInd w:val="0"/>
        <w:spacing w:after="0" w:line="240" w:lineRule="auto"/>
        <w:rPr>
          <w:ins w:id="1498" w:author="Виктория Санникова" w:date="2018-05-20T14:27:00Z"/>
          <w:rFonts w:ascii="Consolas" w:hAnsi="Consolas" w:cs="Consolas"/>
          <w:color w:val="000000"/>
          <w:sz w:val="19"/>
          <w:szCs w:val="19"/>
          <w:lang w:val="en-US"/>
          <w:rPrChange w:id="1499" w:author="Виктория Санникова" w:date="2018-05-20T14:27:00Z">
            <w:rPr>
              <w:ins w:id="1500" w:author="Виктория Санникова" w:date="2018-05-20T14:27:00Z"/>
              <w:rFonts w:ascii="Consolas" w:hAnsi="Consolas" w:cs="Consolas"/>
              <w:color w:val="000000"/>
              <w:sz w:val="19"/>
              <w:szCs w:val="19"/>
            </w:rPr>
          </w:rPrChange>
        </w:rPr>
      </w:pPr>
      <w:ins w:id="1501" w:author="Виктория Санникова" w:date="2018-05-20T14:27:00Z">
        <w:r w:rsidRPr="00F40A8D">
          <w:rPr>
            <w:rFonts w:ascii="Consolas" w:hAnsi="Consolas" w:cs="Consolas"/>
            <w:color w:val="000000"/>
            <w:sz w:val="19"/>
            <w:szCs w:val="19"/>
            <w:lang w:val="en-US"/>
            <w:rPrChange w:id="1502"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503"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504" w:author="Виктория Санникова" w:date="2018-05-20T14:27:00Z">
              <w:rPr>
                <w:rFonts w:ascii="Consolas" w:hAnsi="Consolas" w:cs="Consolas"/>
                <w:color w:val="000000"/>
                <w:sz w:val="19"/>
                <w:szCs w:val="19"/>
              </w:rPr>
            </w:rPrChange>
          </w:rPr>
          <w:tab/>
        </w:r>
        <w:proofErr w:type="spellStart"/>
        <w:proofErr w:type="gramStart"/>
        <w:r w:rsidRPr="00F40A8D">
          <w:rPr>
            <w:rFonts w:ascii="Consolas" w:hAnsi="Consolas" w:cs="Consolas"/>
            <w:color w:val="000000"/>
            <w:sz w:val="19"/>
            <w:szCs w:val="19"/>
            <w:lang w:val="en-US"/>
            <w:rPrChange w:id="1505" w:author="Виктория Санникова" w:date="2018-05-20T14:27:00Z">
              <w:rPr>
                <w:rFonts w:ascii="Consolas" w:hAnsi="Consolas" w:cs="Consolas"/>
                <w:color w:val="000000"/>
                <w:sz w:val="19"/>
                <w:szCs w:val="19"/>
              </w:rPr>
            </w:rPrChange>
          </w:rPr>
          <w:t>tmp</w:t>
        </w:r>
        <w:proofErr w:type="spellEnd"/>
        <w:r w:rsidRPr="00F40A8D">
          <w:rPr>
            <w:rFonts w:ascii="Consolas" w:hAnsi="Consolas" w:cs="Consolas"/>
            <w:color w:val="000000"/>
            <w:sz w:val="19"/>
            <w:szCs w:val="19"/>
            <w:lang w:val="en-US"/>
            <w:rPrChange w:id="1506" w:author="Виктория Санникова" w:date="2018-05-20T14:27:00Z">
              <w:rPr>
                <w:rFonts w:ascii="Consolas" w:hAnsi="Consolas" w:cs="Consolas"/>
                <w:color w:val="000000"/>
                <w:sz w:val="19"/>
                <w:szCs w:val="19"/>
              </w:rPr>
            </w:rPrChange>
          </w:rPr>
          <w:t>[</w:t>
        </w:r>
        <w:proofErr w:type="spellStart"/>
        <w:proofErr w:type="gramEnd"/>
        <w:r w:rsidRPr="00F40A8D">
          <w:rPr>
            <w:rFonts w:ascii="Consolas" w:hAnsi="Consolas" w:cs="Consolas"/>
            <w:color w:val="000000"/>
            <w:sz w:val="19"/>
            <w:szCs w:val="19"/>
            <w:lang w:val="en-US"/>
            <w:rPrChange w:id="1507" w:author="Виктория Санникова" w:date="2018-05-20T14:27:00Z">
              <w:rPr>
                <w:rFonts w:ascii="Consolas" w:hAnsi="Consolas" w:cs="Consolas"/>
                <w:color w:val="000000"/>
                <w:sz w:val="19"/>
                <w:szCs w:val="19"/>
              </w:rPr>
            </w:rPrChange>
          </w:rPr>
          <w:t>i</w:t>
        </w:r>
        <w:proofErr w:type="spellEnd"/>
        <w:r w:rsidRPr="00F40A8D">
          <w:rPr>
            <w:rFonts w:ascii="Consolas" w:hAnsi="Consolas" w:cs="Consolas"/>
            <w:color w:val="000000"/>
            <w:sz w:val="19"/>
            <w:szCs w:val="19"/>
            <w:lang w:val="en-US"/>
            <w:rPrChange w:id="1508" w:author="Виктория Санникова" w:date="2018-05-20T14:27:00Z">
              <w:rPr>
                <w:rFonts w:ascii="Consolas" w:hAnsi="Consolas" w:cs="Consolas"/>
                <w:color w:val="000000"/>
                <w:sz w:val="19"/>
                <w:szCs w:val="19"/>
              </w:rPr>
            </w:rPrChange>
          </w:rPr>
          <w:t>] = mas[</w:t>
        </w:r>
        <w:proofErr w:type="spellStart"/>
        <w:r w:rsidRPr="00F40A8D">
          <w:rPr>
            <w:rFonts w:ascii="Consolas" w:hAnsi="Consolas" w:cs="Consolas"/>
            <w:color w:val="000000"/>
            <w:sz w:val="19"/>
            <w:szCs w:val="19"/>
            <w:lang w:val="en-US"/>
            <w:rPrChange w:id="1509" w:author="Виктория Санникова" w:date="2018-05-20T14:27:00Z">
              <w:rPr>
                <w:rFonts w:ascii="Consolas" w:hAnsi="Consolas" w:cs="Consolas"/>
                <w:color w:val="000000"/>
                <w:sz w:val="19"/>
                <w:szCs w:val="19"/>
              </w:rPr>
            </w:rPrChange>
          </w:rPr>
          <w:t>i</w:t>
        </w:r>
        <w:proofErr w:type="spellEnd"/>
        <w:r w:rsidRPr="00F40A8D">
          <w:rPr>
            <w:rFonts w:ascii="Consolas" w:hAnsi="Consolas" w:cs="Consolas"/>
            <w:color w:val="000000"/>
            <w:sz w:val="19"/>
            <w:szCs w:val="19"/>
            <w:lang w:val="en-US"/>
            <w:rPrChange w:id="1510" w:author="Виктория Санникова" w:date="2018-05-20T14:27:00Z">
              <w:rPr>
                <w:rFonts w:ascii="Consolas" w:hAnsi="Consolas" w:cs="Consolas"/>
                <w:color w:val="000000"/>
                <w:sz w:val="19"/>
                <w:szCs w:val="19"/>
              </w:rPr>
            </w:rPrChange>
          </w:rPr>
          <w:t>];</w:t>
        </w:r>
      </w:ins>
    </w:p>
    <w:p w:rsidR="00F40A8D" w:rsidRPr="00F40A8D" w:rsidRDefault="00F40A8D" w:rsidP="00F40A8D">
      <w:pPr>
        <w:autoSpaceDE w:val="0"/>
        <w:autoSpaceDN w:val="0"/>
        <w:adjustRightInd w:val="0"/>
        <w:spacing w:after="0" w:line="240" w:lineRule="auto"/>
        <w:rPr>
          <w:ins w:id="1511" w:author="Виктория Санникова" w:date="2018-05-20T14:27:00Z"/>
          <w:rFonts w:ascii="Consolas" w:hAnsi="Consolas" w:cs="Consolas"/>
          <w:color w:val="000000"/>
          <w:sz w:val="19"/>
          <w:szCs w:val="19"/>
          <w:lang w:val="en-US"/>
          <w:rPrChange w:id="1512" w:author="Виктория Санникова" w:date="2018-05-20T14:27:00Z">
            <w:rPr>
              <w:ins w:id="1513" w:author="Виктория Санникова" w:date="2018-05-20T14:27:00Z"/>
              <w:rFonts w:ascii="Consolas" w:hAnsi="Consolas" w:cs="Consolas"/>
              <w:color w:val="000000"/>
              <w:sz w:val="19"/>
              <w:szCs w:val="19"/>
            </w:rPr>
          </w:rPrChange>
        </w:rPr>
      </w:pPr>
      <w:ins w:id="1514" w:author="Виктория Санникова" w:date="2018-05-20T14:27:00Z">
        <w:r w:rsidRPr="00F40A8D">
          <w:rPr>
            <w:rFonts w:ascii="Consolas" w:hAnsi="Consolas" w:cs="Consolas"/>
            <w:color w:val="000000"/>
            <w:sz w:val="19"/>
            <w:szCs w:val="19"/>
            <w:lang w:val="en-US"/>
            <w:rPrChange w:id="1515"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516" w:author="Виктория Санникова" w:date="2018-05-20T14:27:00Z">
              <w:rPr>
                <w:rFonts w:ascii="Consolas" w:hAnsi="Consolas" w:cs="Consolas"/>
                <w:color w:val="000000"/>
                <w:sz w:val="19"/>
                <w:szCs w:val="19"/>
              </w:rPr>
            </w:rPrChange>
          </w:rPr>
          <w:tab/>
        </w:r>
        <w:proofErr w:type="gramStart"/>
        <w:r w:rsidRPr="00F40A8D">
          <w:rPr>
            <w:rFonts w:ascii="Consolas" w:hAnsi="Consolas" w:cs="Consolas"/>
            <w:color w:val="0000FF"/>
            <w:sz w:val="19"/>
            <w:szCs w:val="19"/>
            <w:lang w:val="en-US"/>
            <w:rPrChange w:id="1517" w:author="Виктория Санникова" w:date="2018-05-20T14:27:00Z">
              <w:rPr>
                <w:rFonts w:ascii="Consolas" w:hAnsi="Consolas" w:cs="Consolas"/>
                <w:color w:val="0000FF"/>
                <w:sz w:val="19"/>
                <w:szCs w:val="19"/>
              </w:rPr>
            </w:rPrChange>
          </w:rPr>
          <w:t>double</w:t>
        </w:r>
        <w:proofErr w:type="gramEnd"/>
        <w:r w:rsidRPr="00F40A8D">
          <w:rPr>
            <w:rFonts w:ascii="Consolas" w:hAnsi="Consolas" w:cs="Consolas"/>
            <w:color w:val="000000"/>
            <w:sz w:val="19"/>
            <w:szCs w:val="19"/>
            <w:lang w:val="en-US"/>
            <w:rPrChange w:id="1518" w:author="Виктория Санникова" w:date="2018-05-20T14:27:00Z">
              <w:rPr>
                <w:rFonts w:ascii="Consolas" w:hAnsi="Consolas" w:cs="Consolas"/>
                <w:color w:val="000000"/>
                <w:sz w:val="19"/>
                <w:szCs w:val="19"/>
              </w:rPr>
            </w:rPrChange>
          </w:rPr>
          <w:t xml:space="preserve"> *mas2 = mas + </w:t>
        </w:r>
        <w:r w:rsidRPr="00F40A8D">
          <w:rPr>
            <w:rFonts w:ascii="Consolas" w:hAnsi="Consolas" w:cs="Consolas"/>
            <w:color w:val="808080"/>
            <w:sz w:val="19"/>
            <w:szCs w:val="19"/>
            <w:lang w:val="en-US"/>
            <w:rPrChange w:id="1519" w:author="Виктория Санникова" w:date="2018-05-20T14:27:00Z">
              <w:rPr>
                <w:rFonts w:ascii="Consolas" w:hAnsi="Consolas" w:cs="Consolas"/>
                <w:color w:val="808080"/>
                <w:sz w:val="19"/>
                <w:szCs w:val="19"/>
              </w:rPr>
            </w:rPrChange>
          </w:rPr>
          <w:t>size1</w:t>
        </w:r>
        <w:r w:rsidRPr="00F40A8D">
          <w:rPr>
            <w:rFonts w:ascii="Consolas" w:hAnsi="Consolas" w:cs="Consolas"/>
            <w:color w:val="000000"/>
            <w:sz w:val="19"/>
            <w:szCs w:val="19"/>
            <w:lang w:val="en-US"/>
            <w:rPrChange w:id="1520" w:author="Виктория Санникова" w:date="2018-05-20T14:27:00Z">
              <w:rPr>
                <w:rFonts w:ascii="Consolas" w:hAnsi="Consolas" w:cs="Consolas"/>
                <w:color w:val="000000"/>
                <w:sz w:val="19"/>
                <w:szCs w:val="19"/>
              </w:rPr>
            </w:rPrChange>
          </w:rPr>
          <w:t>;</w:t>
        </w:r>
      </w:ins>
    </w:p>
    <w:p w:rsidR="00F40A8D" w:rsidRPr="00F40A8D" w:rsidRDefault="00F40A8D" w:rsidP="00F40A8D">
      <w:pPr>
        <w:autoSpaceDE w:val="0"/>
        <w:autoSpaceDN w:val="0"/>
        <w:adjustRightInd w:val="0"/>
        <w:spacing w:after="0" w:line="240" w:lineRule="auto"/>
        <w:rPr>
          <w:ins w:id="1521" w:author="Виктория Санникова" w:date="2018-05-20T14:27:00Z"/>
          <w:rFonts w:ascii="Consolas" w:hAnsi="Consolas" w:cs="Consolas"/>
          <w:color w:val="000000"/>
          <w:sz w:val="19"/>
          <w:szCs w:val="19"/>
          <w:lang w:val="en-US"/>
          <w:rPrChange w:id="1522" w:author="Виктория Санникова" w:date="2018-05-20T14:27:00Z">
            <w:rPr>
              <w:ins w:id="1523" w:author="Виктория Санникова" w:date="2018-05-20T14:27:00Z"/>
              <w:rFonts w:ascii="Consolas" w:hAnsi="Consolas" w:cs="Consolas"/>
              <w:color w:val="000000"/>
              <w:sz w:val="19"/>
              <w:szCs w:val="19"/>
            </w:rPr>
          </w:rPrChange>
        </w:rPr>
      </w:pPr>
      <w:ins w:id="1524" w:author="Виктория Санникова" w:date="2018-05-20T14:27:00Z">
        <w:r w:rsidRPr="00F40A8D">
          <w:rPr>
            <w:rFonts w:ascii="Consolas" w:hAnsi="Consolas" w:cs="Consolas"/>
            <w:color w:val="000000"/>
            <w:sz w:val="19"/>
            <w:szCs w:val="19"/>
            <w:lang w:val="en-US"/>
            <w:rPrChange w:id="1525"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526" w:author="Виктория Санникова" w:date="2018-05-20T14:27:00Z">
              <w:rPr>
                <w:rFonts w:ascii="Consolas" w:hAnsi="Consolas" w:cs="Consolas"/>
                <w:color w:val="000000"/>
                <w:sz w:val="19"/>
                <w:szCs w:val="19"/>
              </w:rPr>
            </w:rPrChange>
          </w:rPr>
          <w:tab/>
        </w:r>
        <w:proofErr w:type="spellStart"/>
        <w:proofErr w:type="gramStart"/>
        <w:r w:rsidRPr="00F40A8D">
          <w:rPr>
            <w:rFonts w:ascii="Consolas" w:hAnsi="Consolas" w:cs="Consolas"/>
            <w:color w:val="0000FF"/>
            <w:sz w:val="19"/>
            <w:szCs w:val="19"/>
            <w:lang w:val="en-US"/>
            <w:rPrChange w:id="1527" w:author="Виктория Санникова" w:date="2018-05-20T14:27:00Z">
              <w:rPr>
                <w:rFonts w:ascii="Consolas" w:hAnsi="Consolas" w:cs="Consolas"/>
                <w:color w:val="0000FF"/>
                <w:sz w:val="19"/>
                <w:szCs w:val="19"/>
              </w:rPr>
            </w:rPrChange>
          </w:rPr>
          <w:t>int</w:t>
        </w:r>
        <w:proofErr w:type="spellEnd"/>
        <w:proofErr w:type="gramEnd"/>
        <w:r w:rsidRPr="00F40A8D">
          <w:rPr>
            <w:rFonts w:ascii="Consolas" w:hAnsi="Consolas" w:cs="Consolas"/>
            <w:color w:val="000000"/>
            <w:sz w:val="19"/>
            <w:szCs w:val="19"/>
            <w:lang w:val="en-US"/>
            <w:rPrChange w:id="1528" w:author="Виктория Санникова" w:date="2018-05-20T14:27:00Z">
              <w:rPr>
                <w:rFonts w:ascii="Consolas" w:hAnsi="Consolas" w:cs="Consolas"/>
                <w:color w:val="000000"/>
                <w:sz w:val="19"/>
                <w:szCs w:val="19"/>
              </w:rPr>
            </w:rPrChange>
          </w:rPr>
          <w:t xml:space="preserve"> a = 0;</w:t>
        </w:r>
      </w:ins>
    </w:p>
    <w:p w:rsidR="00F40A8D" w:rsidRPr="00F40A8D" w:rsidRDefault="00F40A8D" w:rsidP="00F40A8D">
      <w:pPr>
        <w:autoSpaceDE w:val="0"/>
        <w:autoSpaceDN w:val="0"/>
        <w:adjustRightInd w:val="0"/>
        <w:spacing w:after="0" w:line="240" w:lineRule="auto"/>
        <w:rPr>
          <w:ins w:id="1529" w:author="Виктория Санникова" w:date="2018-05-20T14:27:00Z"/>
          <w:rFonts w:ascii="Consolas" w:hAnsi="Consolas" w:cs="Consolas"/>
          <w:color w:val="000000"/>
          <w:sz w:val="19"/>
          <w:szCs w:val="19"/>
          <w:lang w:val="en-US"/>
          <w:rPrChange w:id="1530" w:author="Виктория Санникова" w:date="2018-05-20T14:27:00Z">
            <w:rPr>
              <w:ins w:id="1531" w:author="Виктория Санникова" w:date="2018-05-20T14:27:00Z"/>
              <w:rFonts w:ascii="Consolas" w:hAnsi="Consolas" w:cs="Consolas"/>
              <w:color w:val="000000"/>
              <w:sz w:val="19"/>
              <w:szCs w:val="19"/>
            </w:rPr>
          </w:rPrChange>
        </w:rPr>
      </w:pPr>
      <w:ins w:id="1532" w:author="Виктория Санникова" w:date="2018-05-20T14:27:00Z">
        <w:r w:rsidRPr="00F40A8D">
          <w:rPr>
            <w:rFonts w:ascii="Consolas" w:hAnsi="Consolas" w:cs="Consolas"/>
            <w:color w:val="000000"/>
            <w:sz w:val="19"/>
            <w:szCs w:val="19"/>
            <w:lang w:val="en-US"/>
            <w:rPrChange w:id="1533"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534" w:author="Виктория Санникова" w:date="2018-05-20T14:27:00Z">
              <w:rPr>
                <w:rFonts w:ascii="Consolas" w:hAnsi="Consolas" w:cs="Consolas"/>
                <w:color w:val="000000"/>
                <w:sz w:val="19"/>
                <w:szCs w:val="19"/>
              </w:rPr>
            </w:rPrChange>
          </w:rPr>
          <w:tab/>
        </w:r>
        <w:proofErr w:type="spellStart"/>
        <w:proofErr w:type="gramStart"/>
        <w:r w:rsidRPr="00F40A8D">
          <w:rPr>
            <w:rFonts w:ascii="Consolas" w:hAnsi="Consolas" w:cs="Consolas"/>
            <w:color w:val="0000FF"/>
            <w:sz w:val="19"/>
            <w:szCs w:val="19"/>
            <w:lang w:val="en-US"/>
            <w:rPrChange w:id="1535" w:author="Виктория Санникова" w:date="2018-05-20T14:27:00Z">
              <w:rPr>
                <w:rFonts w:ascii="Consolas" w:hAnsi="Consolas" w:cs="Consolas"/>
                <w:color w:val="0000FF"/>
                <w:sz w:val="19"/>
                <w:szCs w:val="19"/>
              </w:rPr>
            </w:rPrChange>
          </w:rPr>
          <w:t>int</w:t>
        </w:r>
        <w:proofErr w:type="spellEnd"/>
        <w:proofErr w:type="gramEnd"/>
        <w:r w:rsidRPr="00F40A8D">
          <w:rPr>
            <w:rFonts w:ascii="Consolas" w:hAnsi="Consolas" w:cs="Consolas"/>
            <w:color w:val="000000"/>
            <w:sz w:val="19"/>
            <w:szCs w:val="19"/>
            <w:lang w:val="en-US"/>
            <w:rPrChange w:id="1536" w:author="Виктория Санникова" w:date="2018-05-20T14:27:00Z">
              <w:rPr>
                <w:rFonts w:ascii="Consolas" w:hAnsi="Consolas" w:cs="Consolas"/>
                <w:color w:val="000000"/>
                <w:sz w:val="19"/>
                <w:szCs w:val="19"/>
              </w:rPr>
            </w:rPrChange>
          </w:rPr>
          <w:t xml:space="preserve"> b = 0;</w:t>
        </w:r>
      </w:ins>
    </w:p>
    <w:p w:rsidR="00F40A8D" w:rsidRPr="00F40A8D" w:rsidRDefault="00F40A8D" w:rsidP="00F40A8D">
      <w:pPr>
        <w:autoSpaceDE w:val="0"/>
        <w:autoSpaceDN w:val="0"/>
        <w:adjustRightInd w:val="0"/>
        <w:spacing w:after="0" w:line="240" w:lineRule="auto"/>
        <w:rPr>
          <w:ins w:id="1537" w:author="Виктория Санникова" w:date="2018-05-20T14:27:00Z"/>
          <w:rFonts w:ascii="Consolas" w:hAnsi="Consolas" w:cs="Consolas"/>
          <w:color w:val="000000"/>
          <w:sz w:val="19"/>
          <w:szCs w:val="19"/>
          <w:lang w:val="en-US"/>
          <w:rPrChange w:id="1538" w:author="Виктория Санникова" w:date="2018-05-20T14:27:00Z">
            <w:rPr>
              <w:ins w:id="1539" w:author="Виктория Санникова" w:date="2018-05-20T14:27:00Z"/>
              <w:rFonts w:ascii="Consolas" w:hAnsi="Consolas" w:cs="Consolas"/>
              <w:color w:val="000000"/>
              <w:sz w:val="19"/>
              <w:szCs w:val="19"/>
            </w:rPr>
          </w:rPrChange>
        </w:rPr>
      </w:pPr>
      <w:ins w:id="1540" w:author="Виктория Санникова" w:date="2018-05-20T14:27:00Z">
        <w:r w:rsidRPr="00F40A8D">
          <w:rPr>
            <w:rFonts w:ascii="Consolas" w:hAnsi="Consolas" w:cs="Consolas"/>
            <w:color w:val="000000"/>
            <w:sz w:val="19"/>
            <w:szCs w:val="19"/>
            <w:lang w:val="en-US"/>
            <w:rPrChange w:id="1541"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542" w:author="Виктория Санникова" w:date="2018-05-20T14:27:00Z">
              <w:rPr>
                <w:rFonts w:ascii="Consolas" w:hAnsi="Consolas" w:cs="Consolas"/>
                <w:color w:val="000000"/>
                <w:sz w:val="19"/>
                <w:szCs w:val="19"/>
              </w:rPr>
            </w:rPrChange>
          </w:rPr>
          <w:tab/>
        </w:r>
        <w:proofErr w:type="spellStart"/>
        <w:proofErr w:type="gramStart"/>
        <w:r w:rsidRPr="00F40A8D">
          <w:rPr>
            <w:rFonts w:ascii="Consolas" w:hAnsi="Consolas" w:cs="Consolas"/>
            <w:color w:val="0000FF"/>
            <w:sz w:val="19"/>
            <w:szCs w:val="19"/>
            <w:lang w:val="en-US"/>
            <w:rPrChange w:id="1543" w:author="Виктория Санникова" w:date="2018-05-20T14:27:00Z">
              <w:rPr>
                <w:rFonts w:ascii="Consolas" w:hAnsi="Consolas" w:cs="Consolas"/>
                <w:color w:val="0000FF"/>
                <w:sz w:val="19"/>
                <w:szCs w:val="19"/>
              </w:rPr>
            </w:rPrChange>
          </w:rPr>
          <w:t>int</w:t>
        </w:r>
        <w:proofErr w:type="spellEnd"/>
        <w:proofErr w:type="gramEnd"/>
        <w:r w:rsidRPr="00F40A8D">
          <w:rPr>
            <w:rFonts w:ascii="Consolas" w:hAnsi="Consolas" w:cs="Consolas"/>
            <w:color w:val="000000"/>
            <w:sz w:val="19"/>
            <w:szCs w:val="19"/>
            <w:lang w:val="en-US"/>
            <w:rPrChange w:id="1544" w:author="Виктория Санникова" w:date="2018-05-20T14:27:00Z">
              <w:rPr>
                <w:rFonts w:ascii="Consolas" w:hAnsi="Consolas" w:cs="Consolas"/>
                <w:color w:val="000000"/>
                <w:sz w:val="19"/>
                <w:szCs w:val="19"/>
              </w:rPr>
            </w:rPrChange>
          </w:rPr>
          <w:t xml:space="preserve"> </w:t>
        </w:r>
        <w:proofErr w:type="spellStart"/>
        <w:r w:rsidRPr="00F40A8D">
          <w:rPr>
            <w:rFonts w:ascii="Consolas" w:hAnsi="Consolas" w:cs="Consolas"/>
            <w:color w:val="000000"/>
            <w:sz w:val="19"/>
            <w:szCs w:val="19"/>
            <w:lang w:val="en-US"/>
            <w:rPrChange w:id="1545" w:author="Виктория Санникова" w:date="2018-05-20T14:27:00Z">
              <w:rPr>
                <w:rFonts w:ascii="Consolas" w:hAnsi="Consolas" w:cs="Consolas"/>
                <w:color w:val="000000"/>
                <w:sz w:val="19"/>
                <w:szCs w:val="19"/>
              </w:rPr>
            </w:rPrChange>
          </w:rPr>
          <w:t>i</w:t>
        </w:r>
        <w:proofErr w:type="spellEnd"/>
        <w:r w:rsidRPr="00F40A8D">
          <w:rPr>
            <w:rFonts w:ascii="Consolas" w:hAnsi="Consolas" w:cs="Consolas"/>
            <w:color w:val="000000"/>
            <w:sz w:val="19"/>
            <w:szCs w:val="19"/>
            <w:lang w:val="en-US"/>
            <w:rPrChange w:id="1546" w:author="Виктория Санникова" w:date="2018-05-20T14:27:00Z">
              <w:rPr>
                <w:rFonts w:ascii="Consolas" w:hAnsi="Consolas" w:cs="Consolas"/>
                <w:color w:val="000000"/>
                <w:sz w:val="19"/>
                <w:szCs w:val="19"/>
              </w:rPr>
            </w:rPrChange>
          </w:rPr>
          <w:t xml:space="preserve"> = 0;</w:t>
        </w:r>
      </w:ins>
    </w:p>
    <w:p w:rsidR="00F40A8D" w:rsidRPr="00F40A8D" w:rsidRDefault="00F40A8D" w:rsidP="00F40A8D">
      <w:pPr>
        <w:autoSpaceDE w:val="0"/>
        <w:autoSpaceDN w:val="0"/>
        <w:adjustRightInd w:val="0"/>
        <w:spacing w:after="0" w:line="240" w:lineRule="auto"/>
        <w:rPr>
          <w:ins w:id="1547" w:author="Виктория Санникова" w:date="2018-05-20T14:27:00Z"/>
          <w:rFonts w:ascii="Consolas" w:hAnsi="Consolas" w:cs="Consolas"/>
          <w:color w:val="000000"/>
          <w:sz w:val="19"/>
          <w:szCs w:val="19"/>
          <w:lang w:val="en-US"/>
          <w:rPrChange w:id="1548" w:author="Виктория Санникова" w:date="2018-05-20T14:27:00Z">
            <w:rPr>
              <w:ins w:id="1549" w:author="Виктория Санникова" w:date="2018-05-20T14:27:00Z"/>
              <w:rFonts w:ascii="Consolas" w:hAnsi="Consolas" w:cs="Consolas"/>
              <w:color w:val="000000"/>
              <w:sz w:val="19"/>
              <w:szCs w:val="19"/>
            </w:rPr>
          </w:rPrChange>
        </w:rPr>
      </w:pPr>
      <w:ins w:id="1550" w:author="Виктория Санникова" w:date="2018-05-20T14:27:00Z">
        <w:r w:rsidRPr="00F40A8D">
          <w:rPr>
            <w:rFonts w:ascii="Consolas" w:hAnsi="Consolas" w:cs="Consolas"/>
            <w:color w:val="000000"/>
            <w:sz w:val="19"/>
            <w:szCs w:val="19"/>
            <w:lang w:val="en-US"/>
            <w:rPrChange w:id="1551"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552" w:author="Виктория Санникова" w:date="2018-05-20T14:27:00Z">
              <w:rPr>
                <w:rFonts w:ascii="Consolas" w:hAnsi="Consolas" w:cs="Consolas"/>
                <w:color w:val="000000"/>
                <w:sz w:val="19"/>
                <w:szCs w:val="19"/>
              </w:rPr>
            </w:rPrChange>
          </w:rPr>
          <w:tab/>
        </w:r>
        <w:proofErr w:type="gramStart"/>
        <w:r w:rsidRPr="00F40A8D">
          <w:rPr>
            <w:rFonts w:ascii="Consolas" w:hAnsi="Consolas" w:cs="Consolas"/>
            <w:color w:val="0000FF"/>
            <w:sz w:val="19"/>
            <w:szCs w:val="19"/>
            <w:lang w:val="en-US"/>
            <w:rPrChange w:id="1553" w:author="Виктория Санникова" w:date="2018-05-20T14:27:00Z">
              <w:rPr>
                <w:rFonts w:ascii="Consolas" w:hAnsi="Consolas" w:cs="Consolas"/>
                <w:color w:val="0000FF"/>
                <w:sz w:val="19"/>
                <w:szCs w:val="19"/>
              </w:rPr>
            </w:rPrChange>
          </w:rPr>
          <w:t>while</w:t>
        </w:r>
        <w:proofErr w:type="gramEnd"/>
        <w:r w:rsidRPr="00F40A8D">
          <w:rPr>
            <w:rFonts w:ascii="Consolas" w:hAnsi="Consolas" w:cs="Consolas"/>
            <w:color w:val="000000"/>
            <w:sz w:val="19"/>
            <w:szCs w:val="19"/>
            <w:lang w:val="en-US"/>
            <w:rPrChange w:id="1554" w:author="Виктория Санникова" w:date="2018-05-20T14:27:00Z">
              <w:rPr>
                <w:rFonts w:ascii="Consolas" w:hAnsi="Consolas" w:cs="Consolas"/>
                <w:color w:val="000000"/>
                <w:sz w:val="19"/>
                <w:szCs w:val="19"/>
              </w:rPr>
            </w:rPrChange>
          </w:rPr>
          <w:t xml:space="preserve"> ((a != </w:t>
        </w:r>
        <w:r w:rsidRPr="00F40A8D">
          <w:rPr>
            <w:rFonts w:ascii="Consolas" w:hAnsi="Consolas" w:cs="Consolas"/>
            <w:color w:val="808080"/>
            <w:sz w:val="19"/>
            <w:szCs w:val="19"/>
            <w:lang w:val="en-US"/>
            <w:rPrChange w:id="1555" w:author="Виктория Санникова" w:date="2018-05-20T14:27:00Z">
              <w:rPr>
                <w:rFonts w:ascii="Consolas" w:hAnsi="Consolas" w:cs="Consolas"/>
                <w:color w:val="808080"/>
                <w:sz w:val="19"/>
                <w:szCs w:val="19"/>
              </w:rPr>
            </w:rPrChange>
          </w:rPr>
          <w:t>size1</w:t>
        </w:r>
        <w:r w:rsidRPr="00F40A8D">
          <w:rPr>
            <w:rFonts w:ascii="Consolas" w:hAnsi="Consolas" w:cs="Consolas"/>
            <w:color w:val="000000"/>
            <w:sz w:val="19"/>
            <w:szCs w:val="19"/>
            <w:lang w:val="en-US"/>
            <w:rPrChange w:id="1556" w:author="Виктория Санникова" w:date="2018-05-20T14:27:00Z">
              <w:rPr>
                <w:rFonts w:ascii="Consolas" w:hAnsi="Consolas" w:cs="Consolas"/>
                <w:color w:val="000000"/>
                <w:sz w:val="19"/>
                <w:szCs w:val="19"/>
              </w:rPr>
            </w:rPrChange>
          </w:rPr>
          <w:t xml:space="preserve">) &amp;&amp; (b != </w:t>
        </w:r>
        <w:r w:rsidRPr="00F40A8D">
          <w:rPr>
            <w:rFonts w:ascii="Consolas" w:hAnsi="Consolas" w:cs="Consolas"/>
            <w:color w:val="808080"/>
            <w:sz w:val="19"/>
            <w:szCs w:val="19"/>
            <w:lang w:val="en-US"/>
            <w:rPrChange w:id="1557" w:author="Виктория Санникова" w:date="2018-05-20T14:27:00Z">
              <w:rPr>
                <w:rFonts w:ascii="Consolas" w:hAnsi="Consolas" w:cs="Consolas"/>
                <w:color w:val="808080"/>
                <w:sz w:val="19"/>
                <w:szCs w:val="19"/>
              </w:rPr>
            </w:rPrChange>
          </w:rPr>
          <w:t>size2</w:t>
        </w:r>
        <w:r w:rsidRPr="00F40A8D">
          <w:rPr>
            <w:rFonts w:ascii="Consolas" w:hAnsi="Consolas" w:cs="Consolas"/>
            <w:color w:val="000000"/>
            <w:sz w:val="19"/>
            <w:szCs w:val="19"/>
            <w:lang w:val="en-US"/>
            <w:rPrChange w:id="1558" w:author="Виктория Санникова" w:date="2018-05-20T14:27:00Z">
              <w:rPr>
                <w:rFonts w:ascii="Consolas" w:hAnsi="Consolas" w:cs="Consolas"/>
                <w:color w:val="000000"/>
                <w:sz w:val="19"/>
                <w:szCs w:val="19"/>
              </w:rPr>
            </w:rPrChange>
          </w:rPr>
          <w:t>))</w:t>
        </w:r>
      </w:ins>
    </w:p>
    <w:p w:rsidR="00F40A8D" w:rsidRPr="00F40A8D" w:rsidRDefault="00F40A8D" w:rsidP="00F40A8D">
      <w:pPr>
        <w:autoSpaceDE w:val="0"/>
        <w:autoSpaceDN w:val="0"/>
        <w:adjustRightInd w:val="0"/>
        <w:spacing w:after="0" w:line="240" w:lineRule="auto"/>
        <w:rPr>
          <w:ins w:id="1559" w:author="Виктория Санникова" w:date="2018-05-20T14:27:00Z"/>
          <w:rFonts w:ascii="Consolas" w:hAnsi="Consolas" w:cs="Consolas"/>
          <w:color w:val="000000"/>
          <w:sz w:val="19"/>
          <w:szCs w:val="19"/>
          <w:lang w:val="en-US"/>
          <w:rPrChange w:id="1560" w:author="Виктория Санникова" w:date="2018-05-20T14:27:00Z">
            <w:rPr>
              <w:ins w:id="1561" w:author="Виктория Санникова" w:date="2018-05-20T14:27:00Z"/>
              <w:rFonts w:ascii="Consolas" w:hAnsi="Consolas" w:cs="Consolas"/>
              <w:color w:val="000000"/>
              <w:sz w:val="19"/>
              <w:szCs w:val="19"/>
            </w:rPr>
          </w:rPrChange>
        </w:rPr>
      </w:pPr>
      <w:ins w:id="1562" w:author="Виктория Санникова" w:date="2018-05-20T14:27:00Z">
        <w:r w:rsidRPr="00F40A8D">
          <w:rPr>
            <w:rFonts w:ascii="Consolas" w:hAnsi="Consolas" w:cs="Consolas"/>
            <w:color w:val="000000"/>
            <w:sz w:val="19"/>
            <w:szCs w:val="19"/>
            <w:lang w:val="en-US"/>
            <w:rPrChange w:id="1563"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564" w:author="Виктория Санникова" w:date="2018-05-20T14:27:00Z">
              <w:rPr>
                <w:rFonts w:ascii="Consolas" w:hAnsi="Consolas" w:cs="Consolas"/>
                <w:color w:val="000000"/>
                <w:sz w:val="19"/>
                <w:szCs w:val="19"/>
              </w:rPr>
            </w:rPrChange>
          </w:rPr>
          <w:tab/>
          <w:t>{</w:t>
        </w:r>
      </w:ins>
    </w:p>
    <w:p w:rsidR="00F40A8D" w:rsidRPr="00F40A8D" w:rsidRDefault="00F40A8D" w:rsidP="00F40A8D">
      <w:pPr>
        <w:autoSpaceDE w:val="0"/>
        <w:autoSpaceDN w:val="0"/>
        <w:adjustRightInd w:val="0"/>
        <w:spacing w:after="0" w:line="240" w:lineRule="auto"/>
        <w:rPr>
          <w:ins w:id="1565" w:author="Виктория Санникова" w:date="2018-05-20T14:27:00Z"/>
          <w:rFonts w:ascii="Consolas" w:hAnsi="Consolas" w:cs="Consolas"/>
          <w:color w:val="000000"/>
          <w:sz w:val="19"/>
          <w:szCs w:val="19"/>
          <w:lang w:val="en-US"/>
          <w:rPrChange w:id="1566" w:author="Виктория Санникова" w:date="2018-05-20T14:27:00Z">
            <w:rPr>
              <w:ins w:id="1567" w:author="Виктория Санникова" w:date="2018-05-20T14:27:00Z"/>
              <w:rFonts w:ascii="Consolas" w:hAnsi="Consolas" w:cs="Consolas"/>
              <w:color w:val="000000"/>
              <w:sz w:val="19"/>
              <w:szCs w:val="19"/>
            </w:rPr>
          </w:rPrChange>
        </w:rPr>
      </w:pPr>
      <w:ins w:id="1568" w:author="Виктория Санникова" w:date="2018-05-20T14:27:00Z">
        <w:r w:rsidRPr="00F40A8D">
          <w:rPr>
            <w:rFonts w:ascii="Consolas" w:hAnsi="Consolas" w:cs="Consolas"/>
            <w:color w:val="000000"/>
            <w:sz w:val="19"/>
            <w:szCs w:val="19"/>
            <w:lang w:val="en-US"/>
            <w:rPrChange w:id="1569"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570"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571" w:author="Виктория Санникова" w:date="2018-05-20T14:27:00Z">
              <w:rPr>
                <w:rFonts w:ascii="Consolas" w:hAnsi="Consolas" w:cs="Consolas"/>
                <w:color w:val="000000"/>
                <w:sz w:val="19"/>
                <w:szCs w:val="19"/>
              </w:rPr>
            </w:rPrChange>
          </w:rPr>
          <w:tab/>
        </w:r>
        <w:proofErr w:type="gramStart"/>
        <w:r w:rsidRPr="00F40A8D">
          <w:rPr>
            <w:rFonts w:ascii="Consolas" w:hAnsi="Consolas" w:cs="Consolas"/>
            <w:color w:val="0000FF"/>
            <w:sz w:val="19"/>
            <w:szCs w:val="19"/>
            <w:lang w:val="en-US"/>
            <w:rPrChange w:id="1572" w:author="Виктория Санникова" w:date="2018-05-20T14:27:00Z">
              <w:rPr>
                <w:rFonts w:ascii="Consolas" w:hAnsi="Consolas" w:cs="Consolas"/>
                <w:color w:val="0000FF"/>
                <w:sz w:val="19"/>
                <w:szCs w:val="19"/>
              </w:rPr>
            </w:rPrChange>
          </w:rPr>
          <w:t>if</w:t>
        </w:r>
        <w:proofErr w:type="gramEnd"/>
        <w:r w:rsidRPr="00F40A8D">
          <w:rPr>
            <w:rFonts w:ascii="Consolas" w:hAnsi="Consolas" w:cs="Consolas"/>
            <w:color w:val="000000"/>
            <w:sz w:val="19"/>
            <w:szCs w:val="19"/>
            <w:lang w:val="en-US"/>
            <w:rPrChange w:id="1573" w:author="Виктория Санникова" w:date="2018-05-20T14:27:00Z">
              <w:rPr>
                <w:rFonts w:ascii="Consolas" w:hAnsi="Consolas" w:cs="Consolas"/>
                <w:color w:val="000000"/>
                <w:sz w:val="19"/>
                <w:szCs w:val="19"/>
              </w:rPr>
            </w:rPrChange>
          </w:rPr>
          <w:t xml:space="preserve"> (</w:t>
        </w:r>
        <w:proofErr w:type="spellStart"/>
        <w:r w:rsidRPr="00F40A8D">
          <w:rPr>
            <w:rFonts w:ascii="Consolas" w:hAnsi="Consolas" w:cs="Consolas"/>
            <w:color w:val="000000"/>
            <w:sz w:val="19"/>
            <w:szCs w:val="19"/>
            <w:lang w:val="en-US"/>
            <w:rPrChange w:id="1574" w:author="Виктория Санникова" w:date="2018-05-20T14:27:00Z">
              <w:rPr>
                <w:rFonts w:ascii="Consolas" w:hAnsi="Consolas" w:cs="Consolas"/>
                <w:color w:val="000000"/>
                <w:sz w:val="19"/>
                <w:szCs w:val="19"/>
              </w:rPr>
            </w:rPrChange>
          </w:rPr>
          <w:t>tmp</w:t>
        </w:r>
        <w:proofErr w:type="spellEnd"/>
        <w:r w:rsidRPr="00F40A8D">
          <w:rPr>
            <w:rFonts w:ascii="Consolas" w:hAnsi="Consolas" w:cs="Consolas"/>
            <w:color w:val="000000"/>
            <w:sz w:val="19"/>
            <w:szCs w:val="19"/>
            <w:lang w:val="en-US"/>
            <w:rPrChange w:id="1575" w:author="Виктория Санникова" w:date="2018-05-20T14:27:00Z">
              <w:rPr>
                <w:rFonts w:ascii="Consolas" w:hAnsi="Consolas" w:cs="Consolas"/>
                <w:color w:val="000000"/>
                <w:sz w:val="19"/>
                <w:szCs w:val="19"/>
              </w:rPr>
            </w:rPrChange>
          </w:rPr>
          <w:t>[a] &lt;= mas2[b])</w:t>
        </w:r>
      </w:ins>
    </w:p>
    <w:p w:rsidR="00F40A8D" w:rsidRPr="00F40A8D" w:rsidRDefault="00F40A8D" w:rsidP="00F40A8D">
      <w:pPr>
        <w:autoSpaceDE w:val="0"/>
        <w:autoSpaceDN w:val="0"/>
        <w:adjustRightInd w:val="0"/>
        <w:spacing w:after="0" w:line="240" w:lineRule="auto"/>
        <w:rPr>
          <w:ins w:id="1576" w:author="Виктория Санникова" w:date="2018-05-20T14:27:00Z"/>
          <w:rFonts w:ascii="Consolas" w:hAnsi="Consolas" w:cs="Consolas"/>
          <w:color w:val="000000"/>
          <w:sz w:val="19"/>
          <w:szCs w:val="19"/>
          <w:lang w:val="en-US"/>
          <w:rPrChange w:id="1577" w:author="Виктория Санникова" w:date="2018-05-20T14:27:00Z">
            <w:rPr>
              <w:ins w:id="1578" w:author="Виктория Санникова" w:date="2018-05-20T14:27:00Z"/>
              <w:rFonts w:ascii="Consolas" w:hAnsi="Consolas" w:cs="Consolas"/>
              <w:color w:val="000000"/>
              <w:sz w:val="19"/>
              <w:szCs w:val="19"/>
            </w:rPr>
          </w:rPrChange>
        </w:rPr>
      </w:pPr>
      <w:ins w:id="1579" w:author="Виктория Санникова" w:date="2018-05-20T14:27:00Z">
        <w:r w:rsidRPr="00F40A8D">
          <w:rPr>
            <w:rFonts w:ascii="Consolas" w:hAnsi="Consolas" w:cs="Consolas"/>
            <w:color w:val="000000"/>
            <w:sz w:val="19"/>
            <w:szCs w:val="19"/>
            <w:lang w:val="en-US"/>
            <w:rPrChange w:id="1580"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581"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582" w:author="Виктория Санникова" w:date="2018-05-20T14:27:00Z">
              <w:rPr>
                <w:rFonts w:ascii="Consolas" w:hAnsi="Consolas" w:cs="Consolas"/>
                <w:color w:val="000000"/>
                <w:sz w:val="19"/>
                <w:szCs w:val="19"/>
              </w:rPr>
            </w:rPrChange>
          </w:rPr>
          <w:tab/>
          <w:t>{</w:t>
        </w:r>
      </w:ins>
    </w:p>
    <w:p w:rsidR="00F40A8D" w:rsidRPr="00F40A8D" w:rsidRDefault="00F40A8D" w:rsidP="00F40A8D">
      <w:pPr>
        <w:autoSpaceDE w:val="0"/>
        <w:autoSpaceDN w:val="0"/>
        <w:adjustRightInd w:val="0"/>
        <w:spacing w:after="0" w:line="240" w:lineRule="auto"/>
        <w:rPr>
          <w:ins w:id="1583" w:author="Виктория Санникова" w:date="2018-05-20T14:27:00Z"/>
          <w:rFonts w:ascii="Consolas" w:hAnsi="Consolas" w:cs="Consolas"/>
          <w:color w:val="000000"/>
          <w:sz w:val="19"/>
          <w:szCs w:val="19"/>
          <w:lang w:val="en-US"/>
          <w:rPrChange w:id="1584" w:author="Виктория Санникова" w:date="2018-05-20T14:27:00Z">
            <w:rPr>
              <w:ins w:id="1585" w:author="Виктория Санникова" w:date="2018-05-20T14:27:00Z"/>
              <w:rFonts w:ascii="Consolas" w:hAnsi="Consolas" w:cs="Consolas"/>
              <w:color w:val="000000"/>
              <w:sz w:val="19"/>
              <w:szCs w:val="19"/>
            </w:rPr>
          </w:rPrChange>
        </w:rPr>
      </w:pPr>
      <w:ins w:id="1586" w:author="Виктория Санникова" w:date="2018-05-20T14:27:00Z">
        <w:r w:rsidRPr="00F40A8D">
          <w:rPr>
            <w:rFonts w:ascii="Consolas" w:hAnsi="Consolas" w:cs="Consolas"/>
            <w:color w:val="000000"/>
            <w:sz w:val="19"/>
            <w:szCs w:val="19"/>
            <w:lang w:val="en-US"/>
            <w:rPrChange w:id="1587"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588"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589"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590" w:author="Виктория Санникова" w:date="2018-05-20T14:27:00Z">
              <w:rPr>
                <w:rFonts w:ascii="Consolas" w:hAnsi="Consolas" w:cs="Consolas"/>
                <w:color w:val="000000"/>
                <w:sz w:val="19"/>
                <w:szCs w:val="19"/>
              </w:rPr>
            </w:rPrChange>
          </w:rPr>
          <w:tab/>
        </w:r>
        <w:proofErr w:type="gramStart"/>
        <w:r w:rsidRPr="00F40A8D">
          <w:rPr>
            <w:rFonts w:ascii="Consolas" w:hAnsi="Consolas" w:cs="Consolas"/>
            <w:color w:val="000000"/>
            <w:sz w:val="19"/>
            <w:szCs w:val="19"/>
            <w:lang w:val="en-US"/>
            <w:rPrChange w:id="1591" w:author="Виктория Санникова" w:date="2018-05-20T14:27:00Z">
              <w:rPr>
                <w:rFonts w:ascii="Consolas" w:hAnsi="Consolas" w:cs="Consolas"/>
                <w:color w:val="000000"/>
                <w:sz w:val="19"/>
                <w:szCs w:val="19"/>
              </w:rPr>
            </w:rPrChange>
          </w:rPr>
          <w:t>mas[</w:t>
        </w:r>
        <w:proofErr w:type="spellStart"/>
        <w:proofErr w:type="gramEnd"/>
        <w:r w:rsidRPr="00F40A8D">
          <w:rPr>
            <w:rFonts w:ascii="Consolas" w:hAnsi="Consolas" w:cs="Consolas"/>
            <w:color w:val="000000"/>
            <w:sz w:val="19"/>
            <w:szCs w:val="19"/>
            <w:lang w:val="en-US"/>
            <w:rPrChange w:id="1592" w:author="Виктория Санникова" w:date="2018-05-20T14:27:00Z">
              <w:rPr>
                <w:rFonts w:ascii="Consolas" w:hAnsi="Consolas" w:cs="Consolas"/>
                <w:color w:val="000000"/>
                <w:sz w:val="19"/>
                <w:szCs w:val="19"/>
              </w:rPr>
            </w:rPrChange>
          </w:rPr>
          <w:t>i</w:t>
        </w:r>
        <w:proofErr w:type="spellEnd"/>
        <w:r w:rsidRPr="00F40A8D">
          <w:rPr>
            <w:rFonts w:ascii="Consolas" w:hAnsi="Consolas" w:cs="Consolas"/>
            <w:color w:val="000000"/>
            <w:sz w:val="19"/>
            <w:szCs w:val="19"/>
            <w:lang w:val="en-US"/>
            <w:rPrChange w:id="1593" w:author="Виктория Санникова" w:date="2018-05-20T14:27:00Z">
              <w:rPr>
                <w:rFonts w:ascii="Consolas" w:hAnsi="Consolas" w:cs="Consolas"/>
                <w:color w:val="000000"/>
                <w:sz w:val="19"/>
                <w:szCs w:val="19"/>
              </w:rPr>
            </w:rPrChange>
          </w:rPr>
          <w:t xml:space="preserve">] = </w:t>
        </w:r>
        <w:proofErr w:type="spellStart"/>
        <w:r w:rsidRPr="00F40A8D">
          <w:rPr>
            <w:rFonts w:ascii="Consolas" w:hAnsi="Consolas" w:cs="Consolas"/>
            <w:color w:val="000000"/>
            <w:sz w:val="19"/>
            <w:szCs w:val="19"/>
            <w:lang w:val="en-US"/>
            <w:rPrChange w:id="1594" w:author="Виктория Санникова" w:date="2018-05-20T14:27:00Z">
              <w:rPr>
                <w:rFonts w:ascii="Consolas" w:hAnsi="Consolas" w:cs="Consolas"/>
                <w:color w:val="000000"/>
                <w:sz w:val="19"/>
                <w:szCs w:val="19"/>
              </w:rPr>
            </w:rPrChange>
          </w:rPr>
          <w:t>tmp</w:t>
        </w:r>
        <w:proofErr w:type="spellEnd"/>
        <w:r w:rsidRPr="00F40A8D">
          <w:rPr>
            <w:rFonts w:ascii="Consolas" w:hAnsi="Consolas" w:cs="Consolas"/>
            <w:color w:val="000000"/>
            <w:sz w:val="19"/>
            <w:szCs w:val="19"/>
            <w:lang w:val="en-US"/>
            <w:rPrChange w:id="1595" w:author="Виктория Санникова" w:date="2018-05-20T14:27:00Z">
              <w:rPr>
                <w:rFonts w:ascii="Consolas" w:hAnsi="Consolas" w:cs="Consolas"/>
                <w:color w:val="000000"/>
                <w:sz w:val="19"/>
                <w:szCs w:val="19"/>
              </w:rPr>
            </w:rPrChange>
          </w:rPr>
          <w:t>[a];</w:t>
        </w:r>
      </w:ins>
    </w:p>
    <w:p w:rsidR="00F40A8D" w:rsidRPr="00F40A8D" w:rsidRDefault="00F40A8D" w:rsidP="00F40A8D">
      <w:pPr>
        <w:autoSpaceDE w:val="0"/>
        <w:autoSpaceDN w:val="0"/>
        <w:adjustRightInd w:val="0"/>
        <w:spacing w:after="0" w:line="240" w:lineRule="auto"/>
        <w:rPr>
          <w:ins w:id="1596" w:author="Виктория Санникова" w:date="2018-05-20T14:27:00Z"/>
          <w:rFonts w:ascii="Consolas" w:hAnsi="Consolas" w:cs="Consolas"/>
          <w:color w:val="000000"/>
          <w:sz w:val="19"/>
          <w:szCs w:val="19"/>
          <w:lang w:val="en-US"/>
          <w:rPrChange w:id="1597" w:author="Виктория Санникова" w:date="2018-05-20T14:27:00Z">
            <w:rPr>
              <w:ins w:id="1598" w:author="Виктория Санникова" w:date="2018-05-20T14:27:00Z"/>
              <w:rFonts w:ascii="Consolas" w:hAnsi="Consolas" w:cs="Consolas"/>
              <w:color w:val="000000"/>
              <w:sz w:val="19"/>
              <w:szCs w:val="19"/>
            </w:rPr>
          </w:rPrChange>
        </w:rPr>
      </w:pPr>
      <w:ins w:id="1599" w:author="Виктория Санникова" w:date="2018-05-20T14:27:00Z">
        <w:r w:rsidRPr="00F40A8D">
          <w:rPr>
            <w:rFonts w:ascii="Consolas" w:hAnsi="Consolas" w:cs="Consolas"/>
            <w:color w:val="000000"/>
            <w:sz w:val="19"/>
            <w:szCs w:val="19"/>
            <w:lang w:val="en-US"/>
            <w:rPrChange w:id="1600"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601"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602"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603" w:author="Виктория Санникова" w:date="2018-05-20T14:27:00Z">
              <w:rPr>
                <w:rFonts w:ascii="Consolas" w:hAnsi="Consolas" w:cs="Consolas"/>
                <w:color w:val="000000"/>
                <w:sz w:val="19"/>
                <w:szCs w:val="19"/>
              </w:rPr>
            </w:rPrChange>
          </w:rPr>
          <w:tab/>
        </w:r>
        <w:proofErr w:type="gramStart"/>
        <w:r w:rsidRPr="00F40A8D">
          <w:rPr>
            <w:rFonts w:ascii="Consolas" w:hAnsi="Consolas" w:cs="Consolas"/>
            <w:color w:val="000000"/>
            <w:sz w:val="19"/>
            <w:szCs w:val="19"/>
            <w:lang w:val="en-US"/>
            <w:rPrChange w:id="1604" w:author="Виктория Санникова" w:date="2018-05-20T14:27:00Z">
              <w:rPr>
                <w:rFonts w:ascii="Consolas" w:hAnsi="Consolas" w:cs="Consolas"/>
                <w:color w:val="000000"/>
                <w:sz w:val="19"/>
                <w:szCs w:val="19"/>
              </w:rPr>
            </w:rPrChange>
          </w:rPr>
          <w:t>a</w:t>
        </w:r>
        <w:proofErr w:type="gramEnd"/>
        <w:r w:rsidRPr="00F40A8D">
          <w:rPr>
            <w:rFonts w:ascii="Consolas" w:hAnsi="Consolas" w:cs="Consolas"/>
            <w:color w:val="000000"/>
            <w:sz w:val="19"/>
            <w:szCs w:val="19"/>
            <w:lang w:val="en-US"/>
            <w:rPrChange w:id="1605" w:author="Виктория Санникова" w:date="2018-05-20T14:27:00Z">
              <w:rPr>
                <w:rFonts w:ascii="Consolas" w:hAnsi="Consolas" w:cs="Consolas"/>
                <w:color w:val="000000"/>
                <w:sz w:val="19"/>
                <w:szCs w:val="19"/>
              </w:rPr>
            </w:rPrChange>
          </w:rPr>
          <w:t>++;</w:t>
        </w:r>
      </w:ins>
    </w:p>
    <w:p w:rsidR="00F40A8D" w:rsidRPr="00F40A8D" w:rsidRDefault="00F40A8D" w:rsidP="00F40A8D">
      <w:pPr>
        <w:autoSpaceDE w:val="0"/>
        <w:autoSpaceDN w:val="0"/>
        <w:adjustRightInd w:val="0"/>
        <w:spacing w:after="0" w:line="240" w:lineRule="auto"/>
        <w:rPr>
          <w:ins w:id="1606" w:author="Виктория Санникова" w:date="2018-05-20T14:27:00Z"/>
          <w:rFonts w:ascii="Consolas" w:hAnsi="Consolas" w:cs="Consolas"/>
          <w:color w:val="000000"/>
          <w:sz w:val="19"/>
          <w:szCs w:val="19"/>
          <w:lang w:val="en-US"/>
          <w:rPrChange w:id="1607" w:author="Виктория Санникова" w:date="2018-05-20T14:27:00Z">
            <w:rPr>
              <w:ins w:id="1608" w:author="Виктория Санникова" w:date="2018-05-20T14:27:00Z"/>
              <w:rFonts w:ascii="Consolas" w:hAnsi="Consolas" w:cs="Consolas"/>
              <w:color w:val="000000"/>
              <w:sz w:val="19"/>
              <w:szCs w:val="19"/>
            </w:rPr>
          </w:rPrChange>
        </w:rPr>
      </w:pPr>
      <w:ins w:id="1609" w:author="Виктория Санникова" w:date="2018-05-20T14:27:00Z">
        <w:r w:rsidRPr="00F40A8D">
          <w:rPr>
            <w:rFonts w:ascii="Consolas" w:hAnsi="Consolas" w:cs="Consolas"/>
            <w:color w:val="000000"/>
            <w:sz w:val="19"/>
            <w:szCs w:val="19"/>
            <w:lang w:val="en-US"/>
            <w:rPrChange w:id="1610"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611"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612" w:author="Виктория Санникова" w:date="2018-05-20T14:27:00Z">
              <w:rPr>
                <w:rFonts w:ascii="Consolas" w:hAnsi="Consolas" w:cs="Consolas"/>
                <w:color w:val="000000"/>
                <w:sz w:val="19"/>
                <w:szCs w:val="19"/>
              </w:rPr>
            </w:rPrChange>
          </w:rPr>
          <w:tab/>
          <w:t>}</w:t>
        </w:r>
      </w:ins>
    </w:p>
    <w:p w:rsidR="00F40A8D" w:rsidRPr="00F40A8D" w:rsidRDefault="00F40A8D" w:rsidP="00F40A8D">
      <w:pPr>
        <w:autoSpaceDE w:val="0"/>
        <w:autoSpaceDN w:val="0"/>
        <w:adjustRightInd w:val="0"/>
        <w:spacing w:after="0" w:line="240" w:lineRule="auto"/>
        <w:rPr>
          <w:ins w:id="1613" w:author="Виктория Санникова" w:date="2018-05-20T14:27:00Z"/>
          <w:rFonts w:ascii="Consolas" w:hAnsi="Consolas" w:cs="Consolas"/>
          <w:color w:val="000000"/>
          <w:sz w:val="19"/>
          <w:szCs w:val="19"/>
          <w:lang w:val="en-US"/>
          <w:rPrChange w:id="1614" w:author="Виктория Санникова" w:date="2018-05-20T14:27:00Z">
            <w:rPr>
              <w:ins w:id="1615" w:author="Виктория Санникова" w:date="2018-05-20T14:27:00Z"/>
              <w:rFonts w:ascii="Consolas" w:hAnsi="Consolas" w:cs="Consolas"/>
              <w:color w:val="000000"/>
              <w:sz w:val="19"/>
              <w:szCs w:val="19"/>
            </w:rPr>
          </w:rPrChange>
        </w:rPr>
      </w:pPr>
      <w:ins w:id="1616" w:author="Виктория Санникова" w:date="2018-05-20T14:27:00Z">
        <w:r w:rsidRPr="00F40A8D">
          <w:rPr>
            <w:rFonts w:ascii="Consolas" w:hAnsi="Consolas" w:cs="Consolas"/>
            <w:color w:val="000000"/>
            <w:sz w:val="19"/>
            <w:szCs w:val="19"/>
            <w:lang w:val="en-US"/>
            <w:rPrChange w:id="1617"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618"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619" w:author="Виктория Санникова" w:date="2018-05-20T14:27:00Z">
              <w:rPr>
                <w:rFonts w:ascii="Consolas" w:hAnsi="Consolas" w:cs="Consolas"/>
                <w:color w:val="000000"/>
                <w:sz w:val="19"/>
                <w:szCs w:val="19"/>
              </w:rPr>
            </w:rPrChange>
          </w:rPr>
          <w:tab/>
        </w:r>
        <w:proofErr w:type="gramStart"/>
        <w:r w:rsidRPr="00F40A8D">
          <w:rPr>
            <w:rFonts w:ascii="Consolas" w:hAnsi="Consolas" w:cs="Consolas"/>
            <w:color w:val="0000FF"/>
            <w:sz w:val="19"/>
            <w:szCs w:val="19"/>
            <w:lang w:val="en-US"/>
            <w:rPrChange w:id="1620" w:author="Виктория Санникова" w:date="2018-05-20T14:27:00Z">
              <w:rPr>
                <w:rFonts w:ascii="Consolas" w:hAnsi="Consolas" w:cs="Consolas"/>
                <w:color w:val="0000FF"/>
                <w:sz w:val="19"/>
                <w:szCs w:val="19"/>
              </w:rPr>
            </w:rPrChange>
          </w:rPr>
          <w:t>else</w:t>
        </w:r>
        <w:proofErr w:type="gramEnd"/>
      </w:ins>
    </w:p>
    <w:p w:rsidR="00F40A8D" w:rsidRPr="00F40A8D" w:rsidRDefault="00F40A8D" w:rsidP="00F40A8D">
      <w:pPr>
        <w:autoSpaceDE w:val="0"/>
        <w:autoSpaceDN w:val="0"/>
        <w:adjustRightInd w:val="0"/>
        <w:spacing w:after="0" w:line="240" w:lineRule="auto"/>
        <w:rPr>
          <w:ins w:id="1621" w:author="Виктория Санникова" w:date="2018-05-20T14:27:00Z"/>
          <w:rFonts w:ascii="Consolas" w:hAnsi="Consolas" w:cs="Consolas"/>
          <w:color w:val="000000"/>
          <w:sz w:val="19"/>
          <w:szCs w:val="19"/>
          <w:lang w:val="en-US"/>
          <w:rPrChange w:id="1622" w:author="Виктория Санникова" w:date="2018-05-20T14:27:00Z">
            <w:rPr>
              <w:ins w:id="1623" w:author="Виктория Санникова" w:date="2018-05-20T14:27:00Z"/>
              <w:rFonts w:ascii="Consolas" w:hAnsi="Consolas" w:cs="Consolas"/>
              <w:color w:val="000000"/>
              <w:sz w:val="19"/>
              <w:szCs w:val="19"/>
            </w:rPr>
          </w:rPrChange>
        </w:rPr>
      </w:pPr>
      <w:ins w:id="1624" w:author="Виктория Санникова" w:date="2018-05-20T14:27:00Z">
        <w:r w:rsidRPr="00F40A8D">
          <w:rPr>
            <w:rFonts w:ascii="Consolas" w:hAnsi="Consolas" w:cs="Consolas"/>
            <w:color w:val="000000"/>
            <w:sz w:val="19"/>
            <w:szCs w:val="19"/>
            <w:lang w:val="en-US"/>
            <w:rPrChange w:id="1625"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626"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627" w:author="Виктория Санникова" w:date="2018-05-20T14:27:00Z">
              <w:rPr>
                <w:rFonts w:ascii="Consolas" w:hAnsi="Consolas" w:cs="Consolas"/>
                <w:color w:val="000000"/>
                <w:sz w:val="19"/>
                <w:szCs w:val="19"/>
              </w:rPr>
            </w:rPrChange>
          </w:rPr>
          <w:tab/>
          <w:t>{</w:t>
        </w:r>
      </w:ins>
    </w:p>
    <w:p w:rsidR="00F40A8D" w:rsidRPr="00F40A8D" w:rsidRDefault="00F40A8D" w:rsidP="00F40A8D">
      <w:pPr>
        <w:autoSpaceDE w:val="0"/>
        <w:autoSpaceDN w:val="0"/>
        <w:adjustRightInd w:val="0"/>
        <w:spacing w:after="0" w:line="240" w:lineRule="auto"/>
        <w:rPr>
          <w:ins w:id="1628" w:author="Виктория Санникова" w:date="2018-05-20T14:27:00Z"/>
          <w:rFonts w:ascii="Consolas" w:hAnsi="Consolas" w:cs="Consolas"/>
          <w:color w:val="000000"/>
          <w:sz w:val="19"/>
          <w:szCs w:val="19"/>
          <w:lang w:val="en-US"/>
          <w:rPrChange w:id="1629" w:author="Виктория Санникова" w:date="2018-05-20T14:27:00Z">
            <w:rPr>
              <w:ins w:id="1630" w:author="Виктория Санникова" w:date="2018-05-20T14:27:00Z"/>
              <w:rFonts w:ascii="Consolas" w:hAnsi="Consolas" w:cs="Consolas"/>
              <w:color w:val="000000"/>
              <w:sz w:val="19"/>
              <w:szCs w:val="19"/>
            </w:rPr>
          </w:rPrChange>
        </w:rPr>
      </w:pPr>
      <w:ins w:id="1631" w:author="Виктория Санникова" w:date="2018-05-20T14:27:00Z">
        <w:r w:rsidRPr="00F40A8D">
          <w:rPr>
            <w:rFonts w:ascii="Consolas" w:hAnsi="Consolas" w:cs="Consolas"/>
            <w:color w:val="000000"/>
            <w:sz w:val="19"/>
            <w:szCs w:val="19"/>
            <w:lang w:val="en-US"/>
            <w:rPrChange w:id="1632"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633"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634"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635" w:author="Виктория Санникова" w:date="2018-05-20T14:27:00Z">
              <w:rPr>
                <w:rFonts w:ascii="Consolas" w:hAnsi="Consolas" w:cs="Consolas"/>
                <w:color w:val="000000"/>
                <w:sz w:val="19"/>
                <w:szCs w:val="19"/>
              </w:rPr>
            </w:rPrChange>
          </w:rPr>
          <w:tab/>
        </w:r>
        <w:proofErr w:type="gramStart"/>
        <w:r w:rsidRPr="00F40A8D">
          <w:rPr>
            <w:rFonts w:ascii="Consolas" w:hAnsi="Consolas" w:cs="Consolas"/>
            <w:color w:val="000000"/>
            <w:sz w:val="19"/>
            <w:szCs w:val="19"/>
            <w:lang w:val="en-US"/>
            <w:rPrChange w:id="1636" w:author="Виктория Санникова" w:date="2018-05-20T14:27:00Z">
              <w:rPr>
                <w:rFonts w:ascii="Consolas" w:hAnsi="Consolas" w:cs="Consolas"/>
                <w:color w:val="000000"/>
                <w:sz w:val="19"/>
                <w:szCs w:val="19"/>
              </w:rPr>
            </w:rPrChange>
          </w:rPr>
          <w:t>mas[</w:t>
        </w:r>
        <w:proofErr w:type="spellStart"/>
        <w:proofErr w:type="gramEnd"/>
        <w:r w:rsidRPr="00F40A8D">
          <w:rPr>
            <w:rFonts w:ascii="Consolas" w:hAnsi="Consolas" w:cs="Consolas"/>
            <w:color w:val="000000"/>
            <w:sz w:val="19"/>
            <w:szCs w:val="19"/>
            <w:lang w:val="en-US"/>
            <w:rPrChange w:id="1637" w:author="Виктория Санникова" w:date="2018-05-20T14:27:00Z">
              <w:rPr>
                <w:rFonts w:ascii="Consolas" w:hAnsi="Consolas" w:cs="Consolas"/>
                <w:color w:val="000000"/>
                <w:sz w:val="19"/>
                <w:szCs w:val="19"/>
              </w:rPr>
            </w:rPrChange>
          </w:rPr>
          <w:t>i</w:t>
        </w:r>
        <w:proofErr w:type="spellEnd"/>
        <w:r w:rsidRPr="00F40A8D">
          <w:rPr>
            <w:rFonts w:ascii="Consolas" w:hAnsi="Consolas" w:cs="Consolas"/>
            <w:color w:val="000000"/>
            <w:sz w:val="19"/>
            <w:szCs w:val="19"/>
            <w:lang w:val="en-US"/>
            <w:rPrChange w:id="1638" w:author="Виктория Санникова" w:date="2018-05-20T14:27:00Z">
              <w:rPr>
                <w:rFonts w:ascii="Consolas" w:hAnsi="Consolas" w:cs="Consolas"/>
                <w:color w:val="000000"/>
                <w:sz w:val="19"/>
                <w:szCs w:val="19"/>
              </w:rPr>
            </w:rPrChange>
          </w:rPr>
          <w:t>] = mas2[b];</w:t>
        </w:r>
      </w:ins>
    </w:p>
    <w:p w:rsidR="00F40A8D" w:rsidRPr="00F40A8D" w:rsidRDefault="00F40A8D" w:rsidP="00F40A8D">
      <w:pPr>
        <w:autoSpaceDE w:val="0"/>
        <w:autoSpaceDN w:val="0"/>
        <w:adjustRightInd w:val="0"/>
        <w:spacing w:after="0" w:line="240" w:lineRule="auto"/>
        <w:rPr>
          <w:ins w:id="1639" w:author="Виктория Санникова" w:date="2018-05-20T14:27:00Z"/>
          <w:rFonts w:ascii="Consolas" w:hAnsi="Consolas" w:cs="Consolas"/>
          <w:color w:val="000000"/>
          <w:sz w:val="19"/>
          <w:szCs w:val="19"/>
          <w:lang w:val="en-US"/>
          <w:rPrChange w:id="1640" w:author="Виктория Санникова" w:date="2018-05-20T14:27:00Z">
            <w:rPr>
              <w:ins w:id="1641" w:author="Виктория Санникова" w:date="2018-05-20T14:27:00Z"/>
              <w:rFonts w:ascii="Consolas" w:hAnsi="Consolas" w:cs="Consolas"/>
              <w:color w:val="000000"/>
              <w:sz w:val="19"/>
              <w:szCs w:val="19"/>
            </w:rPr>
          </w:rPrChange>
        </w:rPr>
      </w:pPr>
      <w:ins w:id="1642" w:author="Виктория Санникова" w:date="2018-05-20T14:27:00Z">
        <w:r w:rsidRPr="00F40A8D">
          <w:rPr>
            <w:rFonts w:ascii="Consolas" w:hAnsi="Consolas" w:cs="Consolas"/>
            <w:color w:val="000000"/>
            <w:sz w:val="19"/>
            <w:szCs w:val="19"/>
            <w:lang w:val="en-US"/>
            <w:rPrChange w:id="1643"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644"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645"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646" w:author="Виктория Санникова" w:date="2018-05-20T14:27:00Z">
              <w:rPr>
                <w:rFonts w:ascii="Consolas" w:hAnsi="Consolas" w:cs="Consolas"/>
                <w:color w:val="000000"/>
                <w:sz w:val="19"/>
                <w:szCs w:val="19"/>
              </w:rPr>
            </w:rPrChange>
          </w:rPr>
          <w:tab/>
        </w:r>
        <w:proofErr w:type="gramStart"/>
        <w:r w:rsidRPr="00F40A8D">
          <w:rPr>
            <w:rFonts w:ascii="Consolas" w:hAnsi="Consolas" w:cs="Consolas"/>
            <w:color w:val="000000"/>
            <w:sz w:val="19"/>
            <w:szCs w:val="19"/>
            <w:lang w:val="en-US"/>
            <w:rPrChange w:id="1647" w:author="Виктория Санникова" w:date="2018-05-20T14:27:00Z">
              <w:rPr>
                <w:rFonts w:ascii="Consolas" w:hAnsi="Consolas" w:cs="Consolas"/>
                <w:color w:val="000000"/>
                <w:sz w:val="19"/>
                <w:szCs w:val="19"/>
              </w:rPr>
            </w:rPrChange>
          </w:rPr>
          <w:t>b</w:t>
        </w:r>
        <w:proofErr w:type="gramEnd"/>
        <w:r w:rsidRPr="00F40A8D">
          <w:rPr>
            <w:rFonts w:ascii="Consolas" w:hAnsi="Consolas" w:cs="Consolas"/>
            <w:color w:val="000000"/>
            <w:sz w:val="19"/>
            <w:szCs w:val="19"/>
            <w:lang w:val="en-US"/>
            <w:rPrChange w:id="1648" w:author="Виктория Санникова" w:date="2018-05-20T14:27:00Z">
              <w:rPr>
                <w:rFonts w:ascii="Consolas" w:hAnsi="Consolas" w:cs="Consolas"/>
                <w:color w:val="000000"/>
                <w:sz w:val="19"/>
                <w:szCs w:val="19"/>
              </w:rPr>
            </w:rPrChange>
          </w:rPr>
          <w:t>++;</w:t>
        </w:r>
      </w:ins>
    </w:p>
    <w:p w:rsidR="00F40A8D" w:rsidRPr="00F40A8D" w:rsidRDefault="00F40A8D" w:rsidP="00F40A8D">
      <w:pPr>
        <w:autoSpaceDE w:val="0"/>
        <w:autoSpaceDN w:val="0"/>
        <w:adjustRightInd w:val="0"/>
        <w:spacing w:after="0" w:line="240" w:lineRule="auto"/>
        <w:rPr>
          <w:ins w:id="1649" w:author="Виктория Санникова" w:date="2018-05-20T14:27:00Z"/>
          <w:rFonts w:ascii="Consolas" w:hAnsi="Consolas" w:cs="Consolas"/>
          <w:color w:val="000000"/>
          <w:sz w:val="19"/>
          <w:szCs w:val="19"/>
          <w:lang w:val="en-US"/>
          <w:rPrChange w:id="1650" w:author="Виктория Санникова" w:date="2018-05-20T14:27:00Z">
            <w:rPr>
              <w:ins w:id="1651" w:author="Виктория Санникова" w:date="2018-05-20T14:27:00Z"/>
              <w:rFonts w:ascii="Consolas" w:hAnsi="Consolas" w:cs="Consolas"/>
              <w:color w:val="000000"/>
              <w:sz w:val="19"/>
              <w:szCs w:val="19"/>
            </w:rPr>
          </w:rPrChange>
        </w:rPr>
      </w:pPr>
      <w:ins w:id="1652" w:author="Виктория Санникова" w:date="2018-05-20T14:27:00Z">
        <w:r w:rsidRPr="00F40A8D">
          <w:rPr>
            <w:rFonts w:ascii="Consolas" w:hAnsi="Consolas" w:cs="Consolas"/>
            <w:color w:val="000000"/>
            <w:sz w:val="19"/>
            <w:szCs w:val="19"/>
            <w:lang w:val="en-US"/>
            <w:rPrChange w:id="1653"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654"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655" w:author="Виктория Санникова" w:date="2018-05-20T14:27:00Z">
              <w:rPr>
                <w:rFonts w:ascii="Consolas" w:hAnsi="Consolas" w:cs="Consolas"/>
                <w:color w:val="000000"/>
                <w:sz w:val="19"/>
                <w:szCs w:val="19"/>
              </w:rPr>
            </w:rPrChange>
          </w:rPr>
          <w:tab/>
          <w:t>}</w:t>
        </w:r>
      </w:ins>
    </w:p>
    <w:p w:rsidR="00F40A8D" w:rsidRPr="00F40A8D" w:rsidRDefault="00F40A8D" w:rsidP="00F40A8D">
      <w:pPr>
        <w:autoSpaceDE w:val="0"/>
        <w:autoSpaceDN w:val="0"/>
        <w:adjustRightInd w:val="0"/>
        <w:spacing w:after="0" w:line="240" w:lineRule="auto"/>
        <w:rPr>
          <w:ins w:id="1656" w:author="Виктория Санникова" w:date="2018-05-20T14:27:00Z"/>
          <w:rFonts w:ascii="Consolas" w:hAnsi="Consolas" w:cs="Consolas"/>
          <w:color w:val="000000"/>
          <w:sz w:val="19"/>
          <w:szCs w:val="19"/>
          <w:lang w:val="en-US"/>
          <w:rPrChange w:id="1657" w:author="Виктория Санникова" w:date="2018-05-20T14:27:00Z">
            <w:rPr>
              <w:ins w:id="1658" w:author="Виктория Санникова" w:date="2018-05-20T14:27:00Z"/>
              <w:rFonts w:ascii="Consolas" w:hAnsi="Consolas" w:cs="Consolas"/>
              <w:color w:val="000000"/>
              <w:sz w:val="19"/>
              <w:szCs w:val="19"/>
            </w:rPr>
          </w:rPrChange>
        </w:rPr>
      </w:pPr>
      <w:ins w:id="1659" w:author="Виктория Санникова" w:date="2018-05-20T14:27:00Z">
        <w:r w:rsidRPr="00F40A8D">
          <w:rPr>
            <w:rFonts w:ascii="Consolas" w:hAnsi="Consolas" w:cs="Consolas"/>
            <w:color w:val="000000"/>
            <w:sz w:val="19"/>
            <w:szCs w:val="19"/>
            <w:lang w:val="en-US"/>
            <w:rPrChange w:id="1660"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661"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662" w:author="Виктория Санникова" w:date="2018-05-20T14:27:00Z">
              <w:rPr>
                <w:rFonts w:ascii="Consolas" w:hAnsi="Consolas" w:cs="Consolas"/>
                <w:color w:val="000000"/>
                <w:sz w:val="19"/>
                <w:szCs w:val="19"/>
              </w:rPr>
            </w:rPrChange>
          </w:rPr>
          <w:tab/>
        </w:r>
        <w:proofErr w:type="spellStart"/>
        <w:proofErr w:type="gramStart"/>
        <w:r w:rsidRPr="00F40A8D">
          <w:rPr>
            <w:rFonts w:ascii="Consolas" w:hAnsi="Consolas" w:cs="Consolas"/>
            <w:color w:val="000000"/>
            <w:sz w:val="19"/>
            <w:szCs w:val="19"/>
            <w:lang w:val="en-US"/>
            <w:rPrChange w:id="1663" w:author="Виктория Санникова" w:date="2018-05-20T14:27:00Z">
              <w:rPr>
                <w:rFonts w:ascii="Consolas" w:hAnsi="Consolas" w:cs="Consolas"/>
                <w:color w:val="000000"/>
                <w:sz w:val="19"/>
                <w:szCs w:val="19"/>
              </w:rPr>
            </w:rPrChange>
          </w:rPr>
          <w:t>i</w:t>
        </w:r>
        <w:proofErr w:type="spellEnd"/>
        <w:proofErr w:type="gramEnd"/>
        <w:r w:rsidRPr="00F40A8D">
          <w:rPr>
            <w:rFonts w:ascii="Consolas" w:hAnsi="Consolas" w:cs="Consolas"/>
            <w:color w:val="000000"/>
            <w:sz w:val="19"/>
            <w:szCs w:val="19"/>
            <w:lang w:val="en-US"/>
            <w:rPrChange w:id="1664" w:author="Виктория Санникова" w:date="2018-05-20T14:27:00Z">
              <w:rPr>
                <w:rFonts w:ascii="Consolas" w:hAnsi="Consolas" w:cs="Consolas"/>
                <w:color w:val="000000"/>
                <w:sz w:val="19"/>
                <w:szCs w:val="19"/>
              </w:rPr>
            </w:rPrChange>
          </w:rPr>
          <w:t>++;</w:t>
        </w:r>
      </w:ins>
    </w:p>
    <w:p w:rsidR="00F40A8D" w:rsidRPr="00F40A8D" w:rsidRDefault="00F40A8D" w:rsidP="00F40A8D">
      <w:pPr>
        <w:autoSpaceDE w:val="0"/>
        <w:autoSpaceDN w:val="0"/>
        <w:adjustRightInd w:val="0"/>
        <w:spacing w:after="0" w:line="240" w:lineRule="auto"/>
        <w:rPr>
          <w:ins w:id="1665" w:author="Виктория Санникова" w:date="2018-05-20T14:27:00Z"/>
          <w:rFonts w:ascii="Consolas" w:hAnsi="Consolas" w:cs="Consolas"/>
          <w:color w:val="000000"/>
          <w:sz w:val="19"/>
          <w:szCs w:val="19"/>
          <w:lang w:val="en-US"/>
          <w:rPrChange w:id="1666" w:author="Виктория Санникова" w:date="2018-05-20T14:27:00Z">
            <w:rPr>
              <w:ins w:id="1667" w:author="Виктория Санникова" w:date="2018-05-20T14:27:00Z"/>
              <w:rFonts w:ascii="Consolas" w:hAnsi="Consolas" w:cs="Consolas"/>
              <w:color w:val="000000"/>
              <w:sz w:val="19"/>
              <w:szCs w:val="19"/>
            </w:rPr>
          </w:rPrChange>
        </w:rPr>
      </w:pPr>
      <w:ins w:id="1668" w:author="Виктория Санникова" w:date="2018-05-20T14:27:00Z">
        <w:r w:rsidRPr="00F40A8D">
          <w:rPr>
            <w:rFonts w:ascii="Consolas" w:hAnsi="Consolas" w:cs="Consolas"/>
            <w:color w:val="000000"/>
            <w:sz w:val="19"/>
            <w:szCs w:val="19"/>
            <w:lang w:val="en-US"/>
            <w:rPrChange w:id="1669"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670" w:author="Виктория Санникова" w:date="2018-05-20T14:27:00Z">
              <w:rPr>
                <w:rFonts w:ascii="Consolas" w:hAnsi="Consolas" w:cs="Consolas"/>
                <w:color w:val="000000"/>
                <w:sz w:val="19"/>
                <w:szCs w:val="19"/>
              </w:rPr>
            </w:rPrChange>
          </w:rPr>
          <w:tab/>
          <w:t>}</w:t>
        </w:r>
      </w:ins>
    </w:p>
    <w:p w:rsidR="00F40A8D" w:rsidRPr="00F40A8D" w:rsidRDefault="00F40A8D" w:rsidP="00F40A8D">
      <w:pPr>
        <w:autoSpaceDE w:val="0"/>
        <w:autoSpaceDN w:val="0"/>
        <w:adjustRightInd w:val="0"/>
        <w:spacing w:after="0" w:line="240" w:lineRule="auto"/>
        <w:rPr>
          <w:ins w:id="1671" w:author="Виктория Санникова" w:date="2018-05-20T14:27:00Z"/>
          <w:rFonts w:ascii="Consolas" w:hAnsi="Consolas" w:cs="Consolas"/>
          <w:color w:val="000000"/>
          <w:sz w:val="19"/>
          <w:szCs w:val="19"/>
          <w:lang w:val="en-US"/>
          <w:rPrChange w:id="1672" w:author="Виктория Санникова" w:date="2018-05-20T14:27:00Z">
            <w:rPr>
              <w:ins w:id="1673" w:author="Виктория Санникова" w:date="2018-05-20T14:27:00Z"/>
              <w:rFonts w:ascii="Consolas" w:hAnsi="Consolas" w:cs="Consolas"/>
              <w:color w:val="000000"/>
              <w:sz w:val="19"/>
              <w:szCs w:val="19"/>
            </w:rPr>
          </w:rPrChange>
        </w:rPr>
      </w:pPr>
      <w:ins w:id="1674" w:author="Виктория Санникова" w:date="2018-05-20T14:27:00Z">
        <w:r w:rsidRPr="00F40A8D">
          <w:rPr>
            <w:rFonts w:ascii="Consolas" w:hAnsi="Consolas" w:cs="Consolas"/>
            <w:color w:val="000000"/>
            <w:sz w:val="19"/>
            <w:szCs w:val="19"/>
            <w:lang w:val="en-US"/>
            <w:rPrChange w:id="1675"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676" w:author="Виктория Санникова" w:date="2018-05-20T14:27:00Z">
              <w:rPr>
                <w:rFonts w:ascii="Consolas" w:hAnsi="Consolas" w:cs="Consolas"/>
                <w:color w:val="000000"/>
                <w:sz w:val="19"/>
                <w:szCs w:val="19"/>
              </w:rPr>
            </w:rPrChange>
          </w:rPr>
          <w:tab/>
        </w:r>
        <w:proofErr w:type="gramStart"/>
        <w:r w:rsidRPr="00F40A8D">
          <w:rPr>
            <w:rFonts w:ascii="Consolas" w:hAnsi="Consolas" w:cs="Consolas"/>
            <w:color w:val="0000FF"/>
            <w:sz w:val="19"/>
            <w:szCs w:val="19"/>
            <w:lang w:val="en-US"/>
            <w:rPrChange w:id="1677" w:author="Виктория Санникова" w:date="2018-05-20T14:27:00Z">
              <w:rPr>
                <w:rFonts w:ascii="Consolas" w:hAnsi="Consolas" w:cs="Consolas"/>
                <w:color w:val="0000FF"/>
                <w:sz w:val="19"/>
                <w:szCs w:val="19"/>
              </w:rPr>
            </w:rPrChange>
          </w:rPr>
          <w:t>if</w:t>
        </w:r>
        <w:proofErr w:type="gramEnd"/>
        <w:r w:rsidRPr="00F40A8D">
          <w:rPr>
            <w:rFonts w:ascii="Consolas" w:hAnsi="Consolas" w:cs="Consolas"/>
            <w:color w:val="000000"/>
            <w:sz w:val="19"/>
            <w:szCs w:val="19"/>
            <w:lang w:val="en-US"/>
            <w:rPrChange w:id="1678" w:author="Виктория Санникова" w:date="2018-05-20T14:27:00Z">
              <w:rPr>
                <w:rFonts w:ascii="Consolas" w:hAnsi="Consolas" w:cs="Consolas"/>
                <w:color w:val="000000"/>
                <w:sz w:val="19"/>
                <w:szCs w:val="19"/>
              </w:rPr>
            </w:rPrChange>
          </w:rPr>
          <w:t xml:space="preserve"> (a == </w:t>
        </w:r>
        <w:r w:rsidRPr="00F40A8D">
          <w:rPr>
            <w:rFonts w:ascii="Consolas" w:hAnsi="Consolas" w:cs="Consolas"/>
            <w:color w:val="808080"/>
            <w:sz w:val="19"/>
            <w:szCs w:val="19"/>
            <w:lang w:val="en-US"/>
            <w:rPrChange w:id="1679" w:author="Виктория Санникова" w:date="2018-05-20T14:27:00Z">
              <w:rPr>
                <w:rFonts w:ascii="Consolas" w:hAnsi="Consolas" w:cs="Consolas"/>
                <w:color w:val="808080"/>
                <w:sz w:val="19"/>
                <w:szCs w:val="19"/>
              </w:rPr>
            </w:rPrChange>
          </w:rPr>
          <w:t>size1</w:t>
        </w:r>
        <w:r w:rsidRPr="00F40A8D">
          <w:rPr>
            <w:rFonts w:ascii="Consolas" w:hAnsi="Consolas" w:cs="Consolas"/>
            <w:color w:val="000000"/>
            <w:sz w:val="19"/>
            <w:szCs w:val="19"/>
            <w:lang w:val="en-US"/>
            <w:rPrChange w:id="1680" w:author="Виктория Санникова" w:date="2018-05-20T14:27:00Z">
              <w:rPr>
                <w:rFonts w:ascii="Consolas" w:hAnsi="Consolas" w:cs="Consolas"/>
                <w:color w:val="000000"/>
                <w:sz w:val="19"/>
                <w:szCs w:val="19"/>
              </w:rPr>
            </w:rPrChange>
          </w:rPr>
          <w:t>)</w:t>
        </w:r>
      </w:ins>
    </w:p>
    <w:p w:rsidR="00F40A8D" w:rsidRPr="00F40A8D" w:rsidRDefault="00F40A8D" w:rsidP="00F40A8D">
      <w:pPr>
        <w:autoSpaceDE w:val="0"/>
        <w:autoSpaceDN w:val="0"/>
        <w:adjustRightInd w:val="0"/>
        <w:spacing w:after="0" w:line="240" w:lineRule="auto"/>
        <w:rPr>
          <w:ins w:id="1681" w:author="Виктория Санникова" w:date="2018-05-20T14:27:00Z"/>
          <w:rFonts w:ascii="Consolas" w:hAnsi="Consolas" w:cs="Consolas"/>
          <w:color w:val="000000"/>
          <w:sz w:val="19"/>
          <w:szCs w:val="19"/>
          <w:lang w:val="en-US"/>
          <w:rPrChange w:id="1682" w:author="Виктория Санникова" w:date="2018-05-20T14:27:00Z">
            <w:rPr>
              <w:ins w:id="1683" w:author="Виктория Санникова" w:date="2018-05-20T14:27:00Z"/>
              <w:rFonts w:ascii="Consolas" w:hAnsi="Consolas" w:cs="Consolas"/>
              <w:color w:val="000000"/>
              <w:sz w:val="19"/>
              <w:szCs w:val="19"/>
            </w:rPr>
          </w:rPrChange>
        </w:rPr>
      </w:pPr>
      <w:ins w:id="1684" w:author="Виктория Санникова" w:date="2018-05-20T14:27:00Z">
        <w:r w:rsidRPr="00F40A8D">
          <w:rPr>
            <w:rFonts w:ascii="Consolas" w:hAnsi="Consolas" w:cs="Consolas"/>
            <w:color w:val="000000"/>
            <w:sz w:val="19"/>
            <w:szCs w:val="19"/>
            <w:lang w:val="en-US"/>
            <w:rPrChange w:id="1685"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686"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687" w:author="Виктория Санникова" w:date="2018-05-20T14:27:00Z">
              <w:rPr>
                <w:rFonts w:ascii="Consolas" w:hAnsi="Consolas" w:cs="Consolas"/>
                <w:color w:val="000000"/>
                <w:sz w:val="19"/>
                <w:szCs w:val="19"/>
              </w:rPr>
            </w:rPrChange>
          </w:rPr>
          <w:tab/>
        </w:r>
        <w:proofErr w:type="gramStart"/>
        <w:r w:rsidRPr="00F40A8D">
          <w:rPr>
            <w:rFonts w:ascii="Consolas" w:hAnsi="Consolas" w:cs="Consolas"/>
            <w:color w:val="0000FF"/>
            <w:sz w:val="19"/>
            <w:szCs w:val="19"/>
            <w:lang w:val="en-US"/>
            <w:rPrChange w:id="1688" w:author="Виктория Санникова" w:date="2018-05-20T14:27:00Z">
              <w:rPr>
                <w:rFonts w:ascii="Consolas" w:hAnsi="Consolas" w:cs="Consolas"/>
                <w:color w:val="0000FF"/>
                <w:sz w:val="19"/>
                <w:szCs w:val="19"/>
              </w:rPr>
            </w:rPrChange>
          </w:rPr>
          <w:t>for</w:t>
        </w:r>
        <w:proofErr w:type="gramEnd"/>
        <w:r w:rsidRPr="00F40A8D">
          <w:rPr>
            <w:rFonts w:ascii="Consolas" w:hAnsi="Consolas" w:cs="Consolas"/>
            <w:color w:val="000000"/>
            <w:sz w:val="19"/>
            <w:szCs w:val="19"/>
            <w:lang w:val="en-US"/>
            <w:rPrChange w:id="1689" w:author="Виктория Санникова" w:date="2018-05-20T14:27:00Z">
              <w:rPr>
                <w:rFonts w:ascii="Consolas" w:hAnsi="Consolas" w:cs="Consolas"/>
                <w:color w:val="000000"/>
                <w:sz w:val="19"/>
                <w:szCs w:val="19"/>
              </w:rPr>
            </w:rPrChange>
          </w:rPr>
          <w:t xml:space="preserve"> (</w:t>
        </w:r>
        <w:proofErr w:type="spellStart"/>
        <w:r w:rsidRPr="00F40A8D">
          <w:rPr>
            <w:rFonts w:ascii="Consolas" w:hAnsi="Consolas" w:cs="Consolas"/>
            <w:color w:val="0000FF"/>
            <w:sz w:val="19"/>
            <w:szCs w:val="19"/>
            <w:lang w:val="en-US"/>
            <w:rPrChange w:id="1690" w:author="Виктория Санникова" w:date="2018-05-20T14:27:00Z">
              <w:rPr>
                <w:rFonts w:ascii="Consolas" w:hAnsi="Consolas" w:cs="Consolas"/>
                <w:color w:val="0000FF"/>
                <w:sz w:val="19"/>
                <w:szCs w:val="19"/>
              </w:rPr>
            </w:rPrChange>
          </w:rPr>
          <w:t>int</w:t>
        </w:r>
        <w:proofErr w:type="spellEnd"/>
        <w:r w:rsidRPr="00F40A8D">
          <w:rPr>
            <w:rFonts w:ascii="Consolas" w:hAnsi="Consolas" w:cs="Consolas"/>
            <w:color w:val="000000"/>
            <w:sz w:val="19"/>
            <w:szCs w:val="19"/>
            <w:lang w:val="en-US"/>
            <w:rPrChange w:id="1691" w:author="Виктория Санникова" w:date="2018-05-20T14:27:00Z">
              <w:rPr>
                <w:rFonts w:ascii="Consolas" w:hAnsi="Consolas" w:cs="Consolas"/>
                <w:color w:val="000000"/>
                <w:sz w:val="19"/>
                <w:szCs w:val="19"/>
              </w:rPr>
            </w:rPrChange>
          </w:rPr>
          <w:t xml:space="preserve"> j = b; j&lt;</w:t>
        </w:r>
        <w:r w:rsidRPr="00F40A8D">
          <w:rPr>
            <w:rFonts w:ascii="Consolas" w:hAnsi="Consolas" w:cs="Consolas"/>
            <w:color w:val="808080"/>
            <w:sz w:val="19"/>
            <w:szCs w:val="19"/>
            <w:lang w:val="en-US"/>
            <w:rPrChange w:id="1692" w:author="Виктория Санникова" w:date="2018-05-20T14:27:00Z">
              <w:rPr>
                <w:rFonts w:ascii="Consolas" w:hAnsi="Consolas" w:cs="Consolas"/>
                <w:color w:val="808080"/>
                <w:sz w:val="19"/>
                <w:szCs w:val="19"/>
              </w:rPr>
            </w:rPrChange>
          </w:rPr>
          <w:t>size2</w:t>
        </w:r>
        <w:r w:rsidRPr="00F40A8D">
          <w:rPr>
            <w:rFonts w:ascii="Consolas" w:hAnsi="Consolas" w:cs="Consolas"/>
            <w:color w:val="000000"/>
            <w:sz w:val="19"/>
            <w:szCs w:val="19"/>
            <w:lang w:val="en-US"/>
            <w:rPrChange w:id="1693" w:author="Виктория Санникова" w:date="2018-05-20T14:27:00Z">
              <w:rPr>
                <w:rFonts w:ascii="Consolas" w:hAnsi="Consolas" w:cs="Consolas"/>
                <w:color w:val="000000"/>
                <w:sz w:val="19"/>
                <w:szCs w:val="19"/>
              </w:rPr>
            </w:rPrChange>
          </w:rPr>
          <w:t xml:space="preserve">; </w:t>
        </w:r>
        <w:proofErr w:type="spellStart"/>
        <w:r w:rsidRPr="00F40A8D">
          <w:rPr>
            <w:rFonts w:ascii="Consolas" w:hAnsi="Consolas" w:cs="Consolas"/>
            <w:color w:val="000000"/>
            <w:sz w:val="19"/>
            <w:szCs w:val="19"/>
            <w:lang w:val="en-US"/>
            <w:rPrChange w:id="1694" w:author="Виктория Санникова" w:date="2018-05-20T14:27:00Z">
              <w:rPr>
                <w:rFonts w:ascii="Consolas" w:hAnsi="Consolas" w:cs="Consolas"/>
                <w:color w:val="000000"/>
                <w:sz w:val="19"/>
                <w:szCs w:val="19"/>
              </w:rPr>
            </w:rPrChange>
          </w:rPr>
          <w:t>j++</w:t>
        </w:r>
        <w:proofErr w:type="spellEnd"/>
        <w:r w:rsidRPr="00F40A8D">
          <w:rPr>
            <w:rFonts w:ascii="Consolas" w:hAnsi="Consolas" w:cs="Consolas"/>
            <w:color w:val="000000"/>
            <w:sz w:val="19"/>
            <w:szCs w:val="19"/>
            <w:lang w:val="en-US"/>
            <w:rPrChange w:id="1695" w:author="Виктория Санникова" w:date="2018-05-20T14:27:00Z">
              <w:rPr>
                <w:rFonts w:ascii="Consolas" w:hAnsi="Consolas" w:cs="Consolas"/>
                <w:color w:val="000000"/>
                <w:sz w:val="19"/>
                <w:szCs w:val="19"/>
              </w:rPr>
            </w:rPrChange>
          </w:rPr>
          <w:t>)</w:t>
        </w:r>
      </w:ins>
    </w:p>
    <w:p w:rsidR="00F40A8D" w:rsidRPr="00F40A8D" w:rsidRDefault="00F40A8D" w:rsidP="00F40A8D">
      <w:pPr>
        <w:autoSpaceDE w:val="0"/>
        <w:autoSpaceDN w:val="0"/>
        <w:adjustRightInd w:val="0"/>
        <w:spacing w:after="0" w:line="240" w:lineRule="auto"/>
        <w:rPr>
          <w:ins w:id="1696" w:author="Виктория Санникова" w:date="2018-05-20T14:27:00Z"/>
          <w:rFonts w:ascii="Consolas" w:hAnsi="Consolas" w:cs="Consolas"/>
          <w:color w:val="000000"/>
          <w:sz w:val="19"/>
          <w:szCs w:val="19"/>
          <w:lang w:val="en-US"/>
          <w:rPrChange w:id="1697" w:author="Виктория Санникова" w:date="2018-05-20T14:27:00Z">
            <w:rPr>
              <w:ins w:id="1698" w:author="Виктория Санникова" w:date="2018-05-20T14:27:00Z"/>
              <w:rFonts w:ascii="Consolas" w:hAnsi="Consolas" w:cs="Consolas"/>
              <w:color w:val="000000"/>
              <w:sz w:val="19"/>
              <w:szCs w:val="19"/>
            </w:rPr>
          </w:rPrChange>
        </w:rPr>
      </w:pPr>
      <w:ins w:id="1699" w:author="Виктория Санникова" w:date="2018-05-20T14:27:00Z">
        <w:r w:rsidRPr="00F40A8D">
          <w:rPr>
            <w:rFonts w:ascii="Consolas" w:hAnsi="Consolas" w:cs="Consolas"/>
            <w:color w:val="000000"/>
            <w:sz w:val="19"/>
            <w:szCs w:val="19"/>
            <w:lang w:val="en-US"/>
            <w:rPrChange w:id="1700"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701"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702"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703" w:author="Виктория Санникова" w:date="2018-05-20T14:27:00Z">
              <w:rPr>
                <w:rFonts w:ascii="Consolas" w:hAnsi="Consolas" w:cs="Consolas"/>
                <w:color w:val="000000"/>
                <w:sz w:val="19"/>
                <w:szCs w:val="19"/>
              </w:rPr>
            </w:rPrChange>
          </w:rPr>
          <w:tab/>
        </w:r>
        <w:proofErr w:type="gramStart"/>
        <w:r w:rsidRPr="00F40A8D">
          <w:rPr>
            <w:rFonts w:ascii="Consolas" w:hAnsi="Consolas" w:cs="Consolas"/>
            <w:color w:val="000000"/>
            <w:sz w:val="19"/>
            <w:szCs w:val="19"/>
            <w:lang w:val="en-US"/>
            <w:rPrChange w:id="1704" w:author="Виктория Санникова" w:date="2018-05-20T14:27:00Z">
              <w:rPr>
                <w:rFonts w:ascii="Consolas" w:hAnsi="Consolas" w:cs="Consolas"/>
                <w:color w:val="000000"/>
                <w:sz w:val="19"/>
                <w:szCs w:val="19"/>
              </w:rPr>
            </w:rPrChange>
          </w:rPr>
          <w:t>mas[</w:t>
        </w:r>
        <w:proofErr w:type="gramEnd"/>
        <w:r w:rsidRPr="00F40A8D">
          <w:rPr>
            <w:rFonts w:ascii="Consolas" w:hAnsi="Consolas" w:cs="Consolas"/>
            <w:color w:val="808080"/>
            <w:sz w:val="19"/>
            <w:szCs w:val="19"/>
            <w:lang w:val="en-US"/>
            <w:rPrChange w:id="1705" w:author="Виктория Санникова" w:date="2018-05-20T14:27:00Z">
              <w:rPr>
                <w:rFonts w:ascii="Consolas" w:hAnsi="Consolas" w:cs="Consolas"/>
                <w:color w:val="808080"/>
                <w:sz w:val="19"/>
                <w:szCs w:val="19"/>
              </w:rPr>
            </w:rPrChange>
          </w:rPr>
          <w:t>size1</w:t>
        </w:r>
        <w:r w:rsidRPr="00F40A8D">
          <w:rPr>
            <w:rFonts w:ascii="Consolas" w:hAnsi="Consolas" w:cs="Consolas"/>
            <w:color w:val="000000"/>
            <w:sz w:val="19"/>
            <w:szCs w:val="19"/>
            <w:lang w:val="en-US"/>
            <w:rPrChange w:id="1706" w:author="Виктория Санникова" w:date="2018-05-20T14:27:00Z">
              <w:rPr>
                <w:rFonts w:ascii="Consolas" w:hAnsi="Consolas" w:cs="Consolas"/>
                <w:color w:val="000000"/>
                <w:sz w:val="19"/>
                <w:szCs w:val="19"/>
              </w:rPr>
            </w:rPrChange>
          </w:rPr>
          <w:t xml:space="preserve"> + j] = mas2[j];</w:t>
        </w:r>
      </w:ins>
    </w:p>
    <w:p w:rsidR="00F40A8D" w:rsidRPr="00F40A8D" w:rsidRDefault="00F40A8D" w:rsidP="00F40A8D">
      <w:pPr>
        <w:autoSpaceDE w:val="0"/>
        <w:autoSpaceDN w:val="0"/>
        <w:adjustRightInd w:val="0"/>
        <w:spacing w:after="0" w:line="240" w:lineRule="auto"/>
        <w:rPr>
          <w:ins w:id="1707" w:author="Виктория Санникова" w:date="2018-05-20T14:27:00Z"/>
          <w:rFonts w:ascii="Consolas" w:hAnsi="Consolas" w:cs="Consolas"/>
          <w:color w:val="000000"/>
          <w:sz w:val="19"/>
          <w:szCs w:val="19"/>
          <w:lang w:val="en-US"/>
          <w:rPrChange w:id="1708" w:author="Виктория Санникова" w:date="2018-05-20T14:27:00Z">
            <w:rPr>
              <w:ins w:id="1709" w:author="Виктория Санникова" w:date="2018-05-20T14:27:00Z"/>
              <w:rFonts w:ascii="Consolas" w:hAnsi="Consolas" w:cs="Consolas"/>
              <w:color w:val="000000"/>
              <w:sz w:val="19"/>
              <w:szCs w:val="19"/>
            </w:rPr>
          </w:rPrChange>
        </w:rPr>
      </w:pPr>
      <w:ins w:id="1710" w:author="Виктория Санникова" w:date="2018-05-20T14:27:00Z">
        <w:r w:rsidRPr="00F40A8D">
          <w:rPr>
            <w:rFonts w:ascii="Consolas" w:hAnsi="Consolas" w:cs="Consolas"/>
            <w:color w:val="000000"/>
            <w:sz w:val="19"/>
            <w:szCs w:val="19"/>
            <w:lang w:val="en-US"/>
            <w:rPrChange w:id="1711"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712" w:author="Виктория Санникова" w:date="2018-05-20T14:27:00Z">
              <w:rPr>
                <w:rFonts w:ascii="Consolas" w:hAnsi="Consolas" w:cs="Consolas"/>
                <w:color w:val="000000"/>
                <w:sz w:val="19"/>
                <w:szCs w:val="19"/>
              </w:rPr>
            </w:rPrChange>
          </w:rPr>
          <w:tab/>
        </w:r>
        <w:proofErr w:type="gramStart"/>
        <w:r w:rsidRPr="00F40A8D">
          <w:rPr>
            <w:rFonts w:ascii="Consolas" w:hAnsi="Consolas" w:cs="Consolas"/>
            <w:color w:val="0000FF"/>
            <w:sz w:val="19"/>
            <w:szCs w:val="19"/>
            <w:lang w:val="en-US"/>
            <w:rPrChange w:id="1713" w:author="Виктория Санникова" w:date="2018-05-20T14:27:00Z">
              <w:rPr>
                <w:rFonts w:ascii="Consolas" w:hAnsi="Consolas" w:cs="Consolas"/>
                <w:color w:val="0000FF"/>
                <w:sz w:val="19"/>
                <w:szCs w:val="19"/>
              </w:rPr>
            </w:rPrChange>
          </w:rPr>
          <w:t>else</w:t>
        </w:r>
        <w:proofErr w:type="gramEnd"/>
      </w:ins>
    </w:p>
    <w:p w:rsidR="00F40A8D" w:rsidRPr="00F40A8D" w:rsidRDefault="00F40A8D" w:rsidP="00F40A8D">
      <w:pPr>
        <w:autoSpaceDE w:val="0"/>
        <w:autoSpaceDN w:val="0"/>
        <w:adjustRightInd w:val="0"/>
        <w:spacing w:after="0" w:line="240" w:lineRule="auto"/>
        <w:rPr>
          <w:ins w:id="1714" w:author="Виктория Санникова" w:date="2018-05-20T14:27:00Z"/>
          <w:rFonts w:ascii="Consolas" w:hAnsi="Consolas" w:cs="Consolas"/>
          <w:color w:val="000000"/>
          <w:sz w:val="19"/>
          <w:szCs w:val="19"/>
          <w:lang w:val="en-US"/>
          <w:rPrChange w:id="1715" w:author="Виктория Санникова" w:date="2018-05-20T14:27:00Z">
            <w:rPr>
              <w:ins w:id="1716" w:author="Виктория Санникова" w:date="2018-05-20T14:27:00Z"/>
              <w:rFonts w:ascii="Consolas" w:hAnsi="Consolas" w:cs="Consolas"/>
              <w:color w:val="000000"/>
              <w:sz w:val="19"/>
              <w:szCs w:val="19"/>
            </w:rPr>
          </w:rPrChange>
        </w:rPr>
      </w:pPr>
      <w:ins w:id="1717" w:author="Виктория Санникова" w:date="2018-05-20T14:27:00Z">
        <w:r w:rsidRPr="00F40A8D">
          <w:rPr>
            <w:rFonts w:ascii="Consolas" w:hAnsi="Consolas" w:cs="Consolas"/>
            <w:color w:val="000000"/>
            <w:sz w:val="19"/>
            <w:szCs w:val="19"/>
            <w:lang w:val="en-US"/>
            <w:rPrChange w:id="1718"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719"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720" w:author="Виктория Санникова" w:date="2018-05-20T14:27:00Z">
              <w:rPr>
                <w:rFonts w:ascii="Consolas" w:hAnsi="Consolas" w:cs="Consolas"/>
                <w:color w:val="000000"/>
                <w:sz w:val="19"/>
                <w:szCs w:val="19"/>
              </w:rPr>
            </w:rPrChange>
          </w:rPr>
          <w:tab/>
        </w:r>
        <w:proofErr w:type="gramStart"/>
        <w:r w:rsidRPr="00F40A8D">
          <w:rPr>
            <w:rFonts w:ascii="Consolas" w:hAnsi="Consolas" w:cs="Consolas"/>
            <w:color w:val="0000FF"/>
            <w:sz w:val="19"/>
            <w:szCs w:val="19"/>
            <w:lang w:val="en-US"/>
            <w:rPrChange w:id="1721" w:author="Виктория Санникова" w:date="2018-05-20T14:27:00Z">
              <w:rPr>
                <w:rFonts w:ascii="Consolas" w:hAnsi="Consolas" w:cs="Consolas"/>
                <w:color w:val="0000FF"/>
                <w:sz w:val="19"/>
                <w:szCs w:val="19"/>
              </w:rPr>
            </w:rPrChange>
          </w:rPr>
          <w:t>for</w:t>
        </w:r>
        <w:proofErr w:type="gramEnd"/>
        <w:r w:rsidRPr="00F40A8D">
          <w:rPr>
            <w:rFonts w:ascii="Consolas" w:hAnsi="Consolas" w:cs="Consolas"/>
            <w:color w:val="000000"/>
            <w:sz w:val="19"/>
            <w:szCs w:val="19"/>
            <w:lang w:val="en-US"/>
            <w:rPrChange w:id="1722" w:author="Виктория Санникова" w:date="2018-05-20T14:27:00Z">
              <w:rPr>
                <w:rFonts w:ascii="Consolas" w:hAnsi="Consolas" w:cs="Consolas"/>
                <w:color w:val="000000"/>
                <w:sz w:val="19"/>
                <w:szCs w:val="19"/>
              </w:rPr>
            </w:rPrChange>
          </w:rPr>
          <w:t xml:space="preserve"> (</w:t>
        </w:r>
        <w:proofErr w:type="spellStart"/>
        <w:r w:rsidRPr="00F40A8D">
          <w:rPr>
            <w:rFonts w:ascii="Consolas" w:hAnsi="Consolas" w:cs="Consolas"/>
            <w:color w:val="0000FF"/>
            <w:sz w:val="19"/>
            <w:szCs w:val="19"/>
            <w:lang w:val="en-US"/>
            <w:rPrChange w:id="1723" w:author="Виктория Санникова" w:date="2018-05-20T14:27:00Z">
              <w:rPr>
                <w:rFonts w:ascii="Consolas" w:hAnsi="Consolas" w:cs="Consolas"/>
                <w:color w:val="0000FF"/>
                <w:sz w:val="19"/>
                <w:szCs w:val="19"/>
              </w:rPr>
            </w:rPrChange>
          </w:rPr>
          <w:t>int</w:t>
        </w:r>
        <w:proofErr w:type="spellEnd"/>
        <w:r w:rsidRPr="00F40A8D">
          <w:rPr>
            <w:rFonts w:ascii="Consolas" w:hAnsi="Consolas" w:cs="Consolas"/>
            <w:color w:val="000000"/>
            <w:sz w:val="19"/>
            <w:szCs w:val="19"/>
            <w:lang w:val="en-US"/>
            <w:rPrChange w:id="1724" w:author="Виктория Санникова" w:date="2018-05-20T14:27:00Z">
              <w:rPr>
                <w:rFonts w:ascii="Consolas" w:hAnsi="Consolas" w:cs="Consolas"/>
                <w:color w:val="000000"/>
                <w:sz w:val="19"/>
                <w:szCs w:val="19"/>
              </w:rPr>
            </w:rPrChange>
          </w:rPr>
          <w:t xml:space="preserve"> j = a; j&lt;</w:t>
        </w:r>
        <w:r w:rsidRPr="00F40A8D">
          <w:rPr>
            <w:rFonts w:ascii="Consolas" w:hAnsi="Consolas" w:cs="Consolas"/>
            <w:color w:val="808080"/>
            <w:sz w:val="19"/>
            <w:szCs w:val="19"/>
            <w:lang w:val="en-US"/>
            <w:rPrChange w:id="1725" w:author="Виктория Санникова" w:date="2018-05-20T14:27:00Z">
              <w:rPr>
                <w:rFonts w:ascii="Consolas" w:hAnsi="Consolas" w:cs="Consolas"/>
                <w:color w:val="808080"/>
                <w:sz w:val="19"/>
                <w:szCs w:val="19"/>
              </w:rPr>
            </w:rPrChange>
          </w:rPr>
          <w:t>size1</w:t>
        </w:r>
        <w:r w:rsidRPr="00F40A8D">
          <w:rPr>
            <w:rFonts w:ascii="Consolas" w:hAnsi="Consolas" w:cs="Consolas"/>
            <w:color w:val="000000"/>
            <w:sz w:val="19"/>
            <w:szCs w:val="19"/>
            <w:lang w:val="en-US"/>
            <w:rPrChange w:id="1726" w:author="Виктория Санникова" w:date="2018-05-20T14:27:00Z">
              <w:rPr>
                <w:rFonts w:ascii="Consolas" w:hAnsi="Consolas" w:cs="Consolas"/>
                <w:color w:val="000000"/>
                <w:sz w:val="19"/>
                <w:szCs w:val="19"/>
              </w:rPr>
            </w:rPrChange>
          </w:rPr>
          <w:t xml:space="preserve">; </w:t>
        </w:r>
        <w:proofErr w:type="spellStart"/>
        <w:r w:rsidRPr="00F40A8D">
          <w:rPr>
            <w:rFonts w:ascii="Consolas" w:hAnsi="Consolas" w:cs="Consolas"/>
            <w:color w:val="000000"/>
            <w:sz w:val="19"/>
            <w:szCs w:val="19"/>
            <w:lang w:val="en-US"/>
            <w:rPrChange w:id="1727" w:author="Виктория Санникова" w:date="2018-05-20T14:27:00Z">
              <w:rPr>
                <w:rFonts w:ascii="Consolas" w:hAnsi="Consolas" w:cs="Consolas"/>
                <w:color w:val="000000"/>
                <w:sz w:val="19"/>
                <w:szCs w:val="19"/>
              </w:rPr>
            </w:rPrChange>
          </w:rPr>
          <w:t>j++</w:t>
        </w:r>
        <w:proofErr w:type="spellEnd"/>
        <w:r w:rsidRPr="00F40A8D">
          <w:rPr>
            <w:rFonts w:ascii="Consolas" w:hAnsi="Consolas" w:cs="Consolas"/>
            <w:color w:val="000000"/>
            <w:sz w:val="19"/>
            <w:szCs w:val="19"/>
            <w:lang w:val="en-US"/>
            <w:rPrChange w:id="1728" w:author="Виктория Санникова" w:date="2018-05-20T14:27:00Z">
              <w:rPr>
                <w:rFonts w:ascii="Consolas" w:hAnsi="Consolas" w:cs="Consolas"/>
                <w:color w:val="000000"/>
                <w:sz w:val="19"/>
                <w:szCs w:val="19"/>
              </w:rPr>
            </w:rPrChange>
          </w:rPr>
          <w:t>)</w:t>
        </w:r>
      </w:ins>
    </w:p>
    <w:p w:rsidR="00F40A8D" w:rsidRPr="00F40A8D" w:rsidRDefault="00F40A8D" w:rsidP="00F40A8D">
      <w:pPr>
        <w:autoSpaceDE w:val="0"/>
        <w:autoSpaceDN w:val="0"/>
        <w:adjustRightInd w:val="0"/>
        <w:spacing w:after="0" w:line="240" w:lineRule="auto"/>
        <w:rPr>
          <w:ins w:id="1729" w:author="Виктория Санникова" w:date="2018-05-20T14:27:00Z"/>
          <w:rFonts w:ascii="Consolas" w:hAnsi="Consolas" w:cs="Consolas"/>
          <w:color w:val="000000"/>
          <w:sz w:val="19"/>
          <w:szCs w:val="19"/>
          <w:lang w:val="en-US"/>
          <w:rPrChange w:id="1730" w:author="Виктория Санникова" w:date="2018-05-20T14:27:00Z">
            <w:rPr>
              <w:ins w:id="1731" w:author="Виктория Санникова" w:date="2018-05-20T14:27:00Z"/>
              <w:rFonts w:ascii="Consolas" w:hAnsi="Consolas" w:cs="Consolas"/>
              <w:color w:val="000000"/>
              <w:sz w:val="19"/>
              <w:szCs w:val="19"/>
            </w:rPr>
          </w:rPrChange>
        </w:rPr>
      </w:pPr>
      <w:ins w:id="1732" w:author="Виктория Санникова" w:date="2018-05-20T14:27:00Z">
        <w:r w:rsidRPr="00F40A8D">
          <w:rPr>
            <w:rFonts w:ascii="Consolas" w:hAnsi="Consolas" w:cs="Consolas"/>
            <w:color w:val="000000"/>
            <w:sz w:val="19"/>
            <w:szCs w:val="19"/>
            <w:lang w:val="en-US"/>
            <w:rPrChange w:id="1733"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734"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735"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736" w:author="Виктория Санникова" w:date="2018-05-20T14:27:00Z">
              <w:rPr>
                <w:rFonts w:ascii="Consolas" w:hAnsi="Consolas" w:cs="Consolas"/>
                <w:color w:val="000000"/>
                <w:sz w:val="19"/>
                <w:szCs w:val="19"/>
              </w:rPr>
            </w:rPrChange>
          </w:rPr>
          <w:tab/>
        </w:r>
        <w:proofErr w:type="gramStart"/>
        <w:r w:rsidRPr="00F40A8D">
          <w:rPr>
            <w:rFonts w:ascii="Consolas" w:hAnsi="Consolas" w:cs="Consolas"/>
            <w:color w:val="000000"/>
            <w:sz w:val="19"/>
            <w:szCs w:val="19"/>
            <w:lang w:val="en-US"/>
            <w:rPrChange w:id="1737" w:author="Виктория Санникова" w:date="2018-05-20T14:27:00Z">
              <w:rPr>
                <w:rFonts w:ascii="Consolas" w:hAnsi="Consolas" w:cs="Consolas"/>
                <w:color w:val="000000"/>
                <w:sz w:val="19"/>
                <w:szCs w:val="19"/>
              </w:rPr>
            </w:rPrChange>
          </w:rPr>
          <w:t>mas[</w:t>
        </w:r>
        <w:proofErr w:type="gramEnd"/>
        <w:r w:rsidRPr="00F40A8D">
          <w:rPr>
            <w:rFonts w:ascii="Consolas" w:hAnsi="Consolas" w:cs="Consolas"/>
            <w:color w:val="808080"/>
            <w:sz w:val="19"/>
            <w:szCs w:val="19"/>
            <w:lang w:val="en-US"/>
            <w:rPrChange w:id="1738" w:author="Виктория Санникова" w:date="2018-05-20T14:27:00Z">
              <w:rPr>
                <w:rFonts w:ascii="Consolas" w:hAnsi="Consolas" w:cs="Consolas"/>
                <w:color w:val="808080"/>
                <w:sz w:val="19"/>
                <w:szCs w:val="19"/>
              </w:rPr>
            </w:rPrChange>
          </w:rPr>
          <w:t>size2</w:t>
        </w:r>
        <w:r w:rsidRPr="00F40A8D">
          <w:rPr>
            <w:rFonts w:ascii="Consolas" w:hAnsi="Consolas" w:cs="Consolas"/>
            <w:color w:val="000000"/>
            <w:sz w:val="19"/>
            <w:szCs w:val="19"/>
            <w:lang w:val="en-US"/>
            <w:rPrChange w:id="1739" w:author="Виктория Санникова" w:date="2018-05-20T14:27:00Z">
              <w:rPr>
                <w:rFonts w:ascii="Consolas" w:hAnsi="Consolas" w:cs="Consolas"/>
                <w:color w:val="000000"/>
                <w:sz w:val="19"/>
                <w:szCs w:val="19"/>
              </w:rPr>
            </w:rPrChange>
          </w:rPr>
          <w:t xml:space="preserve"> + j] = </w:t>
        </w:r>
        <w:proofErr w:type="spellStart"/>
        <w:r w:rsidRPr="00F40A8D">
          <w:rPr>
            <w:rFonts w:ascii="Consolas" w:hAnsi="Consolas" w:cs="Consolas"/>
            <w:color w:val="000000"/>
            <w:sz w:val="19"/>
            <w:szCs w:val="19"/>
            <w:lang w:val="en-US"/>
            <w:rPrChange w:id="1740" w:author="Виктория Санникова" w:date="2018-05-20T14:27:00Z">
              <w:rPr>
                <w:rFonts w:ascii="Consolas" w:hAnsi="Consolas" w:cs="Consolas"/>
                <w:color w:val="000000"/>
                <w:sz w:val="19"/>
                <w:szCs w:val="19"/>
              </w:rPr>
            </w:rPrChange>
          </w:rPr>
          <w:t>tmp</w:t>
        </w:r>
        <w:proofErr w:type="spellEnd"/>
        <w:r w:rsidRPr="00F40A8D">
          <w:rPr>
            <w:rFonts w:ascii="Consolas" w:hAnsi="Consolas" w:cs="Consolas"/>
            <w:color w:val="000000"/>
            <w:sz w:val="19"/>
            <w:szCs w:val="19"/>
            <w:lang w:val="en-US"/>
            <w:rPrChange w:id="1741" w:author="Виктория Санникова" w:date="2018-05-20T14:27:00Z">
              <w:rPr>
                <w:rFonts w:ascii="Consolas" w:hAnsi="Consolas" w:cs="Consolas"/>
                <w:color w:val="000000"/>
                <w:sz w:val="19"/>
                <w:szCs w:val="19"/>
              </w:rPr>
            </w:rPrChange>
          </w:rPr>
          <w:t>[j];</w:t>
        </w:r>
      </w:ins>
    </w:p>
    <w:p w:rsidR="00F40A8D" w:rsidRPr="00F40A8D" w:rsidRDefault="00F40A8D" w:rsidP="00F40A8D">
      <w:pPr>
        <w:autoSpaceDE w:val="0"/>
        <w:autoSpaceDN w:val="0"/>
        <w:adjustRightInd w:val="0"/>
        <w:spacing w:after="0" w:line="240" w:lineRule="auto"/>
        <w:rPr>
          <w:ins w:id="1742" w:author="Виктория Санникова" w:date="2018-05-20T14:27:00Z"/>
          <w:rFonts w:ascii="Consolas" w:hAnsi="Consolas" w:cs="Consolas"/>
          <w:color w:val="000000"/>
          <w:sz w:val="19"/>
          <w:szCs w:val="19"/>
          <w:lang w:val="en-US"/>
          <w:rPrChange w:id="1743" w:author="Виктория Санникова" w:date="2018-05-20T14:27:00Z">
            <w:rPr>
              <w:ins w:id="1744" w:author="Виктория Санникова" w:date="2018-05-20T14:27:00Z"/>
              <w:rFonts w:ascii="Consolas" w:hAnsi="Consolas" w:cs="Consolas"/>
              <w:color w:val="000000"/>
              <w:sz w:val="19"/>
              <w:szCs w:val="19"/>
            </w:rPr>
          </w:rPrChange>
        </w:rPr>
      </w:pPr>
      <w:ins w:id="1745" w:author="Виктория Санникова" w:date="2018-05-20T14:27:00Z">
        <w:r w:rsidRPr="00F40A8D">
          <w:rPr>
            <w:rFonts w:ascii="Consolas" w:hAnsi="Consolas" w:cs="Consolas"/>
            <w:color w:val="000000"/>
            <w:sz w:val="19"/>
            <w:szCs w:val="19"/>
            <w:lang w:val="en-US"/>
            <w:rPrChange w:id="1746" w:author="Виктория Санникова" w:date="2018-05-20T14:27:00Z">
              <w:rPr>
                <w:rFonts w:ascii="Consolas" w:hAnsi="Consolas" w:cs="Consolas"/>
                <w:color w:val="000000"/>
                <w:sz w:val="19"/>
                <w:szCs w:val="19"/>
              </w:rPr>
            </w:rPrChange>
          </w:rPr>
          <w:tab/>
          <w:t>}</w:t>
        </w:r>
      </w:ins>
    </w:p>
    <w:p w:rsidR="00F40A8D" w:rsidRPr="00F40A8D" w:rsidRDefault="00F40A8D" w:rsidP="00F40A8D">
      <w:pPr>
        <w:autoSpaceDE w:val="0"/>
        <w:autoSpaceDN w:val="0"/>
        <w:adjustRightInd w:val="0"/>
        <w:spacing w:after="0" w:line="240" w:lineRule="auto"/>
        <w:rPr>
          <w:ins w:id="1747" w:author="Виктория Санникова" w:date="2018-05-20T14:27:00Z"/>
          <w:rFonts w:ascii="Consolas" w:hAnsi="Consolas" w:cs="Consolas"/>
          <w:color w:val="000000"/>
          <w:sz w:val="19"/>
          <w:szCs w:val="19"/>
          <w:lang w:val="en-US"/>
          <w:rPrChange w:id="1748" w:author="Виктория Санникова" w:date="2018-05-20T14:27:00Z">
            <w:rPr>
              <w:ins w:id="1749" w:author="Виктория Санникова" w:date="2018-05-20T14:27:00Z"/>
              <w:rFonts w:ascii="Consolas" w:hAnsi="Consolas" w:cs="Consolas"/>
              <w:color w:val="000000"/>
              <w:sz w:val="19"/>
              <w:szCs w:val="19"/>
            </w:rPr>
          </w:rPrChange>
        </w:rPr>
      </w:pPr>
      <w:proofErr w:type="gramStart"/>
      <w:ins w:id="1750" w:author="Виктория Санникова" w:date="2018-05-20T14:27:00Z">
        <w:r w:rsidRPr="00F40A8D">
          <w:rPr>
            <w:rFonts w:ascii="Consolas" w:hAnsi="Consolas" w:cs="Consolas"/>
            <w:color w:val="0000FF"/>
            <w:sz w:val="19"/>
            <w:szCs w:val="19"/>
            <w:lang w:val="en-US"/>
            <w:rPrChange w:id="1751" w:author="Виктория Санникова" w:date="2018-05-20T14:27:00Z">
              <w:rPr>
                <w:rFonts w:ascii="Consolas" w:hAnsi="Consolas" w:cs="Consolas"/>
                <w:color w:val="0000FF"/>
                <w:sz w:val="19"/>
                <w:szCs w:val="19"/>
              </w:rPr>
            </w:rPrChange>
          </w:rPr>
          <w:t>public</w:t>
        </w:r>
        <w:proofErr w:type="gramEnd"/>
        <w:r w:rsidRPr="00F40A8D">
          <w:rPr>
            <w:rFonts w:ascii="Consolas" w:hAnsi="Consolas" w:cs="Consolas"/>
            <w:color w:val="000000"/>
            <w:sz w:val="19"/>
            <w:szCs w:val="19"/>
            <w:lang w:val="en-US"/>
            <w:rPrChange w:id="1752" w:author="Виктория Санникова" w:date="2018-05-20T14:27:00Z">
              <w:rPr>
                <w:rFonts w:ascii="Consolas" w:hAnsi="Consolas" w:cs="Consolas"/>
                <w:color w:val="000000"/>
                <w:sz w:val="19"/>
                <w:szCs w:val="19"/>
              </w:rPr>
            </w:rPrChange>
          </w:rPr>
          <w:t>:</w:t>
        </w:r>
      </w:ins>
    </w:p>
    <w:p w:rsidR="00F40A8D" w:rsidRPr="00F40A8D" w:rsidRDefault="00F40A8D" w:rsidP="00F40A8D">
      <w:pPr>
        <w:autoSpaceDE w:val="0"/>
        <w:autoSpaceDN w:val="0"/>
        <w:adjustRightInd w:val="0"/>
        <w:spacing w:after="0" w:line="240" w:lineRule="auto"/>
        <w:rPr>
          <w:ins w:id="1753" w:author="Виктория Санникова" w:date="2018-05-20T14:27:00Z"/>
          <w:rFonts w:ascii="Consolas" w:hAnsi="Consolas" w:cs="Consolas"/>
          <w:color w:val="000000"/>
          <w:sz w:val="19"/>
          <w:szCs w:val="19"/>
          <w:lang w:val="en-US"/>
          <w:rPrChange w:id="1754" w:author="Виктория Санникова" w:date="2018-05-20T14:27:00Z">
            <w:rPr>
              <w:ins w:id="1755" w:author="Виктория Санникова" w:date="2018-05-20T14:27:00Z"/>
              <w:rFonts w:ascii="Consolas" w:hAnsi="Consolas" w:cs="Consolas"/>
              <w:color w:val="000000"/>
              <w:sz w:val="19"/>
              <w:szCs w:val="19"/>
            </w:rPr>
          </w:rPrChange>
        </w:rPr>
      </w:pPr>
      <w:ins w:id="1756" w:author="Виктория Санникова" w:date="2018-05-20T14:27:00Z">
        <w:r w:rsidRPr="00F40A8D">
          <w:rPr>
            <w:rFonts w:ascii="Consolas" w:hAnsi="Consolas" w:cs="Consolas"/>
            <w:color w:val="000000"/>
            <w:sz w:val="19"/>
            <w:szCs w:val="19"/>
            <w:lang w:val="en-US"/>
            <w:rPrChange w:id="1757" w:author="Виктория Санникова" w:date="2018-05-20T14:27:00Z">
              <w:rPr>
                <w:rFonts w:ascii="Consolas" w:hAnsi="Consolas" w:cs="Consolas"/>
                <w:color w:val="000000"/>
                <w:sz w:val="19"/>
                <w:szCs w:val="19"/>
              </w:rPr>
            </w:rPrChange>
          </w:rPr>
          <w:tab/>
        </w:r>
        <w:proofErr w:type="spellStart"/>
        <w:proofErr w:type="gramStart"/>
        <w:r w:rsidRPr="00F40A8D">
          <w:rPr>
            <w:rFonts w:ascii="Consolas" w:hAnsi="Consolas" w:cs="Consolas"/>
            <w:color w:val="000000"/>
            <w:sz w:val="19"/>
            <w:szCs w:val="19"/>
            <w:lang w:val="en-US"/>
            <w:rPrChange w:id="1758" w:author="Виктория Санникова" w:date="2018-05-20T14:27:00Z">
              <w:rPr>
                <w:rFonts w:ascii="Consolas" w:hAnsi="Consolas" w:cs="Consolas"/>
                <w:color w:val="000000"/>
                <w:sz w:val="19"/>
                <w:szCs w:val="19"/>
              </w:rPr>
            </w:rPrChange>
          </w:rPr>
          <w:t>ParallelSorter</w:t>
        </w:r>
        <w:proofErr w:type="spellEnd"/>
        <w:r w:rsidRPr="00F40A8D">
          <w:rPr>
            <w:rFonts w:ascii="Consolas" w:hAnsi="Consolas" w:cs="Consolas"/>
            <w:color w:val="000000"/>
            <w:sz w:val="19"/>
            <w:szCs w:val="19"/>
            <w:lang w:val="en-US"/>
            <w:rPrChange w:id="1759" w:author="Виктория Санникова" w:date="2018-05-20T14:27:00Z">
              <w:rPr>
                <w:rFonts w:ascii="Consolas" w:hAnsi="Consolas" w:cs="Consolas"/>
                <w:color w:val="000000"/>
                <w:sz w:val="19"/>
                <w:szCs w:val="19"/>
              </w:rPr>
            </w:rPrChange>
          </w:rPr>
          <w:t>(</w:t>
        </w:r>
        <w:proofErr w:type="gramEnd"/>
        <w:r w:rsidRPr="00F40A8D">
          <w:rPr>
            <w:rFonts w:ascii="Consolas" w:hAnsi="Consolas" w:cs="Consolas"/>
            <w:color w:val="0000FF"/>
            <w:sz w:val="19"/>
            <w:szCs w:val="19"/>
            <w:lang w:val="en-US"/>
            <w:rPrChange w:id="1760" w:author="Виктория Санникова" w:date="2018-05-20T14:27:00Z">
              <w:rPr>
                <w:rFonts w:ascii="Consolas" w:hAnsi="Consolas" w:cs="Consolas"/>
                <w:color w:val="0000FF"/>
                <w:sz w:val="19"/>
                <w:szCs w:val="19"/>
              </w:rPr>
            </w:rPrChange>
          </w:rPr>
          <w:t>double</w:t>
        </w:r>
        <w:r w:rsidRPr="00F40A8D">
          <w:rPr>
            <w:rFonts w:ascii="Consolas" w:hAnsi="Consolas" w:cs="Consolas"/>
            <w:color w:val="000000"/>
            <w:sz w:val="19"/>
            <w:szCs w:val="19"/>
            <w:lang w:val="en-US"/>
            <w:rPrChange w:id="1761" w:author="Виктория Санникова" w:date="2018-05-20T14:27:00Z">
              <w:rPr>
                <w:rFonts w:ascii="Consolas" w:hAnsi="Consolas" w:cs="Consolas"/>
                <w:color w:val="000000"/>
                <w:sz w:val="19"/>
                <w:szCs w:val="19"/>
              </w:rPr>
            </w:rPrChange>
          </w:rPr>
          <w:t xml:space="preserve"> *</w:t>
        </w:r>
        <w:r w:rsidRPr="00F40A8D">
          <w:rPr>
            <w:rFonts w:ascii="Consolas" w:hAnsi="Consolas" w:cs="Consolas"/>
            <w:color w:val="808080"/>
            <w:sz w:val="19"/>
            <w:szCs w:val="19"/>
            <w:lang w:val="en-US"/>
            <w:rPrChange w:id="1762" w:author="Виктория Санникова" w:date="2018-05-20T14:27:00Z">
              <w:rPr>
                <w:rFonts w:ascii="Consolas" w:hAnsi="Consolas" w:cs="Consolas"/>
                <w:color w:val="808080"/>
                <w:sz w:val="19"/>
                <w:szCs w:val="19"/>
              </w:rPr>
            </w:rPrChange>
          </w:rPr>
          <w:t>_mas</w:t>
        </w:r>
        <w:r w:rsidRPr="00F40A8D">
          <w:rPr>
            <w:rFonts w:ascii="Consolas" w:hAnsi="Consolas" w:cs="Consolas"/>
            <w:color w:val="000000"/>
            <w:sz w:val="19"/>
            <w:szCs w:val="19"/>
            <w:lang w:val="en-US"/>
            <w:rPrChange w:id="1763" w:author="Виктория Санникова" w:date="2018-05-20T14:27:00Z">
              <w:rPr>
                <w:rFonts w:ascii="Consolas" w:hAnsi="Consolas" w:cs="Consolas"/>
                <w:color w:val="000000"/>
                <w:sz w:val="19"/>
                <w:szCs w:val="19"/>
              </w:rPr>
            </w:rPrChange>
          </w:rPr>
          <w:t xml:space="preserve">, </w:t>
        </w:r>
        <w:proofErr w:type="spellStart"/>
        <w:r w:rsidRPr="00F40A8D">
          <w:rPr>
            <w:rFonts w:ascii="Consolas" w:hAnsi="Consolas" w:cs="Consolas"/>
            <w:color w:val="0000FF"/>
            <w:sz w:val="19"/>
            <w:szCs w:val="19"/>
            <w:lang w:val="en-US"/>
            <w:rPrChange w:id="1764" w:author="Виктория Санникова" w:date="2018-05-20T14:27:00Z">
              <w:rPr>
                <w:rFonts w:ascii="Consolas" w:hAnsi="Consolas" w:cs="Consolas"/>
                <w:color w:val="0000FF"/>
                <w:sz w:val="19"/>
                <w:szCs w:val="19"/>
              </w:rPr>
            </w:rPrChange>
          </w:rPr>
          <w:t>int</w:t>
        </w:r>
        <w:proofErr w:type="spellEnd"/>
        <w:r w:rsidRPr="00F40A8D">
          <w:rPr>
            <w:rFonts w:ascii="Consolas" w:hAnsi="Consolas" w:cs="Consolas"/>
            <w:color w:val="000000"/>
            <w:sz w:val="19"/>
            <w:szCs w:val="19"/>
            <w:lang w:val="en-US"/>
            <w:rPrChange w:id="1765" w:author="Виктория Санникова" w:date="2018-05-20T14:27:00Z">
              <w:rPr>
                <w:rFonts w:ascii="Consolas" w:hAnsi="Consolas" w:cs="Consolas"/>
                <w:color w:val="000000"/>
                <w:sz w:val="19"/>
                <w:szCs w:val="19"/>
              </w:rPr>
            </w:rPrChange>
          </w:rPr>
          <w:t xml:space="preserve"> </w:t>
        </w:r>
        <w:r w:rsidRPr="00F40A8D">
          <w:rPr>
            <w:rFonts w:ascii="Consolas" w:hAnsi="Consolas" w:cs="Consolas"/>
            <w:color w:val="808080"/>
            <w:sz w:val="19"/>
            <w:szCs w:val="19"/>
            <w:lang w:val="en-US"/>
            <w:rPrChange w:id="1766" w:author="Виктория Санникова" w:date="2018-05-20T14:27:00Z">
              <w:rPr>
                <w:rFonts w:ascii="Consolas" w:hAnsi="Consolas" w:cs="Consolas"/>
                <w:color w:val="808080"/>
                <w:sz w:val="19"/>
                <w:szCs w:val="19"/>
              </w:rPr>
            </w:rPrChange>
          </w:rPr>
          <w:t>_size</w:t>
        </w:r>
        <w:r w:rsidRPr="00F40A8D">
          <w:rPr>
            <w:rFonts w:ascii="Consolas" w:hAnsi="Consolas" w:cs="Consolas"/>
            <w:color w:val="000000"/>
            <w:sz w:val="19"/>
            <w:szCs w:val="19"/>
            <w:lang w:val="en-US"/>
            <w:rPrChange w:id="1767" w:author="Виктория Санникова" w:date="2018-05-20T14:27:00Z">
              <w:rPr>
                <w:rFonts w:ascii="Consolas" w:hAnsi="Consolas" w:cs="Consolas"/>
                <w:color w:val="000000"/>
                <w:sz w:val="19"/>
                <w:szCs w:val="19"/>
              </w:rPr>
            </w:rPrChange>
          </w:rPr>
          <w:t xml:space="preserve">, </w:t>
        </w:r>
        <w:proofErr w:type="spellStart"/>
        <w:r w:rsidRPr="00F40A8D">
          <w:rPr>
            <w:rFonts w:ascii="Consolas" w:hAnsi="Consolas" w:cs="Consolas"/>
            <w:color w:val="0000FF"/>
            <w:sz w:val="19"/>
            <w:szCs w:val="19"/>
            <w:lang w:val="en-US"/>
            <w:rPrChange w:id="1768" w:author="Виктория Санникова" w:date="2018-05-20T14:27:00Z">
              <w:rPr>
                <w:rFonts w:ascii="Consolas" w:hAnsi="Consolas" w:cs="Consolas"/>
                <w:color w:val="0000FF"/>
                <w:sz w:val="19"/>
                <w:szCs w:val="19"/>
              </w:rPr>
            </w:rPrChange>
          </w:rPr>
          <w:t>int</w:t>
        </w:r>
        <w:proofErr w:type="spellEnd"/>
        <w:r w:rsidRPr="00F40A8D">
          <w:rPr>
            <w:rFonts w:ascii="Consolas" w:hAnsi="Consolas" w:cs="Consolas"/>
            <w:color w:val="000000"/>
            <w:sz w:val="19"/>
            <w:szCs w:val="19"/>
            <w:lang w:val="en-US"/>
            <w:rPrChange w:id="1769" w:author="Виктория Санникова" w:date="2018-05-20T14:27:00Z">
              <w:rPr>
                <w:rFonts w:ascii="Consolas" w:hAnsi="Consolas" w:cs="Consolas"/>
                <w:color w:val="000000"/>
                <w:sz w:val="19"/>
                <w:szCs w:val="19"/>
              </w:rPr>
            </w:rPrChange>
          </w:rPr>
          <w:t xml:space="preserve"> </w:t>
        </w:r>
        <w:r w:rsidRPr="00F40A8D">
          <w:rPr>
            <w:rFonts w:ascii="Consolas" w:hAnsi="Consolas" w:cs="Consolas"/>
            <w:color w:val="808080"/>
            <w:sz w:val="19"/>
            <w:szCs w:val="19"/>
            <w:lang w:val="en-US"/>
            <w:rPrChange w:id="1770" w:author="Виктория Санникова" w:date="2018-05-20T14:27:00Z">
              <w:rPr>
                <w:rFonts w:ascii="Consolas" w:hAnsi="Consolas" w:cs="Consolas"/>
                <w:color w:val="808080"/>
                <w:sz w:val="19"/>
                <w:szCs w:val="19"/>
              </w:rPr>
            </w:rPrChange>
          </w:rPr>
          <w:t>_portion</w:t>
        </w:r>
        <w:r w:rsidRPr="00F40A8D">
          <w:rPr>
            <w:rFonts w:ascii="Consolas" w:hAnsi="Consolas" w:cs="Consolas"/>
            <w:color w:val="000000"/>
            <w:sz w:val="19"/>
            <w:szCs w:val="19"/>
            <w:lang w:val="en-US"/>
            <w:rPrChange w:id="1771" w:author="Виктория Санникова" w:date="2018-05-20T14:27:00Z">
              <w:rPr>
                <w:rFonts w:ascii="Consolas" w:hAnsi="Consolas" w:cs="Consolas"/>
                <w:color w:val="000000"/>
                <w:sz w:val="19"/>
                <w:szCs w:val="19"/>
              </w:rPr>
            </w:rPrChange>
          </w:rPr>
          <w:t xml:space="preserve">) : </w:t>
        </w:r>
        <w:r w:rsidRPr="00F40A8D">
          <w:rPr>
            <w:rFonts w:ascii="Consolas" w:hAnsi="Consolas" w:cs="Consolas"/>
            <w:color w:val="008000"/>
            <w:sz w:val="19"/>
            <w:szCs w:val="19"/>
            <w:lang w:val="en-US"/>
            <w:rPrChange w:id="1772" w:author="Виктория Санникова" w:date="2018-05-20T14:27:00Z">
              <w:rPr>
                <w:rFonts w:ascii="Consolas" w:hAnsi="Consolas" w:cs="Consolas"/>
                <w:color w:val="008000"/>
                <w:sz w:val="19"/>
                <w:szCs w:val="19"/>
              </w:rPr>
            </w:rPrChange>
          </w:rPr>
          <w:t>//</w:t>
        </w:r>
        <w:r>
          <w:rPr>
            <w:rFonts w:ascii="Consolas" w:hAnsi="Consolas" w:cs="Consolas"/>
            <w:color w:val="008000"/>
            <w:sz w:val="19"/>
            <w:szCs w:val="19"/>
          </w:rPr>
          <w:t>конструктор</w:t>
        </w:r>
      </w:ins>
    </w:p>
    <w:p w:rsidR="00F40A8D" w:rsidRPr="00F40A8D" w:rsidRDefault="00F40A8D" w:rsidP="00F40A8D">
      <w:pPr>
        <w:autoSpaceDE w:val="0"/>
        <w:autoSpaceDN w:val="0"/>
        <w:adjustRightInd w:val="0"/>
        <w:spacing w:after="0" w:line="240" w:lineRule="auto"/>
        <w:rPr>
          <w:ins w:id="1773" w:author="Виктория Санникова" w:date="2018-05-20T14:27:00Z"/>
          <w:rFonts w:ascii="Consolas" w:hAnsi="Consolas" w:cs="Consolas"/>
          <w:color w:val="000000"/>
          <w:sz w:val="19"/>
          <w:szCs w:val="19"/>
          <w:lang w:val="en-US"/>
          <w:rPrChange w:id="1774" w:author="Виктория Санникова" w:date="2018-05-20T14:27:00Z">
            <w:rPr>
              <w:ins w:id="1775" w:author="Виктория Санникова" w:date="2018-05-20T14:27:00Z"/>
              <w:rFonts w:ascii="Consolas" w:hAnsi="Consolas" w:cs="Consolas"/>
              <w:color w:val="000000"/>
              <w:sz w:val="19"/>
              <w:szCs w:val="19"/>
            </w:rPr>
          </w:rPrChange>
        </w:rPr>
      </w:pPr>
      <w:ins w:id="1776" w:author="Виктория Санникова" w:date="2018-05-20T14:27:00Z">
        <w:r w:rsidRPr="00F40A8D">
          <w:rPr>
            <w:rFonts w:ascii="Consolas" w:hAnsi="Consolas" w:cs="Consolas"/>
            <w:color w:val="000000"/>
            <w:sz w:val="19"/>
            <w:szCs w:val="19"/>
            <w:lang w:val="en-US"/>
            <w:rPrChange w:id="1777"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778" w:author="Виктория Санникова" w:date="2018-05-20T14:27:00Z">
              <w:rPr>
                <w:rFonts w:ascii="Consolas" w:hAnsi="Consolas" w:cs="Consolas"/>
                <w:color w:val="000000"/>
                <w:sz w:val="19"/>
                <w:szCs w:val="19"/>
              </w:rPr>
            </w:rPrChange>
          </w:rPr>
          <w:tab/>
        </w:r>
        <w:proofErr w:type="gramStart"/>
        <w:r w:rsidRPr="00F40A8D">
          <w:rPr>
            <w:rFonts w:ascii="Consolas" w:hAnsi="Consolas" w:cs="Consolas"/>
            <w:color w:val="000000"/>
            <w:sz w:val="19"/>
            <w:szCs w:val="19"/>
            <w:lang w:val="en-US"/>
            <w:rPrChange w:id="1779" w:author="Виктория Санникова" w:date="2018-05-20T14:27:00Z">
              <w:rPr>
                <w:rFonts w:ascii="Consolas" w:hAnsi="Consolas" w:cs="Consolas"/>
                <w:color w:val="000000"/>
                <w:sz w:val="19"/>
                <w:szCs w:val="19"/>
              </w:rPr>
            </w:rPrChange>
          </w:rPr>
          <w:t>mas(</w:t>
        </w:r>
        <w:proofErr w:type="gramEnd"/>
        <w:r w:rsidRPr="00F40A8D">
          <w:rPr>
            <w:rFonts w:ascii="Consolas" w:hAnsi="Consolas" w:cs="Consolas"/>
            <w:color w:val="808080"/>
            <w:sz w:val="19"/>
            <w:szCs w:val="19"/>
            <w:lang w:val="en-US"/>
            <w:rPrChange w:id="1780" w:author="Виктория Санникова" w:date="2018-05-20T14:27:00Z">
              <w:rPr>
                <w:rFonts w:ascii="Consolas" w:hAnsi="Consolas" w:cs="Consolas"/>
                <w:color w:val="808080"/>
                <w:sz w:val="19"/>
                <w:szCs w:val="19"/>
              </w:rPr>
            </w:rPrChange>
          </w:rPr>
          <w:t>_mas</w:t>
        </w:r>
        <w:r w:rsidRPr="00F40A8D">
          <w:rPr>
            <w:rFonts w:ascii="Consolas" w:hAnsi="Consolas" w:cs="Consolas"/>
            <w:color w:val="000000"/>
            <w:sz w:val="19"/>
            <w:szCs w:val="19"/>
            <w:lang w:val="en-US"/>
            <w:rPrChange w:id="1781" w:author="Виктория Санникова" w:date="2018-05-20T14:27:00Z">
              <w:rPr>
                <w:rFonts w:ascii="Consolas" w:hAnsi="Consolas" w:cs="Consolas"/>
                <w:color w:val="000000"/>
                <w:sz w:val="19"/>
                <w:szCs w:val="19"/>
              </w:rPr>
            </w:rPrChange>
          </w:rPr>
          <w:t>), size(</w:t>
        </w:r>
        <w:r w:rsidRPr="00F40A8D">
          <w:rPr>
            <w:rFonts w:ascii="Consolas" w:hAnsi="Consolas" w:cs="Consolas"/>
            <w:color w:val="808080"/>
            <w:sz w:val="19"/>
            <w:szCs w:val="19"/>
            <w:lang w:val="en-US"/>
            <w:rPrChange w:id="1782" w:author="Виктория Санникова" w:date="2018-05-20T14:27:00Z">
              <w:rPr>
                <w:rFonts w:ascii="Consolas" w:hAnsi="Consolas" w:cs="Consolas"/>
                <w:color w:val="808080"/>
                <w:sz w:val="19"/>
                <w:szCs w:val="19"/>
              </w:rPr>
            </w:rPrChange>
          </w:rPr>
          <w:t>_size</w:t>
        </w:r>
        <w:r w:rsidRPr="00F40A8D">
          <w:rPr>
            <w:rFonts w:ascii="Consolas" w:hAnsi="Consolas" w:cs="Consolas"/>
            <w:color w:val="000000"/>
            <w:sz w:val="19"/>
            <w:szCs w:val="19"/>
            <w:lang w:val="en-US"/>
            <w:rPrChange w:id="1783" w:author="Виктория Санникова" w:date="2018-05-20T14:27:00Z">
              <w:rPr>
                <w:rFonts w:ascii="Consolas" w:hAnsi="Consolas" w:cs="Consolas"/>
                <w:color w:val="000000"/>
                <w:sz w:val="19"/>
                <w:szCs w:val="19"/>
              </w:rPr>
            </w:rPrChange>
          </w:rPr>
          <w:t>), portion(</w:t>
        </w:r>
        <w:r w:rsidRPr="00F40A8D">
          <w:rPr>
            <w:rFonts w:ascii="Consolas" w:hAnsi="Consolas" w:cs="Consolas"/>
            <w:color w:val="808080"/>
            <w:sz w:val="19"/>
            <w:szCs w:val="19"/>
            <w:lang w:val="en-US"/>
            <w:rPrChange w:id="1784" w:author="Виктория Санникова" w:date="2018-05-20T14:27:00Z">
              <w:rPr>
                <w:rFonts w:ascii="Consolas" w:hAnsi="Consolas" w:cs="Consolas"/>
                <w:color w:val="808080"/>
                <w:sz w:val="19"/>
                <w:szCs w:val="19"/>
              </w:rPr>
            </w:rPrChange>
          </w:rPr>
          <w:t>_portion</w:t>
        </w:r>
        <w:r w:rsidRPr="00F40A8D">
          <w:rPr>
            <w:rFonts w:ascii="Consolas" w:hAnsi="Consolas" w:cs="Consolas"/>
            <w:color w:val="000000"/>
            <w:sz w:val="19"/>
            <w:szCs w:val="19"/>
            <w:lang w:val="en-US"/>
            <w:rPrChange w:id="1785" w:author="Виктория Санникова" w:date="2018-05-20T14:27:00Z">
              <w:rPr>
                <w:rFonts w:ascii="Consolas" w:hAnsi="Consolas" w:cs="Consolas"/>
                <w:color w:val="000000"/>
                <w:sz w:val="19"/>
                <w:szCs w:val="19"/>
              </w:rPr>
            </w:rPrChange>
          </w:rPr>
          <w:t>) {};</w:t>
        </w:r>
      </w:ins>
    </w:p>
    <w:p w:rsidR="00F40A8D" w:rsidRPr="00F40A8D" w:rsidRDefault="00F40A8D" w:rsidP="00F40A8D">
      <w:pPr>
        <w:autoSpaceDE w:val="0"/>
        <w:autoSpaceDN w:val="0"/>
        <w:adjustRightInd w:val="0"/>
        <w:spacing w:after="0" w:line="240" w:lineRule="auto"/>
        <w:rPr>
          <w:ins w:id="1786" w:author="Виктория Санникова" w:date="2018-05-20T14:27:00Z"/>
          <w:rFonts w:ascii="Consolas" w:hAnsi="Consolas" w:cs="Consolas"/>
          <w:color w:val="000000"/>
          <w:sz w:val="19"/>
          <w:szCs w:val="19"/>
          <w:lang w:val="en-US"/>
          <w:rPrChange w:id="1787" w:author="Виктория Санникова" w:date="2018-05-20T14:27:00Z">
            <w:rPr>
              <w:ins w:id="1788" w:author="Виктория Санникова" w:date="2018-05-20T14:27:00Z"/>
              <w:rFonts w:ascii="Consolas" w:hAnsi="Consolas" w:cs="Consolas"/>
              <w:color w:val="000000"/>
              <w:sz w:val="19"/>
              <w:szCs w:val="19"/>
            </w:rPr>
          </w:rPrChange>
        </w:rPr>
      </w:pPr>
      <w:ins w:id="1789" w:author="Виктория Санникова" w:date="2018-05-20T14:27:00Z">
        <w:r w:rsidRPr="00F40A8D">
          <w:rPr>
            <w:rFonts w:ascii="Consolas" w:hAnsi="Consolas" w:cs="Consolas"/>
            <w:color w:val="000000"/>
            <w:sz w:val="19"/>
            <w:szCs w:val="19"/>
            <w:lang w:val="en-US"/>
            <w:rPrChange w:id="1790" w:author="Виктория Санникова" w:date="2018-05-20T14:27:00Z">
              <w:rPr>
                <w:rFonts w:ascii="Consolas" w:hAnsi="Consolas" w:cs="Consolas"/>
                <w:color w:val="000000"/>
                <w:sz w:val="19"/>
                <w:szCs w:val="19"/>
              </w:rPr>
            </w:rPrChange>
          </w:rPr>
          <w:tab/>
        </w:r>
      </w:ins>
    </w:p>
    <w:p w:rsidR="00F40A8D" w:rsidRDefault="00F40A8D" w:rsidP="00F40A8D">
      <w:pPr>
        <w:autoSpaceDE w:val="0"/>
        <w:autoSpaceDN w:val="0"/>
        <w:adjustRightInd w:val="0"/>
        <w:spacing w:after="0" w:line="240" w:lineRule="auto"/>
        <w:rPr>
          <w:ins w:id="1791" w:author="Виктория Санникова" w:date="2018-05-20T14:27:00Z"/>
          <w:rFonts w:ascii="Consolas" w:hAnsi="Consolas" w:cs="Consolas"/>
          <w:color w:val="000000"/>
          <w:sz w:val="19"/>
          <w:szCs w:val="19"/>
        </w:rPr>
      </w:pPr>
      <w:ins w:id="1792" w:author="Виктория Санникова" w:date="2018-05-20T14:27:00Z">
        <w:r w:rsidRPr="00F40A8D">
          <w:rPr>
            <w:rFonts w:ascii="Consolas" w:hAnsi="Consolas" w:cs="Consolas"/>
            <w:color w:val="000000"/>
            <w:sz w:val="19"/>
            <w:szCs w:val="19"/>
            <w:lang w:val="en-US"/>
            <w:rPrChange w:id="1793" w:author="Виктория Санникова" w:date="2018-05-20T14:27:00Z">
              <w:rPr>
                <w:rFonts w:ascii="Consolas" w:hAnsi="Consolas" w:cs="Consolas"/>
                <w:color w:val="000000"/>
                <w:sz w:val="19"/>
                <w:szCs w:val="19"/>
              </w:rPr>
            </w:rPrChange>
          </w:rPr>
          <w:tab/>
        </w:r>
        <w:proofErr w:type="spellStart"/>
        <w:r>
          <w:rPr>
            <w:rFonts w:ascii="Consolas" w:hAnsi="Consolas" w:cs="Consolas"/>
            <w:color w:val="2B91AF"/>
            <w:sz w:val="19"/>
            <w:szCs w:val="19"/>
          </w:rPr>
          <w:t>task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execute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//объявление логической задачи</w:t>
        </w:r>
      </w:ins>
    </w:p>
    <w:p w:rsidR="00F40A8D" w:rsidRDefault="00F40A8D" w:rsidP="00F40A8D">
      <w:pPr>
        <w:autoSpaceDE w:val="0"/>
        <w:autoSpaceDN w:val="0"/>
        <w:adjustRightInd w:val="0"/>
        <w:spacing w:after="0" w:line="240" w:lineRule="auto"/>
        <w:rPr>
          <w:ins w:id="1794" w:author="Виктория Санникова" w:date="2018-05-20T14:27:00Z"/>
          <w:rFonts w:ascii="Consolas" w:hAnsi="Consolas" w:cs="Consolas"/>
          <w:color w:val="000000"/>
          <w:sz w:val="19"/>
          <w:szCs w:val="19"/>
        </w:rPr>
      </w:pPr>
      <w:ins w:id="1795" w:author="Виктория Санникова" w:date="2018-05-20T14:27:00Z">
        <w:r>
          <w:rPr>
            <w:rFonts w:ascii="Consolas" w:hAnsi="Consolas" w:cs="Consolas"/>
            <w:color w:val="000000"/>
            <w:sz w:val="19"/>
            <w:szCs w:val="19"/>
          </w:rPr>
          <w:tab/>
          <w:t>{</w:t>
        </w:r>
      </w:ins>
    </w:p>
    <w:p w:rsidR="00F40A8D" w:rsidRDefault="00F40A8D" w:rsidP="00F40A8D">
      <w:pPr>
        <w:autoSpaceDE w:val="0"/>
        <w:autoSpaceDN w:val="0"/>
        <w:adjustRightInd w:val="0"/>
        <w:spacing w:after="0" w:line="240" w:lineRule="auto"/>
        <w:rPr>
          <w:ins w:id="1796" w:author="Виктория Санникова" w:date="2018-05-20T14:27:00Z"/>
          <w:rFonts w:ascii="Consolas" w:hAnsi="Consolas" w:cs="Consolas"/>
          <w:color w:val="000000"/>
          <w:sz w:val="19"/>
          <w:szCs w:val="19"/>
        </w:rPr>
      </w:pPr>
      <w:ins w:id="1797" w:author="Виктория Санникова" w:date="2018-05-20T14:27:00Z">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portion</w:t>
        </w:r>
        <w:proofErr w:type="spellEnd"/>
        <w:r>
          <w:rPr>
            <w:rFonts w:ascii="Consolas" w:hAnsi="Consolas" w:cs="Consolas"/>
            <w:color w:val="000000"/>
            <w:sz w:val="19"/>
            <w:szCs w:val="19"/>
          </w:rPr>
          <w:t xml:space="preserve">) </w:t>
        </w:r>
        <w:r>
          <w:rPr>
            <w:rFonts w:ascii="Consolas" w:hAnsi="Consolas" w:cs="Consolas"/>
            <w:color w:val="008000"/>
            <w:sz w:val="19"/>
            <w:szCs w:val="19"/>
          </w:rPr>
          <w:t>// если размер массива меньше или равен порции разделенной м</w:t>
        </w:r>
      </w:ins>
      <w:ins w:id="1798" w:author="Виктория Санникова" w:date="2018-05-20T14:28:00Z">
        <w:r>
          <w:rPr>
            <w:rFonts w:ascii="Consolas" w:hAnsi="Consolas" w:cs="Consolas"/>
            <w:color w:val="008000"/>
            <w:sz w:val="19"/>
            <w:szCs w:val="19"/>
          </w:rPr>
          <w:t>е</w:t>
        </w:r>
      </w:ins>
      <w:ins w:id="1799" w:author="Виктория Санникова" w:date="2018-05-20T14:27:00Z">
        <w:r>
          <w:rPr>
            <w:rFonts w:ascii="Consolas" w:hAnsi="Consolas" w:cs="Consolas"/>
            <w:color w:val="008000"/>
            <w:sz w:val="19"/>
            <w:szCs w:val="19"/>
          </w:rPr>
          <w:t>жду массивами</w:t>
        </w:r>
      </w:ins>
    </w:p>
    <w:p w:rsidR="00F40A8D" w:rsidRDefault="00F40A8D" w:rsidP="00F40A8D">
      <w:pPr>
        <w:autoSpaceDE w:val="0"/>
        <w:autoSpaceDN w:val="0"/>
        <w:adjustRightInd w:val="0"/>
        <w:spacing w:after="0" w:line="240" w:lineRule="auto"/>
        <w:rPr>
          <w:ins w:id="1800" w:author="Виктория Санникова" w:date="2018-05-20T14:27:00Z"/>
          <w:rFonts w:ascii="Consolas" w:hAnsi="Consolas" w:cs="Consolas"/>
          <w:color w:val="000000"/>
          <w:sz w:val="19"/>
          <w:szCs w:val="19"/>
        </w:rPr>
      </w:pPr>
      <w:ins w:id="1801" w:author="Виктория Санникова" w:date="2018-05-20T14:27:00Z">
        <w:r>
          <w:rPr>
            <w:rFonts w:ascii="Consolas" w:hAnsi="Consolas" w:cs="Consolas"/>
            <w:color w:val="000000"/>
            <w:sz w:val="19"/>
            <w:szCs w:val="19"/>
          </w:rPr>
          <w:tab/>
        </w:r>
        <w:r>
          <w:rPr>
            <w:rFonts w:ascii="Consolas" w:hAnsi="Consolas" w:cs="Consolas"/>
            <w:color w:val="000000"/>
            <w:sz w:val="19"/>
            <w:szCs w:val="19"/>
          </w:rPr>
          <w:tab/>
          <w:t>{</w:t>
        </w:r>
      </w:ins>
    </w:p>
    <w:p w:rsidR="00F40A8D" w:rsidRDefault="00F40A8D" w:rsidP="00F40A8D">
      <w:pPr>
        <w:autoSpaceDE w:val="0"/>
        <w:autoSpaceDN w:val="0"/>
        <w:adjustRightInd w:val="0"/>
        <w:spacing w:after="0" w:line="240" w:lineRule="auto"/>
        <w:rPr>
          <w:ins w:id="1802" w:author="Виктория Санникова" w:date="2018-05-20T14:27:00Z"/>
          <w:rFonts w:ascii="Consolas" w:hAnsi="Consolas" w:cs="Consolas"/>
          <w:color w:val="000000"/>
          <w:sz w:val="19"/>
          <w:szCs w:val="19"/>
        </w:rPr>
      </w:pPr>
      <w:ins w:id="1803" w:author="Виктория Санникова" w:date="2018-05-20T14:27:00Z">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QuickSort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8000"/>
            <w:sz w:val="19"/>
            <w:szCs w:val="19"/>
          </w:rPr>
          <w:t>//выполняем сортировку этого куска</w:t>
        </w:r>
      </w:ins>
    </w:p>
    <w:p w:rsidR="00F40A8D" w:rsidRPr="00F40A8D" w:rsidRDefault="00F40A8D" w:rsidP="00F40A8D">
      <w:pPr>
        <w:autoSpaceDE w:val="0"/>
        <w:autoSpaceDN w:val="0"/>
        <w:adjustRightInd w:val="0"/>
        <w:spacing w:after="0" w:line="240" w:lineRule="auto"/>
        <w:rPr>
          <w:ins w:id="1804" w:author="Виктория Санникова" w:date="2018-05-20T14:27:00Z"/>
          <w:rFonts w:ascii="Consolas" w:hAnsi="Consolas" w:cs="Consolas"/>
          <w:color w:val="000000"/>
          <w:sz w:val="19"/>
          <w:szCs w:val="19"/>
          <w:lang w:val="en-US"/>
          <w:rPrChange w:id="1805" w:author="Виктория Санникова" w:date="2018-05-20T14:27:00Z">
            <w:rPr>
              <w:ins w:id="1806" w:author="Виктория Санникова" w:date="2018-05-20T14:27:00Z"/>
              <w:rFonts w:ascii="Consolas" w:hAnsi="Consolas" w:cs="Consolas"/>
              <w:color w:val="000000"/>
              <w:sz w:val="19"/>
              <w:szCs w:val="19"/>
            </w:rPr>
          </w:rPrChange>
        </w:rPr>
      </w:pPr>
      <w:ins w:id="1807" w:author="Виктория Санникова" w:date="2018-05-20T14:27:00Z">
        <w:r>
          <w:rPr>
            <w:rFonts w:ascii="Consolas" w:hAnsi="Consolas" w:cs="Consolas"/>
            <w:color w:val="000000"/>
            <w:sz w:val="19"/>
            <w:szCs w:val="19"/>
          </w:rPr>
          <w:tab/>
        </w:r>
        <w:r>
          <w:rPr>
            <w:rFonts w:ascii="Consolas" w:hAnsi="Consolas" w:cs="Consolas"/>
            <w:color w:val="000000"/>
            <w:sz w:val="19"/>
            <w:szCs w:val="19"/>
          </w:rPr>
          <w:tab/>
        </w:r>
        <w:r w:rsidRPr="00F40A8D">
          <w:rPr>
            <w:rFonts w:ascii="Consolas" w:hAnsi="Consolas" w:cs="Consolas"/>
            <w:color w:val="000000"/>
            <w:sz w:val="19"/>
            <w:szCs w:val="19"/>
            <w:lang w:val="en-US"/>
            <w:rPrChange w:id="1808" w:author="Виктория Санникова" w:date="2018-05-20T14:27:00Z">
              <w:rPr>
                <w:rFonts w:ascii="Consolas" w:hAnsi="Consolas" w:cs="Consolas"/>
                <w:color w:val="000000"/>
                <w:sz w:val="19"/>
                <w:szCs w:val="19"/>
              </w:rPr>
            </w:rPrChange>
          </w:rPr>
          <w:t>}</w:t>
        </w:r>
      </w:ins>
    </w:p>
    <w:p w:rsidR="00F40A8D" w:rsidRPr="00F40A8D" w:rsidRDefault="00F40A8D" w:rsidP="00F40A8D">
      <w:pPr>
        <w:autoSpaceDE w:val="0"/>
        <w:autoSpaceDN w:val="0"/>
        <w:adjustRightInd w:val="0"/>
        <w:spacing w:after="0" w:line="240" w:lineRule="auto"/>
        <w:rPr>
          <w:ins w:id="1809" w:author="Виктория Санникова" w:date="2018-05-20T14:27:00Z"/>
          <w:rFonts w:ascii="Consolas" w:hAnsi="Consolas" w:cs="Consolas"/>
          <w:color w:val="000000"/>
          <w:sz w:val="19"/>
          <w:szCs w:val="19"/>
          <w:lang w:val="en-US"/>
          <w:rPrChange w:id="1810" w:author="Виктория Санникова" w:date="2018-05-20T14:27:00Z">
            <w:rPr>
              <w:ins w:id="1811" w:author="Виктория Санникова" w:date="2018-05-20T14:27:00Z"/>
              <w:rFonts w:ascii="Consolas" w:hAnsi="Consolas" w:cs="Consolas"/>
              <w:color w:val="000000"/>
              <w:sz w:val="19"/>
              <w:szCs w:val="19"/>
            </w:rPr>
          </w:rPrChange>
        </w:rPr>
      </w:pPr>
      <w:ins w:id="1812" w:author="Виктория Санникова" w:date="2018-05-20T14:27:00Z">
        <w:r w:rsidRPr="00F40A8D">
          <w:rPr>
            <w:rFonts w:ascii="Consolas" w:hAnsi="Consolas" w:cs="Consolas"/>
            <w:color w:val="000000"/>
            <w:sz w:val="19"/>
            <w:szCs w:val="19"/>
            <w:lang w:val="en-US"/>
            <w:rPrChange w:id="1813"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814" w:author="Виктория Санникова" w:date="2018-05-20T14:27:00Z">
              <w:rPr>
                <w:rFonts w:ascii="Consolas" w:hAnsi="Consolas" w:cs="Consolas"/>
                <w:color w:val="000000"/>
                <w:sz w:val="19"/>
                <w:szCs w:val="19"/>
              </w:rPr>
            </w:rPrChange>
          </w:rPr>
          <w:tab/>
        </w:r>
        <w:proofErr w:type="gramStart"/>
        <w:r w:rsidRPr="00F40A8D">
          <w:rPr>
            <w:rFonts w:ascii="Consolas" w:hAnsi="Consolas" w:cs="Consolas"/>
            <w:color w:val="0000FF"/>
            <w:sz w:val="19"/>
            <w:szCs w:val="19"/>
            <w:lang w:val="en-US"/>
            <w:rPrChange w:id="1815" w:author="Виктория Санникова" w:date="2018-05-20T14:27:00Z">
              <w:rPr>
                <w:rFonts w:ascii="Consolas" w:hAnsi="Consolas" w:cs="Consolas"/>
                <w:color w:val="0000FF"/>
                <w:sz w:val="19"/>
                <w:szCs w:val="19"/>
              </w:rPr>
            </w:rPrChange>
          </w:rPr>
          <w:t>else</w:t>
        </w:r>
        <w:proofErr w:type="gramEnd"/>
      </w:ins>
    </w:p>
    <w:p w:rsidR="00F40A8D" w:rsidRPr="00F40A8D" w:rsidRDefault="00F40A8D" w:rsidP="00F40A8D">
      <w:pPr>
        <w:autoSpaceDE w:val="0"/>
        <w:autoSpaceDN w:val="0"/>
        <w:adjustRightInd w:val="0"/>
        <w:spacing w:after="0" w:line="240" w:lineRule="auto"/>
        <w:rPr>
          <w:ins w:id="1816" w:author="Виктория Санникова" w:date="2018-05-20T14:27:00Z"/>
          <w:rFonts w:ascii="Consolas" w:hAnsi="Consolas" w:cs="Consolas"/>
          <w:color w:val="000000"/>
          <w:sz w:val="19"/>
          <w:szCs w:val="19"/>
          <w:lang w:val="en-US"/>
          <w:rPrChange w:id="1817" w:author="Виктория Санникова" w:date="2018-05-20T14:27:00Z">
            <w:rPr>
              <w:ins w:id="1818" w:author="Виктория Санникова" w:date="2018-05-20T14:27:00Z"/>
              <w:rFonts w:ascii="Consolas" w:hAnsi="Consolas" w:cs="Consolas"/>
              <w:color w:val="000000"/>
              <w:sz w:val="19"/>
              <w:szCs w:val="19"/>
            </w:rPr>
          </w:rPrChange>
        </w:rPr>
      </w:pPr>
      <w:ins w:id="1819" w:author="Виктория Санникова" w:date="2018-05-20T14:27:00Z">
        <w:r w:rsidRPr="00F40A8D">
          <w:rPr>
            <w:rFonts w:ascii="Consolas" w:hAnsi="Consolas" w:cs="Consolas"/>
            <w:color w:val="000000"/>
            <w:sz w:val="19"/>
            <w:szCs w:val="19"/>
            <w:lang w:val="en-US"/>
            <w:rPrChange w:id="1820"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821" w:author="Виктория Санникова" w:date="2018-05-20T14:27:00Z">
              <w:rPr>
                <w:rFonts w:ascii="Consolas" w:hAnsi="Consolas" w:cs="Consolas"/>
                <w:color w:val="000000"/>
                <w:sz w:val="19"/>
                <w:szCs w:val="19"/>
              </w:rPr>
            </w:rPrChange>
          </w:rPr>
          <w:tab/>
          <w:t>{</w:t>
        </w:r>
      </w:ins>
    </w:p>
    <w:p w:rsidR="00F40A8D" w:rsidRPr="00F40A8D" w:rsidRDefault="00F40A8D" w:rsidP="00F40A8D">
      <w:pPr>
        <w:autoSpaceDE w:val="0"/>
        <w:autoSpaceDN w:val="0"/>
        <w:adjustRightInd w:val="0"/>
        <w:spacing w:after="0" w:line="240" w:lineRule="auto"/>
        <w:rPr>
          <w:ins w:id="1822" w:author="Виктория Санникова" w:date="2018-05-20T14:27:00Z"/>
          <w:rFonts w:ascii="Consolas" w:hAnsi="Consolas" w:cs="Consolas"/>
          <w:color w:val="000000"/>
          <w:sz w:val="19"/>
          <w:szCs w:val="19"/>
          <w:lang w:val="en-US"/>
          <w:rPrChange w:id="1823" w:author="Виктория Санникова" w:date="2018-05-20T14:27:00Z">
            <w:rPr>
              <w:ins w:id="1824" w:author="Виктория Санникова" w:date="2018-05-20T14:27:00Z"/>
              <w:rFonts w:ascii="Consolas" w:hAnsi="Consolas" w:cs="Consolas"/>
              <w:color w:val="000000"/>
              <w:sz w:val="19"/>
              <w:szCs w:val="19"/>
            </w:rPr>
          </w:rPrChange>
        </w:rPr>
      </w:pPr>
      <w:ins w:id="1825" w:author="Виктория Санникова" w:date="2018-05-20T14:27:00Z">
        <w:r w:rsidRPr="00F40A8D">
          <w:rPr>
            <w:rFonts w:ascii="Consolas" w:hAnsi="Consolas" w:cs="Consolas"/>
            <w:color w:val="000000"/>
            <w:sz w:val="19"/>
            <w:szCs w:val="19"/>
            <w:lang w:val="en-US"/>
            <w:rPrChange w:id="1826"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827"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828" w:author="Виктория Санникова" w:date="2018-05-20T14:27:00Z">
              <w:rPr>
                <w:rFonts w:ascii="Consolas" w:hAnsi="Consolas" w:cs="Consolas"/>
                <w:color w:val="000000"/>
                <w:sz w:val="19"/>
                <w:szCs w:val="19"/>
              </w:rPr>
            </w:rPrChange>
          </w:rPr>
          <w:tab/>
        </w:r>
        <w:proofErr w:type="spellStart"/>
        <w:r w:rsidRPr="00F40A8D">
          <w:rPr>
            <w:rFonts w:ascii="Consolas" w:hAnsi="Consolas" w:cs="Consolas"/>
            <w:color w:val="2B91AF"/>
            <w:sz w:val="19"/>
            <w:szCs w:val="19"/>
            <w:lang w:val="en-US"/>
            <w:rPrChange w:id="1829" w:author="Виктория Санникова" w:date="2018-05-20T14:27:00Z">
              <w:rPr>
                <w:rFonts w:ascii="Consolas" w:hAnsi="Consolas" w:cs="Consolas"/>
                <w:color w:val="2B91AF"/>
                <w:sz w:val="19"/>
                <w:szCs w:val="19"/>
              </w:rPr>
            </w:rPrChange>
          </w:rPr>
          <w:t>ParallelSorter</w:t>
        </w:r>
        <w:proofErr w:type="spellEnd"/>
        <w:r w:rsidRPr="00F40A8D">
          <w:rPr>
            <w:rFonts w:ascii="Consolas" w:hAnsi="Consolas" w:cs="Consolas"/>
            <w:color w:val="000000"/>
            <w:sz w:val="19"/>
            <w:szCs w:val="19"/>
            <w:lang w:val="en-US"/>
            <w:rPrChange w:id="1830" w:author="Виктория Санникова" w:date="2018-05-20T14:27:00Z">
              <w:rPr>
                <w:rFonts w:ascii="Consolas" w:hAnsi="Consolas" w:cs="Consolas"/>
                <w:color w:val="000000"/>
                <w:sz w:val="19"/>
                <w:szCs w:val="19"/>
              </w:rPr>
            </w:rPrChange>
          </w:rPr>
          <w:t xml:space="preserve"> &amp;sorter1 = *</w:t>
        </w:r>
        <w:r w:rsidRPr="00F40A8D">
          <w:rPr>
            <w:rFonts w:ascii="Consolas" w:hAnsi="Consolas" w:cs="Consolas"/>
            <w:color w:val="0000FF"/>
            <w:sz w:val="19"/>
            <w:szCs w:val="19"/>
            <w:lang w:val="en-US"/>
            <w:rPrChange w:id="1831" w:author="Виктория Санникова" w:date="2018-05-20T14:27:00Z">
              <w:rPr>
                <w:rFonts w:ascii="Consolas" w:hAnsi="Consolas" w:cs="Consolas"/>
                <w:color w:val="0000FF"/>
                <w:sz w:val="19"/>
                <w:szCs w:val="19"/>
              </w:rPr>
            </w:rPrChange>
          </w:rPr>
          <w:t>new</w:t>
        </w:r>
        <w:r w:rsidRPr="00F40A8D">
          <w:rPr>
            <w:rFonts w:ascii="Consolas" w:hAnsi="Consolas" w:cs="Consolas"/>
            <w:color w:val="000000"/>
            <w:sz w:val="19"/>
            <w:szCs w:val="19"/>
            <w:lang w:val="en-US"/>
            <w:rPrChange w:id="1832" w:author="Виктория Санникова" w:date="2018-05-20T14:27:00Z">
              <w:rPr>
                <w:rFonts w:ascii="Consolas" w:hAnsi="Consolas" w:cs="Consolas"/>
                <w:color w:val="000000"/>
                <w:sz w:val="19"/>
                <w:szCs w:val="19"/>
              </w:rPr>
            </w:rPrChange>
          </w:rPr>
          <w:t xml:space="preserve"> (</w:t>
        </w:r>
        <w:proofErr w:type="spellStart"/>
        <w:r w:rsidRPr="00F40A8D">
          <w:rPr>
            <w:rFonts w:ascii="Consolas" w:hAnsi="Consolas" w:cs="Consolas"/>
            <w:color w:val="000000"/>
            <w:sz w:val="19"/>
            <w:szCs w:val="19"/>
            <w:lang w:val="en-US"/>
            <w:rPrChange w:id="1833" w:author="Виктория Санникова" w:date="2018-05-20T14:27:00Z">
              <w:rPr>
                <w:rFonts w:ascii="Consolas" w:hAnsi="Consolas" w:cs="Consolas"/>
                <w:color w:val="000000"/>
                <w:sz w:val="19"/>
                <w:szCs w:val="19"/>
              </w:rPr>
            </w:rPrChange>
          </w:rPr>
          <w:t>allocate_</w:t>
        </w:r>
        <w:proofErr w:type="gramStart"/>
        <w:r w:rsidRPr="00F40A8D">
          <w:rPr>
            <w:rFonts w:ascii="Consolas" w:hAnsi="Consolas" w:cs="Consolas"/>
            <w:color w:val="000000"/>
            <w:sz w:val="19"/>
            <w:szCs w:val="19"/>
            <w:lang w:val="en-US"/>
            <w:rPrChange w:id="1834" w:author="Виктория Санникова" w:date="2018-05-20T14:27:00Z">
              <w:rPr>
                <w:rFonts w:ascii="Consolas" w:hAnsi="Consolas" w:cs="Consolas"/>
                <w:color w:val="000000"/>
                <w:sz w:val="19"/>
                <w:szCs w:val="19"/>
              </w:rPr>
            </w:rPrChange>
          </w:rPr>
          <w:t>child</w:t>
        </w:r>
        <w:proofErr w:type="spellEnd"/>
        <w:r w:rsidRPr="00F40A8D">
          <w:rPr>
            <w:rFonts w:ascii="Consolas" w:hAnsi="Consolas" w:cs="Consolas"/>
            <w:color w:val="000000"/>
            <w:sz w:val="19"/>
            <w:szCs w:val="19"/>
            <w:lang w:val="en-US"/>
            <w:rPrChange w:id="1835" w:author="Виктория Санникова" w:date="2018-05-20T14:27:00Z">
              <w:rPr>
                <w:rFonts w:ascii="Consolas" w:hAnsi="Consolas" w:cs="Consolas"/>
                <w:color w:val="000000"/>
                <w:sz w:val="19"/>
                <w:szCs w:val="19"/>
              </w:rPr>
            </w:rPrChange>
          </w:rPr>
          <w:t>(</w:t>
        </w:r>
        <w:proofErr w:type="gramEnd"/>
        <w:r w:rsidRPr="00F40A8D">
          <w:rPr>
            <w:rFonts w:ascii="Consolas" w:hAnsi="Consolas" w:cs="Consolas"/>
            <w:color w:val="000000"/>
            <w:sz w:val="19"/>
            <w:szCs w:val="19"/>
            <w:lang w:val="en-US"/>
            <w:rPrChange w:id="1836" w:author="Виктория Санникова" w:date="2018-05-20T14:27:00Z">
              <w:rPr>
                <w:rFonts w:ascii="Consolas" w:hAnsi="Consolas" w:cs="Consolas"/>
                <w:color w:val="000000"/>
                <w:sz w:val="19"/>
                <w:szCs w:val="19"/>
              </w:rPr>
            </w:rPrChange>
          </w:rPr>
          <w:t>))</w:t>
        </w:r>
        <w:proofErr w:type="spellStart"/>
        <w:r w:rsidRPr="00F40A8D">
          <w:rPr>
            <w:rFonts w:ascii="Consolas" w:hAnsi="Consolas" w:cs="Consolas"/>
            <w:color w:val="2B91AF"/>
            <w:sz w:val="19"/>
            <w:szCs w:val="19"/>
            <w:lang w:val="en-US"/>
            <w:rPrChange w:id="1837" w:author="Виктория Санникова" w:date="2018-05-20T14:27:00Z">
              <w:rPr>
                <w:rFonts w:ascii="Consolas" w:hAnsi="Consolas" w:cs="Consolas"/>
                <w:color w:val="2B91AF"/>
                <w:sz w:val="19"/>
                <w:szCs w:val="19"/>
              </w:rPr>
            </w:rPrChange>
          </w:rPr>
          <w:t>ParallelSorter</w:t>
        </w:r>
        <w:proofErr w:type="spellEnd"/>
        <w:r w:rsidRPr="00F40A8D">
          <w:rPr>
            <w:rFonts w:ascii="Consolas" w:hAnsi="Consolas" w:cs="Consolas"/>
            <w:color w:val="000000"/>
            <w:sz w:val="19"/>
            <w:szCs w:val="19"/>
            <w:lang w:val="en-US"/>
            <w:rPrChange w:id="1838" w:author="Виктория Санникова" w:date="2018-05-20T14:27:00Z">
              <w:rPr>
                <w:rFonts w:ascii="Consolas" w:hAnsi="Consolas" w:cs="Consolas"/>
                <w:color w:val="000000"/>
                <w:sz w:val="19"/>
                <w:szCs w:val="19"/>
              </w:rPr>
            </w:rPrChange>
          </w:rPr>
          <w:t xml:space="preserve">(mas, size / 2, portion); </w:t>
        </w:r>
        <w:r w:rsidRPr="00F40A8D">
          <w:rPr>
            <w:rFonts w:ascii="Consolas" w:hAnsi="Consolas" w:cs="Consolas"/>
            <w:color w:val="008000"/>
            <w:sz w:val="19"/>
            <w:szCs w:val="19"/>
            <w:lang w:val="en-US"/>
            <w:rPrChange w:id="1839" w:author="Виктория Санникова" w:date="2018-05-20T14:27:00Z">
              <w:rPr>
                <w:rFonts w:ascii="Consolas" w:hAnsi="Consolas" w:cs="Consolas"/>
                <w:color w:val="008000"/>
                <w:sz w:val="19"/>
                <w:szCs w:val="19"/>
              </w:rPr>
            </w:rPrChange>
          </w:rPr>
          <w:t>//</w:t>
        </w:r>
        <w:r>
          <w:rPr>
            <w:rFonts w:ascii="Consolas" w:hAnsi="Consolas" w:cs="Consolas"/>
            <w:color w:val="008000"/>
            <w:sz w:val="19"/>
            <w:szCs w:val="19"/>
          </w:rPr>
          <w:t>создаем</w:t>
        </w:r>
        <w:r w:rsidRPr="00F40A8D">
          <w:rPr>
            <w:rFonts w:ascii="Consolas" w:hAnsi="Consolas" w:cs="Consolas"/>
            <w:color w:val="008000"/>
            <w:sz w:val="19"/>
            <w:szCs w:val="19"/>
            <w:lang w:val="en-US"/>
            <w:rPrChange w:id="1840" w:author="Виктория Санникова" w:date="2018-05-20T14:27:00Z">
              <w:rPr>
                <w:rFonts w:ascii="Consolas" w:hAnsi="Consolas" w:cs="Consolas"/>
                <w:color w:val="008000"/>
                <w:sz w:val="19"/>
                <w:szCs w:val="19"/>
              </w:rPr>
            </w:rPrChange>
          </w:rPr>
          <w:t xml:space="preserve"> </w:t>
        </w:r>
        <w:r>
          <w:rPr>
            <w:rFonts w:ascii="Consolas" w:hAnsi="Consolas" w:cs="Consolas"/>
            <w:color w:val="008000"/>
            <w:sz w:val="19"/>
            <w:szCs w:val="19"/>
          </w:rPr>
          <w:t>объект</w:t>
        </w:r>
        <w:r w:rsidRPr="00F40A8D">
          <w:rPr>
            <w:rFonts w:ascii="Consolas" w:hAnsi="Consolas" w:cs="Consolas"/>
            <w:color w:val="008000"/>
            <w:sz w:val="19"/>
            <w:szCs w:val="19"/>
            <w:lang w:val="en-US"/>
            <w:rPrChange w:id="1841" w:author="Виктория Санникова" w:date="2018-05-20T14:27:00Z">
              <w:rPr>
                <w:rFonts w:ascii="Consolas" w:hAnsi="Consolas" w:cs="Consolas"/>
                <w:color w:val="008000"/>
                <w:sz w:val="19"/>
                <w:szCs w:val="19"/>
              </w:rPr>
            </w:rPrChange>
          </w:rPr>
          <w:t xml:space="preserve"> </w:t>
        </w:r>
        <w:r>
          <w:rPr>
            <w:rFonts w:ascii="Consolas" w:hAnsi="Consolas" w:cs="Consolas"/>
            <w:color w:val="008000"/>
            <w:sz w:val="19"/>
            <w:szCs w:val="19"/>
          </w:rPr>
          <w:t>класса</w:t>
        </w:r>
        <w:r w:rsidRPr="00F40A8D">
          <w:rPr>
            <w:rFonts w:ascii="Consolas" w:hAnsi="Consolas" w:cs="Consolas"/>
            <w:color w:val="008000"/>
            <w:sz w:val="19"/>
            <w:szCs w:val="19"/>
            <w:lang w:val="en-US"/>
            <w:rPrChange w:id="1842" w:author="Виктория Санникова" w:date="2018-05-20T14:27:00Z">
              <w:rPr>
                <w:rFonts w:ascii="Consolas" w:hAnsi="Consolas" w:cs="Consolas"/>
                <w:color w:val="008000"/>
                <w:sz w:val="19"/>
                <w:szCs w:val="19"/>
              </w:rPr>
            </w:rPrChange>
          </w:rPr>
          <w:t xml:space="preserve"> </w:t>
        </w:r>
        <w:r>
          <w:rPr>
            <w:rFonts w:ascii="Consolas" w:hAnsi="Consolas" w:cs="Consolas"/>
            <w:color w:val="008000"/>
            <w:sz w:val="19"/>
            <w:szCs w:val="19"/>
          </w:rPr>
          <w:t>для</w:t>
        </w:r>
        <w:r w:rsidRPr="00F40A8D">
          <w:rPr>
            <w:rFonts w:ascii="Consolas" w:hAnsi="Consolas" w:cs="Consolas"/>
            <w:color w:val="008000"/>
            <w:sz w:val="19"/>
            <w:szCs w:val="19"/>
            <w:lang w:val="en-US"/>
            <w:rPrChange w:id="1843" w:author="Виктория Санникова" w:date="2018-05-20T14:27:00Z">
              <w:rPr>
                <w:rFonts w:ascii="Consolas" w:hAnsi="Consolas" w:cs="Consolas"/>
                <w:color w:val="008000"/>
                <w:sz w:val="19"/>
                <w:szCs w:val="19"/>
              </w:rPr>
            </w:rPrChange>
          </w:rPr>
          <w:t xml:space="preserve"> </w:t>
        </w:r>
        <w:r>
          <w:rPr>
            <w:rFonts w:ascii="Consolas" w:hAnsi="Consolas" w:cs="Consolas"/>
            <w:color w:val="008000"/>
            <w:sz w:val="19"/>
            <w:szCs w:val="19"/>
          </w:rPr>
          <w:t>первого</w:t>
        </w:r>
        <w:r w:rsidRPr="00F40A8D">
          <w:rPr>
            <w:rFonts w:ascii="Consolas" w:hAnsi="Consolas" w:cs="Consolas"/>
            <w:color w:val="008000"/>
            <w:sz w:val="19"/>
            <w:szCs w:val="19"/>
            <w:lang w:val="en-US"/>
            <w:rPrChange w:id="1844" w:author="Виктория Санникова" w:date="2018-05-20T14:27:00Z">
              <w:rPr>
                <w:rFonts w:ascii="Consolas" w:hAnsi="Consolas" w:cs="Consolas"/>
                <w:color w:val="008000"/>
                <w:sz w:val="19"/>
                <w:szCs w:val="19"/>
              </w:rPr>
            </w:rPrChange>
          </w:rPr>
          <w:t xml:space="preserve"> </w:t>
        </w:r>
        <w:r>
          <w:rPr>
            <w:rFonts w:ascii="Consolas" w:hAnsi="Consolas" w:cs="Consolas"/>
            <w:color w:val="008000"/>
            <w:sz w:val="19"/>
            <w:szCs w:val="19"/>
          </w:rPr>
          <w:t>куска</w:t>
        </w:r>
        <w:r w:rsidRPr="00F40A8D">
          <w:rPr>
            <w:rFonts w:ascii="Consolas" w:hAnsi="Consolas" w:cs="Consolas"/>
            <w:color w:val="008000"/>
            <w:sz w:val="19"/>
            <w:szCs w:val="19"/>
            <w:lang w:val="en-US"/>
            <w:rPrChange w:id="1845" w:author="Виктория Санникова" w:date="2018-05-20T14:27:00Z">
              <w:rPr>
                <w:rFonts w:ascii="Consolas" w:hAnsi="Consolas" w:cs="Consolas"/>
                <w:color w:val="008000"/>
                <w:sz w:val="19"/>
                <w:szCs w:val="19"/>
              </w:rPr>
            </w:rPrChange>
          </w:rPr>
          <w:t xml:space="preserve"> +1 </w:t>
        </w:r>
        <w:proofErr w:type="spellStart"/>
        <w:r>
          <w:rPr>
            <w:rFonts w:ascii="Consolas" w:hAnsi="Consolas" w:cs="Consolas"/>
            <w:color w:val="008000"/>
            <w:sz w:val="19"/>
            <w:szCs w:val="19"/>
          </w:rPr>
          <w:t>таск</w:t>
        </w:r>
        <w:proofErr w:type="spellEnd"/>
      </w:ins>
    </w:p>
    <w:p w:rsidR="00F40A8D" w:rsidRPr="00F40A8D" w:rsidRDefault="00F40A8D" w:rsidP="00F40A8D">
      <w:pPr>
        <w:autoSpaceDE w:val="0"/>
        <w:autoSpaceDN w:val="0"/>
        <w:adjustRightInd w:val="0"/>
        <w:spacing w:after="0" w:line="240" w:lineRule="auto"/>
        <w:rPr>
          <w:ins w:id="1846" w:author="Виктория Санникова" w:date="2018-05-20T14:27:00Z"/>
          <w:rFonts w:ascii="Consolas" w:hAnsi="Consolas" w:cs="Consolas"/>
          <w:color w:val="000000"/>
          <w:sz w:val="19"/>
          <w:szCs w:val="19"/>
          <w:lang w:val="en-US"/>
          <w:rPrChange w:id="1847" w:author="Виктория Санникова" w:date="2018-05-20T14:27:00Z">
            <w:rPr>
              <w:ins w:id="1848" w:author="Виктория Санникова" w:date="2018-05-20T14:27:00Z"/>
              <w:rFonts w:ascii="Consolas" w:hAnsi="Consolas" w:cs="Consolas"/>
              <w:color w:val="000000"/>
              <w:sz w:val="19"/>
              <w:szCs w:val="19"/>
            </w:rPr>
          </w:rPrChange>
        </w:rPr>
      </w:pPr>
      <w:ins w:id="1849" w:author="Виктория Санникова" w:date="2018-05-20T14:27:00Z">
        <w:r w:rsidRPr="00F40A8D">
          <w:rPr>
            <w:rFonts w:ascii="Consolas" w:hAnsi="Consolas" w:cs="Consolas"/>
            <w:color w:val="000000"/>
            <w:sz w:val="19"/>
            <w:szCs w:val="19"/>
            <w:lang w:val="en-US"/>
            <w:rPrChange w:id="1850"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851"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852" w:author="Виктория Санникова" w:date="2018-05-20T14:27:00Z">
              <w:rPr>
                <w:rFonts w:ascii="Consolas" w:hAnsi="Consolas" w:cs="Consolas"/>
                <w:color w:val="000000"/>
                <w:sz w:val="19"/>
                <w:szCs w:val="19"/>
              </w:rPr>
            </w:rPrChange>
          </w:rPr>
          <w:tab/>
        </w:r>
        <w:proofErr w:type="spellStart"/>
        <w:r w:rsidRPr="00F40A8D">
          <w:rPr>
            <w:rFonts w:ascii="Consolas" w:hAnsi="Consolas" w:cs="Consolas"/>
            <w:color w:val="2B91AF"/>
            <w:sz w:val="19"/>
            <w:szCs w:val="19"/>
            <w:lang w:val="en-US"/>
            <w:rPrChange w:id="1853" w:author="Виктория Санникова" w:date="2018-05-20T14:27:00Z">
              <w:rPr>
                <w:rFonts w:ascii="Consolas" w:hAnsi="Consolas" w:cs="Consolas"/>
                <w:color w:val="2B91AF"/>
                <w:sz w:val="19"/>
                <w:szCs w:val="19"/>
              </w:rPr>
            </w:rPrChange>
          </w:rPr>
          <w:t>ParallelSorter</w:t>
        </w:r>
        <w:proofErr w:type="spellEnd"/>
        <w:r w:rsidRPr="00F40A8D">
          <w:rPr>
            <w:rFonts w:ascii="Consolas" w:hAnsi="Consolas" w:cs="Consolas"/>
            <w:color w:val="000000"/>
            <w:sz w:val="19"/>
            <w:szCs w:val="19"/>
            <w:lang w:val="en-US"/>
            <w:rPrChange w:id="1854" w:author="Виктория Санникова" w:date="2018-05-20T14:27:00Z">
              <w:rPr>
                <w:rFonts w:ascii="Consolas" w:hAnsi="Consolas" w:cs="Consolas"/>
                <w:color w:val="000000"/>
                <w:sz w:val="19"/>
                <w:szCs w:val="19"/>
              </w:rPr>
            </w:rPrChange>
          </w:rPr>
          <w:t xml:space="preserve"> &amp;sorter2 = *</w:t>
        </w:r>
        <w:r w:rsidRPr="00F40A8D">
          <w:rPr>
            <w:rFonts w:ascii="Consolas" w:hAnsi="Consolas" w:cs="Consolas"/>
            <w:color w:val="0000FF"/>
            <w:sz w:val="19"/>
            <w:szCs w:val="19"/>
            <w:lang w:val="en-US"/>
            <w:rPrChange w:id="1855" w:author="Виктория Санникова" w:date="2018-05-20T14:27:00Z">
              <w:rPr>
                <w:rFonts w:ascii="Consolas" w:hAnsi="Consolas" w:cs="Consolas"/>
                <w:color w:val="0000FF"/>
                <w:sz w:val="19"/>
                <w:szCs w:val="19"/>
              </w:rPr>
            </w:rPrChange>
          </w:rPr>
          <w:t>new</w:t>
        </w:r>
        <w:r w:rsidRPr="00F40A8D">
          <w:rPr>
            <w:rFonts w:ascii="Consolas" w:hAnsi="Consolas" w:cs="Consolas"/>
            <w:color w:val="000000"/>
            <w:sz w:val="19"/>
            <w:szCs w:val="19"/>
            <w:lang w:val="en-US"/>
            <w:rPrChange w:id="1856" w:author="Виктория Санникова" w:date="2018-05-20T14:27:00Z">
              <w:rPr>
                <w:rFonts w:ascii="Consolas" w:hAnsi="Consolas" w:cs="Consolas"/>
                <w:color w:val="000000"/>
                <w:sz w:val="19"/>
                <w:szCs w:val="19"/>
              </w:rPr>
            </w:rPrChange>
          </w:rPr>
          <w:t xml:space="preserve"> (</w:t>
        </w:r>
        <w:proofErr w:type="spellStart"/>
        <w:r w:rsidRPr="00F40A8D">
          <w:rPr>
            <w:rFonts w:ascii="Consolas" w:hAnsi="Consolas" w:cs="Consolas"/>
            <w:color w:val="000000"/>
            <w:sz w:val="19"/>
            <w:szCs w:val="19"/>
            <w:lang w:val="en-US"/>
            <w:rPrChange w:id="1857" w:author="Виктория Санникова" w:date="2018-05-20T14:27:00Z">
              <w:rPr>
                <w:rFonts w:ascii="Consolas" w:hAnsi="Consolas" w:cs="Consolas"/>
                <w:color w:val="000000"/>
                <w:sz w:val="19"/>
                <w:szCs w:val="19"/>
              </w:rPr>
            </w:rPrChange>
          </w:rPr>
          <w:t>allocate_</w:t>
        </w:r>
        <w:proofErr w:type="gramStart"/>
        <w:r w:rsidRPr="00F40A8D">
          <w:rPr>
            <w:rFonts w:ascii="Consolas" w:hAnsi="Consolas" w:cs="Consolas"/>
            <w:color w:val="000000"/>
            <w:sz w:val="19"/>
            <w:szCs w:val="19"/>
            <w:lang w:val="en-US"/>
            <w:rPrChange w:id="1858" w:author="Виктория Санникова" w:date="2018-05-20T14:27:00Z">
              <w:rPr>
                <w:rFonts w:ascii="Consolas" w:hAnsi="Consolas" w:cs="Consolas"/>
                <w:color w:val="000000"/>
                <w:sz w:val="19"/>
                <w:szCs w:val="19"/>
              </w:rPr>
            </w:rPrChange>
          </w:rPr>
          <w:t>child</w:t>
        </w:r>
        <w:proofErr w:type="spellEnd"/>
        <w:r w:rsidRPr="00F40A8D">
          <w:rPr>
            <w:rFonts w:ascii="Consolas" w:hAnsi="Consolas" w:cs="Consolas"/>
            <w:color w:val="000000"/>
            <w:sz w:val="19"/>
            <w:szCs w:val="19"/>
            <w:lang w:val="en-US"/>
            <w:rPrChange w:id="1859" w:author="Виктория Санникова" w:date="2018-05-20T14:27:00Z">
              <w:rPr>
                <w:rFonts w:ascii="Consolas" w:hAnsi="Consolas" w:cs="Consolas"/>
                <w:color w:val="000000"/>
                <w:sz w:val="19"/>
                <w:szCs w:val="19"/>
              </w:rPr>
            </w:rPrChange>
          </w:rPr>
          <w:t>(</w:t>
        </w:r>
        <w:proofErr w:type="gramEnd"/>
        <w:r w:rsidRPr="00F40A8D">
          <w:rPr>
            <w:rFonts w:ascii="Consolas" w:hAnsi="Consolas" w:cs="Consolas"/>
            <w:color w:val="000000"/>
            <w:sz w:val="19"/>
            <w:szCs w:val="19"/>
            <w:lang w:val="en-US"/>
            <w:rPrChange w:id="1860" w:author="Виктория Санникова" w:date="2018-05-20T14:27:00Z">
              <w:rPr>
                <w:rFonts w:ascii="Consolas" w:hAnsi="Consolas" w:cs="Consolas"/>
                <w:color w:val="000000"/>
                <w:sz w:val="19"/>
                <w:szCs w:val="19"/>
              </w:rPr>
            </w:rPrChange>
          </w:rPr>
          <w:t>))</w:t>
        </w:r>
        <w:proofErr w:type="spellStart"/>
        <w:r w:rsidRPr="00F40A8D">
          <w:rPr>
            <w:rFonts w:ascii="Consolas" w:hAnsi="Consolas" w:cs="Consolas"/>
            <w:color w:val="2B91AF"/>
            <w:sz w:val="19"/>
            <w:szCs w:val="19"/>
            <w:lang w:val="en-US"/>
            <w:rPrChange w:id="1861" w:author="Виктория Санникова" w:date="2018-05-20T14:27:00Z">
              <w:rPr>
                <w:rFonts w:ascii="Consolas" w:hAnsi="Consolas" w:cs="Consolas"/>
                <w:color w:val="2B91AF"/>
                <w:sz w:val="19"/>
                <w:szCs w:val="19"/>
              </w:rPr>
            </w:rPrChange>
          </w:rPr>
          <w:t>ParallelSorter</w:t>
        </w:r>
        <w:proofErr w:type="spellEnd"/>
        <w:r w:rsidRPr="00F40A8D">
          <w:rPr>
            <w:rFonts w:ascii="Consolas" w:hAnsi="Consolas" w:cs="Consolas"/>
            <w:color w:val="000000"/>
            <w:sz w:val="19"/>
            <w:szCs w:val="19"/>
            <w:lang w:val="en-US"/>
            <w:rPrChange w:id="1862" w:author="Виктория Санникова" w:date="2018-05-20T14:27:00Z">
              <w:rPr>
                <w:rFonts w:ascii="Consolas" w:hAnsi="Consolas" w:cs="Consolas"/>
                <w:color w:val="000000"/>
                <w:sz w:val="19"/>
                <w:szCs w:val="19"/>
              </w:rPr>
            </w:rPrChange>
          </w:rPr>
          <w:t xml:space="preserve">(mas + size / 2, size / 2, portion); </w:t>
        </w:r>
        <w:r w:rsidRPr="00F40A8D">
          <w:rPr>
            <w:rFonts w:ascii="Consolas" w:hAnsi="Consolas" w:cs="Consolas"/>
            <w:color w:val="008000"/>
            <w:sz w:val="19"/>
            <w:szCs w:val="19"/>
            <w:lang w:val="en-US"/>
            <w:rPrChange w:id="1863" w:author="Виктория Санникова" w:date="2018-05-20T14:27:00Z">
              <w:rPr>
                <w:rFonts w:ascii="Consolas" w:hAnsi="Consolas" w:cs="Consolas"/>
                <w:color w:val="008000"/>
                <w:sz w:val="19"/>
                <w:szCs w:val="19"/>
              </w:rPr>
            </w:rPrChange>
          </w:rPr>
          <w:t>//</w:t>
        </w:r>
        <w:r>
          <w:rPr>
            <w:rFonts w:ascii="Consolas" w:hAnsi="Consolas" w:cs="Consolas"/>
            <w:color w:val="008000"/>
            <w:sz w:val="19"/>
            <w:szCs w:val="19"/>
          </w:rPr>
          <w:t>для</w:t>
        </w:r>
        <w:r w:rsidRPr="00F40A8D">
          <w:rPr>
            <w:rFonts w:ascii="Consolas" w:hAnsi="Consolas" w:cs="Consolas"/>
            <w:color w:val="008000"/>
            <w:sz w:val="19"/>
            <w:szCs w:val="19"/>
            <w:lang w:val="en-US"/>
            <w:rPrChange w:id="1864" w:author="Виктория Санникова" w:date="2018-05-20T14:27:00Z">
              <w:rPr>
                <w:rFonts w:ascii="Consolas" w:hAnsi="Consolas" w:cs="Consolas"/>
                <w:color w:val="008000"/>
                <w:sz w:val="19"/>
                <w:szCs w:val="19"/>
              </w:rPr>
            </w:rPrChange>
          </w:rPr>
          <w:t xml:space="preserve"> </w:t>
        </w:r>
        <w:r>
          <w:rPr>
            <w:rFonts w:ascii="Consolas" w:hAnsi="Consolas" w:cs="Consolas"/>
            <w:color w:val="008000"/>
            <w:sz w:val="19"/>
            <w:szCs w:val="19"/>
          </w:rPr>
          <w:t>второго</w:t>
        </w:r>
        <w:r w:rsidRPr="00F40A8D">
          <w:rPr>
            <w:rFonts w:ascii="Consolas" w:hAnsi="Consolas" w:cs="Consolas"/>
            <w:color w:val="008000"/>
            <w:sz w:val="19"/>
            <w:szCs w:val="19"/>
            <w:lang w:val="en-US"/>
            <w:rPrChange w:id="1865" w:author="Виктория Санникова" w:date="2018-05-20T14:27:00Z">
              <w:rPr>
                <w:rFonts w:ascii="Consolas" w:hAnsi="Consolas" w:cs="Consolas"/>
                <w:color w:val="008000"/>
                <w:sz w:val="19"/>
                <w:szCs w:val="19"/>
              </w:rPr>
            </w:rPrChange>
          </w:rPr>
          <w:t xml:space="preserve"> +1 </w:t>
        </w:r>
        <w:proofErr w:type="spellStart"/>
        <w:r>
          <w:rPr>
            <w:rFonts w:ascii="Consolas" w:hAnsi="Consolas" w:cs="Consolas"/>
            <w:color w:val="008000"/>
            <w:sz w:val="19"/>
            <w:szCs w:val="19"/>
          </w:rPr>
          <w:t>таск</w:t>
        </w:r>
        <w:proofErr w:type="spellEnd"/>
      </w:ins>
    </w:p>
    <w:p w:rsidR="00F40A8D" w:rsidRDefault="00F40A8D" w:rsidP="00F40A8D">
      <w:pPr>
        <w:autoSpaceDE w:val="0"/>
        <w:autoSpaceDN w:val="0"/>
        <w:adjustRightInd w:val="0"/>
        <w:spacing w:after="0" w:line="240" w:lineRule="auto"/>
        <w:rPr>
          <w:ins w:id="1866" w:author="Виктория Санникова" w:date="2018-05-20T14:27:00Z"/>
          <w:rFonts w:ascii="Consolas" w:hAnsi="Consolas" w:cs="Consolas"/>
          <w:color w:val="000000"/>
          <w:sz w:val="19"/>
          <w:szCs w:val="19"/>
        </w:rPr>
      </w:pPr>
      <w:ins w:id="1867" w:author="Виктория Санникова" w:date="2018-05-20T14:27:00Z">
        <w:r w:rsidRPr="00F40A8D">
          <w:rPr>
            <w:rFonts w:ascii="Consolas" w:hAnsi="Consolas" w:cs="Consolas"/>
            <w:color w:val="000000"/>
            <w:sz w:val="19"/>
            <w:szCs w:val="19"/>
            <w:lang w:val="en-US"/>
            <w:rPrChange w:id="1868"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869"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870" w:author="Виктория Санникова" w:date="2018-05-20T14:27:00Z">
              <w:rPr>
                <w:rFonts w:ascii="Consolas" w:hAnsi="Consolas" w:cs="Consolas"/>
                <w:color w:val="000000"/>
                <w:sz w:val="19"/>
                <w:szCs w:val="19"/>
              </w:rPr>
            </w:rPrChange>
          </w:rPr>
          <w:tab/>
        </w:r>
        <w:proofErr w:type="spellStart"/>
        <w:r>
          <w:rPr>
            <w:rFonts w:ascii="Consolas" w:hAnsi="Consolas" w:cs="Consolas"/>
            <w:color w:val="000000"/>
            <w:sz w:val="19"/>
            <w:szCs w:val="19"/>
          </w:rPr>
          <w:t>set_ref_count</w:t>
        </w:r>
        <w:proofErr w:type="spellEnd"/>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числоо</w:t>
        </w:r>
        <w:proofErr w:type="spellEnd"/>
        <w:r>
          <w:rPr>
            <w:rFonts w:ascii="Consolas" w:hAnsi="Consolas" w:cs="Consolas"/>
            <w:color w:val="008000"/>
            <w:sz w:val="19"/>
            <w:szCs w:val="19"/>
          </w:rPr>
          <w:t xml:space="preserve"> подчиненных задач +1, т.е. 2+1=3</w:t>
        </w:r>
      </w:ins>
    </w:p>
    <w:p w:rsidR="00F40A8D" w:rsidRDefault="00F40A8D" w:rsidP="00F40A8D">
      <w:pPr>
        <w:autoSpaceDE w:val="0"/>
        <w:autoSpaceDN w:val="0"/>
        <w:adjustRightInd w:val="0"/>
        <w:spacing w:after="0" w:line="240" w:lineRule="auto"/>
        <w:rPr>
          <w:ins w:id="1871" w:author="Виктория Санникова" w:date="2018-05-20T14:27:00Z"/>
          <w:rFonts w:ascii="Consolas" w:hAnsi="Consolas" w:cs="Consolas"/>
          <w:color w:val="000000"/>
          <w:sz w:val="19"/>
          <w:szCs w:val="19"/>
        </w:rPr>
      </w:pPr>
      <w:ins w:id="1872" w:author="Виктория Санникова" w:date="2018-05-20T14:27:00Z">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spawn</w:t>
        </w:r>
        <w:proofErr w:type="spellEnd"/>
        <w:r>
          <w:rPr>
            <w:rFonts w:ascii="Consolas" w:hAnsi="Consolas" w:cs="Consolas"/>
            <w:color w:val="000000"/>
            <w:sz w:val="19"/>
            <w:szCs w:val="19"/>
          </w:rPr>
          <w:t xml:space="preserve">(sorter1); </w:t>
        </w:r>
        <w:r>
          <w:rPr>
            <w:rFonts w:ascii="Consolas" w:hAnsi="Consolas" w:cs="Consolas"/>
            <w:color w:val="008000"/>
            <w:sz w:val="19"/>
            <w:szCs w:val="19"/>
          </w:rPr>
          <w:t>//добавляет задачу в очередь готовых к выполнению</w:t>
        </w:r>
      </w:ins>
    </w:p>
    <w:p w:rsidR="00F40A8D" w:rsidRDefault="00F40A8D" w:rsidP="00F40A8D">
      <w:pPr>
        <w:autoSpaceDE w:val="0"/>
        <w:autoSpaceDN w:val="0"/>
        <w:adjustRightInd w:val="0"/>
        <w:spacing w:after="0" w:line="240" w:lineRule="auto"/>
        <w:rPr>
          <w:ins w:id="1873" w:author="Виктория Санникова" w:date="2018-05-20T14:27:00Z"/>
          <w:rFonts w:ascii="Consolas" w:hAnsi="Consolas" w:cs="Consolas"/>
          <w:color w:val="000000"/>
          <w:sz w:val="19"/>
          <w:szCs w:val="19"/>
        </w:rPr>
      </w:pPr>
      <w:ins w:id="1874" w:author="Виктория Санникова" w:date="2018-05-20T14:27:00Z">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spawn_and_wait_for_all</w:t>
        </w:r>
        <w:proofErr w:type="spellEnd"/>
        <w:r>
          <w:rPr>
            <w:rFonts w:ascii="Consolas" w:hAnsi="Consolas" w:cs="Consolas"/>
            <w:color w:val="000000"/>
            <w:sz w:val="19"/>
            <w:szCs w:val="19"/>
          </w:rPr>
          <w:t xml:space="preserve">(sorter2); </w:t>
        </w:r>
        <w:r>
          <w:rPr>
            <w:rFonts w:ascii="Consolas" w:hAnsi="Consolas" w:cs="Consolas"/>
            <w:color w:val="008000"/>
            <w:sz w:val="19"/>
            <w:szCs w:val="19"/>
          </w:rPr>
          <w:t>//добавляет задачу в очередь готовых к выполнению и ждет выполнения всех подчиненных задач</w:t>
        </w:r>
      </w:ins>
    </w:p>
    <w:p w:rsidR="00F40A8D" w:rsidRDefault="00F40A8D" w:rsidP="00F40A8D">
      <w:pPr>
        <w:autoSpaceDE w:val="0"/>
        <w:autoSpaceDN w:val="0"/>
        <w:adjustRightInd w:val="0"/>
        <w:spacing w:after="0" w:line="240" w:lineRule="auto"/>
        <w:rPr>
          <w:ins w:id="1875" w:author="Виктория Санникова" w:date="2018-05-20T14:27:00Z"/>
          <w:rFonts w:ascii="Consolas" w:hAnsi="Consolas" w:cs="Consolas"/>
          <w:color w:val="000000"/>
          <w:sz w:val="19"/>
          <w:szCs w:val="19"/>
        </w:rPr>
      </w:pPr>
      <w:ins w:id="1876" w:author="Виктория Санникова" w:date="2018-05-20T14:27:00Z">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MergeAndSort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size</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2); </w:t>
        </w:r>
        <w:r>
          <w:rPr>
            <w:rFonts w:ascii="Consolas" w:hAnsi="Consolas" w:cs="Consolas"/>
            <w:color w:val="008000"/>
            <w:sz w:val="19"/>
            <w:szCs w:val="19"/>
          </w:rPr>
          <w:t>//слияние двух отсортированных массивов</w:t>
        </w:r>
      </w:ins>
    </w:p>
    <w:p w:rsidR="00F40A8D" w:rsidRPr="00F40A8D" w:rsidRDefault="00F40A8D" w:rsidP="00F40A8D">
      <w:pPr>
        <w:autoSpaceDE w:val="0"/>
        <w:autoSpaceDN w:val="0"/>
        <w:adjustRightInd w:val="0"/>
        <w:spacing w:after="0" w:line="240" w:lineRule="auto"/>
        <w:rPr>
          <w:ins w:id="1877" w:author="Виктория Санникова" w:date="2018-05-20T14:27:00Z"/>
          <w:rFonts w:ascii="Consolas" w:hAnsi="Consolas" w:cs="Consolas"/>
          <w:color w:val="000000"/>
          <w:sz w:val="19"/>
          <w:szCs w:val="19"/>
          <w:lang w:val="en-US"/>
          <w:rPrChange w:id="1878" w:author="Виктория Санникова" w:date="2018-05-20T14:27:00Z">
            <w:rPr>
              <w:ins w:id="1879" w:author="Виктория Санникова" w:date="2018-05-20T14:27:00Z"/>
              <w:rFonts w:ascii="Consolas" w:hAnsi="Consolas" w:cs="Consolas"/>
              <w:color w:val="000000"/>
              <w:sz w:val="19"/>
              <w:szCs w:val="19"/>
            </w:rPr>
          </w:rPrChange>
        </w:rPr>
      </w:pPr>
      <w:ins w:id="1880" w:author="Виктория Санникова" w:date="2018-05-20T14:27:00Z">
        <w:r>
          <w:rPr>
            <w:rFonts w:ascii="Consolas" w:hAnsi="Consolas" w:cs="Consolas"/>
            <w:color w:val="000000"/>
            <w:sz w:val="19"/>
            <w:szCs w:val="19"/>
          </w:rPr>
          <w:tab/>
        </w:r>
        <w:r>
          <w:rPr>
            <w:rFonts w:ascii="Consolas" w:hAnsi="Consolas" w:cs="Consolas"/>
            <w:color w:val="000000"/>
            <w:sz w:val="19"/>
            <w:szCs w:val="19"/>
          </w:rPr>
          <w:tab/>
        </w:r>
        <w:r w:rsidRPr="00F40A8D">
          <w:rPr>
            <w:rFonts w:ascii="Consolas" w:hAnsi="Consolas" w:cs="Consolas"/>
            <w:color w:val="000000"/>
            <w:sz w:val="19"/>
            <w:szCs w:val="19"/>
            <w:lang w:val="en-US"/>
            <w:rPrChange w:id="1881" w:author="Виктория Санникова" w:date="2018-05-20T14:27:00Z">
              <w:rPr>
                <w:rFonts w:ascii="Consolas" w:hAnsi="Consolas" w:cs="Consolas"/>
                <w:color w:val="000000"/>
                <w:sz w:val="19"/>
                <w:szCs w:val="19"/>
              </w:rPr>
            </w:rPrChange>
          </w:rPr>
          <w:t>}</w:t>
        </w:r>
      </w:ins>
    </w:p>
    <w:p w:rsidR="00F40A8D" w:rsidRPr="00F40A8D" w:rsidRDefault="00F40A8D" w:rsidP="00F40A8D">
      <w:pPr>
        <w:autoSpaceDE w:val="0"/>
        <w:autoSpaceDN w:val="0"/>
        <w:adjustRightInd w:val="0"/>
        <w:spacing w:after="0" w:line="240" w:lineRule="auto"/>
        <w:rPr>
          <w:ins w:id="1882" w:author="Виктория Санникова" w:date="2018-05-20T14:27:00Z"/>
          <w:rFonts w:ascii="Consolas" w:hAnsi="Consolas" w:cs="Consolas"/>
          <w:color w:val="000000"/>
          <w:sz w:val="19"/>
          <w:szCs w:val="19"/>
          <w:lang w:val="en-US"/>
          <w:rPrChange w:id="1883" w:author="Виктория Санникова" w:date="2018-05-20T14:27:00Z">
            <w:rPr>
              <w:ins w:id="1884" w:author="Виктория Санникова" w:date="2018-05-20T14:27:00Z"/>
              <w:rFonts w:ascii="Consolas" w:hAnsi="Consolas" w:cs="Consolas"/>
              <w:color w:val="000000"/>
              <w:sz w:val="19"/>
              <w:szCs w:val="19"/>
            </w:rPr>
          </w:rPrChange>
        </w:rPr>
      </w:pPr>
      <w:ins w:id="1885" w:author="Виктория Санникова" w:date="2018-05-20T14:27:00Z">
        <w:r w:rsidRPr="00F40A8D">
          <w:rPr>
            <w:rFonts w:ascii="Consolas" w:hAnsi="Consolas" w:cs="Consolas"/>
            <w:color w:val="000000"/>
            <w:sz w:val="19"/>
            <w:szCs w:val="19"/>
            <w:lang w:val="en-US"/>
            <w:rPrChange w:id="1886"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887" w:author="Виктория Санникова" w:date="2018-05-20T14:27:00Z">
              <w:rPr>
                <w:rFonts w:ascii="Consolas" w:hAnsi="Consolas" w:cs="Consolas"/>
                <w:color w:val="000000"/>
                <w:sz w:val="19"/>
                <w:szCs w:val="19"/>
              </w:rPr>
            </w:rPrChange>
          </w:rPr>
          <w:tab/>
        </w:r>
        <w:proofErr w:type="gramStart"/>
        <w:r w:rsidRPr="00F40A8D">
          <w:rPr>
            <w:rFonts w:ascii="Consolas" w:hAnsi="Consolas" w:cs="Consolas"/>
            <w:color w:val="0000FF"/>
            <w:sz w:val="19"/>
            <w:szCs w:val="19"/>
            <w:lang w:val="en-US"/>
            <w:rPrChange w:id="1888" w:author="Виктория Санникова" w:date="2018-05-20T14:27:00Z">
              <w:rPr>
                <w:rFonts w:ascii="Consolas" w:hAnsi="Consolas" w:cs="Consolas"/>
                <w:color w:val="0000FF"/>
                <w:sz w:val="19"/>
                <w:szCs w:val="19"/>
              </w:rPr>
            </w:rPrChange>
          </w:rPr>
          <w:t>return</w:t>
        </w:r>
        <w:proofErr w:type="gramEnd"/>
        <w:r w:rsidRPr="00F40A8D">
          <w:rPr>
            <w:rFonts w:ascii="Consolas" w:hAnsi="Consolas" w:cs="Consolas"/>
            <w:color w:val="000000"/>
            <w:sz w:val="19"/>
            <w:szCs w:val="19"/>
            <w:lang w:val="en-US"/>
            <w:rPrChange w:id="1889" w:author="Виктория Санникова" w:date="2018-05-20T14:27:00Z">
              <w:rPr>
                <w:rFonts w:ascii="Consolas" w:hAnsi="Consolas" w:cs="Consolas"/>
                <w:color w:val="000000"/>
                <w:sz w:val="19"/>
                <w:szCs w:val="19"/>
              </w:rPr>
            </w:rPrChange>
          </w:rPr>
          <w:t xml:space="preserve"> </w:t>
        </w:r>
        <w:r w:rsidRPr="00F40A8D">
          <w:rPr>
            <w:rFonts w:ascii="Consolas" w:hAnsi="Consolas" w:cs="Consolas"/>
            <w:color w:val="6F008A"/>
            <w:sz w:val="19"/>
            <w:szCs w:val="19"/>
            <w:lang w:val="en-US"/>
            <w:rPrChange w:id="1890" w:author="Виктория Санникова" w:date="2018-05-20T14:27:00Z">
              <w:rPr>
                <w:rFonts w:ascii="Consolas" w:hAnsi="Consolas" w:cs="Consolas"/>
                <w:color w:val="6F008A"/>
                <w:sz w:val="19"/>
                <w:szCs w:val="19"/>
              </w:rPr>
            </w:rPrChange>
          </w:rPr>
          <w:t>NULL</w:t>
        </w:r>
        <w:r w:rsidRPr="00F40A8D">
          <w:rPr>
            <w:rFonts w:ascii="Consolas" w:hAnsi="Consolas" w:cs="Consolas"/>
            <w:color w:val="000000"/>
            <w:sz w:val="19"/>
            <w:szCs w:val="19"/>
            <w:lang w:val="en-US"/>
            <w:rPrChange w:id="1891" w:author="Виктория Санникова" w:date="2018-05-20T14:27:00Z">
              <w:rPr>
                <w:rFonts w:ascii="Consolas" w:hAnsi="Consolas" w:cs="Consolas"/>
                <w:color w:val="000000"/>
                <w:sz w:val="19"/>
                <w:szCs w:val="19"/>
              </w:rPr>
            </w:rPrChange>
          </w:rPr>
          <w:t>;</w:t>
        </w:r>
      </w:ins>
    </w:p>
    <w:p w:rsidR="00F40A8D" w:rsidRPr="00F40A8D" w:rsidRDefault="00F40A8D" w:rsidP="00F40A8D">
      <w:pPr>
        <w:autoSpaceDE w:val="0"/>
        <w:autoSpaceDN w:val="0"/>
        <w:adjustRightInd w:val="0"/>
        <w:spacing w:after="0" w:line="240" w:lineRule="auto"/>
        <w:rPr>
          <w:ins w:id="1892" w:author="Виктория Санникова" w:date="2018-05-20T14:27:00Z"/>
          <w:rFonts w:ascii="Consolas" w:hAnsi="Consolas" w:cs="Consolas"/>
          <w:color w:val="000000"/>
          <w:sz w:val="19"/>
          <w:szCs w:val="19"/>
          <w:lang w:val="en-US"/>
          <w:rPrChange w:id="1893" w:author="Виктория Санникова" w:date="2018-05-20T14:27:00Z">
            <w:rPr>
              <w:ins w:id="1894" w:author="Виктория Санникова" w:date="2018-05-20T14:27:00Z"/>
              <w:rFonts w:ascii="Consolas" w:hAnsi="Consolas" w:cs="Consolas"/>
              <w:color w:val="000000"/>
              <w:sz w:val="19"/>
              <w:szCs w:val="19"/>
            </w:rPr>
          </w:rPrChange>
        </w:rPr>
      </w:pPr>
      <w:ins w:id="1895" w:author="Виктория Санникова" w:date="2018-05-20T14:27:00Z">
        <w:r w:rsidRPr="00F40A8D">
          <w:rPr>
            <w:rFonts w:ascii="Consolas" w:hAnsi="Consolas" w:cs="Consolas"/>
            <w:color w:val="000000"/>
            <w:sz w:val="19"/>
            <w:szCs w:val="19"/>
            <w:lang w:val="en-US"/>
            <w:rPrChange w:id="1896" w:author="Виктория Санникова" w:date="2018-05-20T14:27:00Z">
              <w:rPr>
                <w:rFonts w:ascii="Consolas" w:hAnsi="Consolas" w:cs="Consolas"/>
                <w:color w:val="000000"/>
                <w:sz w:val="19"/>
                <w:szCs w:val="19"/>
              </w:rPr>
            </w:rPrChange>
          </w:rPr>
          <w:tab/>
          <w:t>}</w:t>
        </w:r>
      </w:ins>
    </w:p>
    <w:p w:rsidR="00F40A8D" w:rsidRPr="00F40A8D" w:rsidRDefault="00F40A8D" w:rsidP="00F40A8D">
      <w:pPr>
        <w:autoSpaceDE w:val="0"/>
        <w:autoSpaceDN w:val="0"/>
        <w:adjustRightInd w:val="0"/>
        <w:spacing w:after="0" w:line="240" w:lineRule="auto"/>
        <w:rPr>
          <w:ins w:id="1897" w:author="Виктория Санникова" w:date="2018-05-20T14:27:00Z"/>
          <w:rFonts w:ascii="Consolas" w:hAnsi="Consolas" w:cs="Consolas"/>
          <w:color w:val="000000"/>
          <w:sz w:val="19"/>
          <w:szCs w:val="19"/>
          <w:lang w:val="en-US"/>
          <w:rPrChange w:id="1898" w:author="Виктория Санникова" w:date="2018-05-20T14:27:00Z">
            <w:rPr>
              <w:ins w:id="1899" w:author="Виктория Санникова" w:date="2018-05-20T14:27:00Z"/>
              <w:rFonts w:ascii="Consolas" w:hAnsi="Consolas" w:cs="Consolas"/>
              <w:color w:val="000000"/>
              <w:sz w:val="19"/>
              <w:szCs w:val="19"/>
            </w:rPr>
          </w:rPrChange>
        </w:rPr>
      </w:pPr>
      <w:ins w:id="1900" w:author="Виктория Санникова" w:date="2018-05-20T14:27:00Z">
        <w:r w:rsidRPr="00F40A8D">
          <w:rPr>
            <w:rFonts w:ascii="Consolas" w:hAnsi="Consolas" w:cs="Consolas"/>
            <w:color w:val="000000"/>
            <w:sz w:val="19"/>
            <w:szCs w:val="19"/>
            <w:lang w:val="en-US"/>
            <w:rPrChange w:id="1901" w:author="Виктория Санникова" w:date="2018-05-20T14:27:00Z">
              <w:rPr>
                <w:rFonts w:ascii="Consolas" w:hAnsi="Consolas" w:cs="Consolas"/>
                <w:color w:val="000000"/>
                <w:sz w:val="19"/>
                <w:szCs w:val="19"/>
              </w:rPr>
            </w:rPrChange>
          </w:rPr>
          <w:t>};</w:t>
        </w:r>
      </w:ins>
    </w:p>
    <w:p w:rsidR="00F40A8D" w:rsidRPr="00F40A8D" w:rsidRDefault="00F40A8D" w:rsidP="00F40A8D">
      <w:pPr>
        <w:autoSpaceDE w:val="0"/>
        <w:autoSpaceDN w:val="0"/>
        <w:adjustRightInd w:val="0"/>
        <w:spacing w:after="0" w:line="240" w:lineRule="auto"/>
        <w:rPr>
          <w:ins w:id="1902" w:author="Виктория Санникова" w:date="2018-05-20T14:27:00Z"/>
          <w:rFonts w:ascii="Consolas" w:hAnsi="Consolas" w:cs="Consolas"/>
          <w:color w:val="000000"/>
          <w:sz w:val="19"/>
          <w:szCs w:val="19"/>
          <w:lang w:val="en-US"/>
          <w:rPrChange w:id="1903" w:author="Виктория Санникова" w:date="2018-05-20T14:27:00Z">
            <w:rPr>
              <w:ins w:id="1904" w:author="Виктория Санникова" w:date="2018-05-20T14:27:00Z"/>
              <w:rFonts w:ascii="Consolas" w:hAnsi="Consolas" w:cs="Consolas"/>
              <w:color w:val="000000"/>
              <w:sz w:val="19"/>
              <w:szCs w:val="19"/>
            </w:rPr>
          </w:rPrChange>
        </w:rPr>
      </w:pPr>
    </w:p>
    <w:p w:rsidR="00F40A8D" w:rsidRPr="00F40A8D" w:rsidRDefault="00F40A8D" w:rsidP="00F40A8D">
      <w:pPr>
        <w:autoSpaceDE w:val="0"/>
        <w:autoSpaceDN w:val="0"/>
        <w:adjustRightInd w:val="0"/>
        <w:spacing w:after="0" w:line="240" w:lineRule="auto"/>
        <w:rPr>
          <w:ins w:id="1905" w:author="Виктория Санникова" w:date="2018-05-20T14:27:00Z"/>
          <w:rFonts w:ascii="Consolas" w:hAnsi="Consolas" w:cs="Consolas"/>
          <w:color w:val="000000"/>
          <w:sz w:val="19"/>
          <w:szCs w:val="19"/>
          <w:lang w:val="en-US"/>
          <w:rPrChange w:id="1906" w:author="Виктория Санникова" w:date="2018-05-20T14:27:00Z">
            <w:rPr>
              <w:ins w:id="1907" w:author="Виктория Санникова" w:date="2018-05-20T14:27:00Z"/>
              <w:rFonts w:ascii="Consolas" w:hAnsi="Consolas" w:cs="Consolas"/>
              <w:color w:val="000000"/>
              <w:sz w:val="19"/>
              <w:szCs w:val="19"/>
            </w:rPr>
          </w:rPrChange>
        </w:rPr>
      </w:pPr>
      <w:proofErr w:type="gramStart"/>
      <w:ins w:id="1908" w:author="Виктория Санникова" w:date="2018-05-20T14:27:00Z">
        <w:r w:rsidRPr="00F40A8D">
          <w:rPr>
            <w:rFonts w:ascii="Consolas" w:hAnsi="Consolas" w:cs="Consolas"/>
            <w:color w:val="0000FF"/>
            <w:sz w:val="19"/>
            <w:szCs w:val="19"/>
            <w:lang w:val="en-US"/>
            <w:rPrChange w:id="1909" w:author="Виктория Санникова" w:date="2018-05-20T14:27:00Z">
              <w:rPr>
                <w:rFonts w:ascii="Consolas" w:hAnsi="Consolas" w:cs="Consolas"/>
                <w:color w:val="0000FF"/>
                <w:sz w:val="19"/>
                <w:szCs w:val="19"/>
              </w:rPr>
            </w:rPrChange>
          </w:rPr>
          <w:t>void</w:t>
        </w:r>
        <w:proofErr w:type="gramEnd"/>
        <w:r w:rsidRPr="00F40A8D">
          <w:rPr>
            <w:rFonts w:ascii="Consolas" w:hAnsi="Consolas" w:cs="Consolas"/>
            <w:color w:val="000000"/>
            <w:sz w:val="19"/>
            <w:szCs w:val="19"/>
            <w:lang w:val="en-US"/>
            <w:rPrChange w:id="1910" w:author="Виктория Санникова" w:date="2018-05-20T14:27:00Z">
              <w:rPr>
                <w:rFonts w:ascii="Consolas" w:hAnsi="Consolas" w:cs="Consolas"/>
                <w:color w:val="000000"/>
                <w:sz w:val="19"/>
                <w:szCs w:val="19"/>
              </w:rPr>
            </w:rPrChange>
          </w:rPr>
          <w:t xml:space="preserve"> </w:t>
        </w:r>
        <w:proofErr w:type="spellStart"/>
        <w:r w:rsidRPr="00F40A8D">
          <w:rPr>
            <w:rFonts w:ascii="Consolas" w:hAnsi="Consolas" w:cs="Consolas"/>
            <w:color w:val="000000"/>
            <w:sz w:val="19"/>
            <w:szCs w:val="19"/>
            <w:lang w:val="en-US"/>
            <w:rPrChange w:id="1911" w:author="Виктория Санникова" w:date="2018-05-20T14:27:00Z">
              <w:rPr>
                <w:rFonts w:ascii="Consolas" w:hAnsi="Consolas" w:cs="Consolas"/>
                <w:color w:val="000000"/>
                <w:sz w:val="19"/>
                <w:szCs w:val="19"/>
              </w:rPr>
            </w:rPrChange>
          </w:rPr>
          <w:t>RootSorter</w:t>
        </w:r>
        <w:proofErr w:type="spellEnd"/>
        <w:r w:rsidRPr="00F40A8D">
          <w:rPr>
            <w:rFonts w:ascii="Consolas" w:hAnsi="Consolas" w:cs="Consolas"/>
            <w:color w:val="000000"/>
            <w:sz w:val="19"/>
            <w:szCs w:val="19"/>
            <w:lang w:val="en-US"/>
            <w:rPrChange w:id="1912" w:author="Виктория Санникова" w:date="2018-05-20T14:27:00Z">
              <w:rPr>
                <w:rFonts w:ascii="Consolas" w:hAnsi="Consolas" w:cs="Consolas"/>
                <w:color w:val="000000"/>
                <w:sz w:val="19"/>
                <w:szCs w:val="19"/>
              </w:rPr>
            </w:rPrChange>
          </w:rPr>
          <w:t>(</w:t>
        </w:r>
        <w:r w:rsidRPr="00F40A8D">
          <w:rPr>
            <w:rFonts w:ascii="Consolas" w:hAnsi="Consolas" w:cs="Consolas"/>
            <w:color w:val="0000FF"/>
            <w:sz w:val="19"/>
            <w:szCs w:val="19"/>
            <w:lang w:val="en-US"/>
            <w:rPrChange w:id="1913" w:author="Виктория Санникова" w:date="2018-05-20T14:27:00Z">
              <w:rPr>
                <w:rFonts w:ascii="Consolas" w:hAnsi="Consolas" w:cs="Consolas"/>
                <w:color w:val="0000FF"/>
                <w:sz w:val="19"/>
                <w:szCs w:val="19"/>
              </w:rPr>
            </w:rPrChange>
          </w:rPr>
          <w:t>double</w:t>
        </w:r>
        <w:r w:rsidRPr="00F40A8D">
          <w:rPr>
            <w:rFonts w:ascii="Consolas" w:hAnsi="Consolas" w:cs="Consolas"/>
            <w:color w:val="000000"/>
            <w:sz w:val="19"/>
            <w:szCs w:val="19"/>
            <w:lang w:val="en-US"/>
            <w:rPrChange w:id="1914" w:author="Виктория Санникова" w:date="2018-05-20T14:27:00Z">
              <w:rPr>
                <w:rFonts w:ascii="Consolas" w:hAnsi="Consolas" w:cs="Consolas"/>
                <w:color w:val="000000"/>
                <w:sz w:val="19"/>
                <w:szCs w:val="19"/>
              </w:rPr>
            </w:rPrChange>
          </w:rPr>
          <w:t xml:space="preserve"> *</w:t>
        </w:r>
        <w:proofErr w:type="spellStart"/>
        <w:r w:rsidRPr="00F40A8D">
          <w:rPr>
            <w:rFonts w:ascii="Consolas" w:hAnsi="Consolas" w:cs="Consolas"/>
            <w:color w:val="808080"/>
            <w:sz w:val="19"/>
            <w:szCs w:val="19"/>
            <w:lang w:val="en-US"/>
            <w:rPrChange w:id="1915" w:author="Виктория Санникова" w:date="2018-05-20T14:27:00Z">
              <w:rPr>
                <w:rFonts w:ascii="Consolas" w:hAnsi="Consolas" w:cs="Consolas"/>
                <w:color w:val="808080"/>
                <w:sz w:val="19"/>
                <w:szCs w:val="19"/>
              </w:rPr>
            </w:rPrChange>
          </w:rPr>
          <w:t>inp</w:t>
        </w:r>
        <w:proofErr w:type="spellEnd"/>
        <w:r w:rsidRPr="00F40A8D">
          <w:rPr>
            <w:rFonts w:ascii="Consolas" w:hAnsi="Consolas" w:cs="Consolas"/>
            <w:color w:val="000000"/>
            <w:sz w:val="19"/>
            <w:szCs w:val="19"/>
            <w:lang w:val="en-US"/>
            <w:rPrChange w:id="1916" w:author="Виктория Санникова" w:date="2018-05-20T14:27:00Z">
              <w:rPr>
                <w:rFonts w:ascii="Consolas" w:hAnsi="Consolas" w:cs="Consolas"/>
                <w:color w:val="000000"/>
                <w:sz w:val="19"/>
                <w:szCs w:val="19"/>
              </w:rPr>
            </w:rPrChange>
          </w:rPr>
          <w:t xml:space="preserve">, </w:t>
        </w:r>
        <w:proofErr w:type="spellStart"/>
        <w:r w:rsidRPr="00F40A8D">
          <w:rPr>
            <w:rFonts w:ascii="Consolas" w:hAnsi="Consolas" w:cs="Consolas"/>
            <w:color w:val="0000FF"/>
            <w:sz w:val="19"/>
            <w:szCs w:val="19"/>
            <w:lang w:val="en-US"/>
            <w:rPrChange w:id="1917" w:author="Виктория Санникова" w:date="2018-05-20T14:27:00Z">
              <w:rPr>
                <w:rFonts w:ascii="Consolas" w:hAnsi="Consolas" w:cs="Consolas"/>
                <w:color w:val="0000FF"/>
                <w:sz w:val="19"/>
                <w:szCs w:val="19"/>
              </w:rPr>
            </w:rPrChange>
          </w:rPr>
          <w:t>int</w:t>
        </w:r>
        <w:proofErr w:type="spellEnd"/>
        <w:r w:rsidRPr="00F40A8D">
          <w:rPr>
            <w:rFonts w:ascii="Consolas" w:hAnsi="Consolas" w:cs="Consolas"/>
            <w:color w:val="000000"/>
            <w:sz w:val="19"/>
            <w:szCs w:val="19"/>
            <w:lang w:val="en-US"/>
            <w:rPrChange w:id="1918" w:author="Виктория Санникова" w:date="2018-05-20T14:27:00Z">
              <w:rPr>
                <w:rFonts w:ascii="Consolas" w:hAnsi="Consolas" w:cs="Consolas"/>
                <w:color w:val="000000"/>
                <w:sz w:val="19"/>
                <w:szCs w:val="19"/>
              </w:rPr>
            </w:rPrChange>
          </w:rPr>
          <w:t xml:space="preserve"> </w:t>
        </w:r>
        <w:r w:rsidRPr="00F40A8D">
          <w:rPr>
            <w:rFonts w:ascii="Consolas" w:hAnsi="Consolas" w:cs="Consolas"/>
            <w:color w:val="808080"/>
            <w:sz w:val="19"/>
            <w:szCs w:val="19"/>
            <w:lang w:val="en-US"/>
            <w:rPrChange w:id="1919" w:author="Виктория Санникова" w:date="2018-05-20T14:27:00Z">
              <w:rPr>
                <w:rFonts w:ascii="Consolas" w:hAnsi="Consolas" w:cs="Consolas"/>
                <w:color w:val="808080"/>
                <w:sz w:val="19"/>
                <w:szCs w:val="19"/>
              </w:rPr>
            </w:rPrChange>
          </w:rPr>
          <w:t>size</w:t>
        </w:r>
        <w:r w:rsidRPr="00F40A8D">
          <w:rPr>
            <w:rFonts w:ascii="Consolas" w:hAnsi="Consolas" w:cs="Consolas"/>
            <w:color w:val="000000"/>
            <w:sz w:val="19"/>
            <w:szCs w:val="19"/>
            <w:lang w:val="en-US"/>
            <w:rPrChange w:id="1920" w:author="Виктория Санникова" w:date="2018-05-20T14:27:00Z">
              <w:rPr>
                <w:rFonts w:ascii="Consolas" w:hAnsi="Consolas" w:cs="Consolas"/>
                <w:color w:val="000000"/>
                <w:sz w:val="19"/>
                <w:szCs w:val="19"/>
              </w:rPr>
            </w:rPrChange>
          </w:rPr>
          <w:t xml:space="preserve">, </w:t>
        </w:r>
        <w:proofErr w:type="spellStart"/>
        <w:r w:rsidRPr="00F40A8D">
          <w:rPr>
            <w:rFonts w:ascii="Consolas" w:hAnsi="Consolas" w:cs="Consolas"/>
            <w:color w:val="0000FF"/>
            <w:sz w:val="19"/>
            <w:szCs w:val="19"/>
            <w:lang w:val="en-US"/>
            <w:rPrChange w:id="1921" w:author="Виктория Санникова" w:date="2018-05-20T14:27:00Z">
              <w:rPr>
                <w:rFonts w:ascii="Consolas" w:hAnsi="Consolas" w:cs="Consolas"/>
                <w:color w:val="0000FF"/>
                <w:sz w:val="19"/>
                <w:szCs w:val="19"/>
              </w:rPr>
            </w:rPrChange>
          </w:rPr>
          <w:t>int</w:t>
        </w:r>
        <w:proofErr w:type="spellEnd"/>
        <w:r w:rsidRPr="00F40A8D">
          <w:rPr>
            <w:rFonts w:ascii="Consolas" w:hAnsi="Consolas" w:cs="Consolas"/>
            <w:color w:val="000000"/>
            <w:sz w:val="19"/>
            <w:szCs w:val="19"/>
            <w:lang w:val="en-US"/>
            <w:rPrChange w:id="1922" w:author="Виктория Санникова" w:date="2018-05-20T14:27:00Z">
              <w:rPr>
                <w:rFonts w:ascii="Consolas" w:hAnsi="Consolas" w:cs="Consolas"/>
                <w:color w:val="000000"/>
                <w:sz w:val="19"/>
                <w:szCs w:val="19"/>
              </w:rPr>
            </w:rPrChange>
          </w:rPr>
          <w:t xml:space="preserve"> </w:t>
        </w:r>
        <w:proofErr w:type="spellStart"/>
        <w:r w:rsidRPr="00F40A8D">
          <w:rPr>
            <w:rFonts w:ascii="Consolas" w:hAnsi="Consolas" w:cs="Consolas"/>
            <w:color w:val="808080"/>
            <w:sz w:val="19"/>
            <w:szCs w:val="19"/>
            <w:lang w:val="en-US"/>
            <w:rPrChange w:id="1923" w:author="Виктория Санникова" w:date="2018-05-20T14:27:00Z">
              <w:rPr>
                <w:rFonts w:ascii="Consolas" w:hAnsi="Consolas" w:cs="Consolas"/>
                <w:color w:val="808080"/>
                <w:sz w:val="19"/>
                <w:szCs w:val="19"/>
              </w:rPr>
            </w:rPrChange>
          </w:rPr>
          <w:t>nThreads</w:t>
        </w:r>
        <w:proofErr w:type="spellEnd"/>
        <w:r w:rsidRPr="00F40A8D">
          <w:rPr>
            <w:rFonts w:ascii="Consolas" w:hAnsi="Consolas" w:cs="Consolas"/>
            <w:color w:val="000000"/>
            <w:sz w:val="19"/>
            <w:szCs w:val="19"/>
            <w:lang w:val="en-US"/>
            <w:rPrChange w:id="1924" w:author="Виктория Санникова" w:date="2018-05-20T14:27:00Z">
              <w:rPr>
                <w:rFonts w:ascii="Consolas" w:hAnsi="Consolas" w:cs="Consolas"/>
                <w:color w:val="000000"/>
                <w:sz w:val="19"/>
                <w:szCs w:val="19"/>
              </w:rPr>
            </w:rPrChange>
          </w:rPr>
          <w:t xml:space="preserve">) </w:t>
        </w:r>
        <w:r w:rsidRPr="00F40A8D">
          <w:rPr>
            <w:rFonts w:ascii="Consolas" w:hAnsi="Consolas" w:cs="Consolas"/>
            <w:color w:val="008000"/>
            <w:sz w:val="19"/>
            <w:szCs w:val="19"/>
            <w:lang w:val="en-US"/>
            <w:rPrChange w:id="1925" w:author="Виктория Санникова" w:date="2018-05-20T14:27:00Z">
              <w:rPr>
                <w:rFonts w:ascii="Consolas" w:hAnsi="Consolas" w:cs="Consolas"/>
                <w:color w:val="008000"/>
                <w:sz w:val="19"/>
                <w:szCs w:val="19"/>
              </w:rPr>
            </w:rPrChange>
          </w:rPr>
          <w:t>//</w:t>
        </w:r>
        <w:r>
          <w:rPr>
            <w:rFonts w:ascii="Consolas" w:hAnsi="Consolas" w:cs="Consolas"/>
            <w:color w:val="008000"/>
            <w:sz w:val="19"/>
            <w:szCs w:val="19"/>
          </w:rPr>
          <w:t>функция</w:t>
        </w:r>
        <w:r w:rsidRPr="00F40A8D">
          <w:rPr>
            <w:rFonts w:ascii="Consolas" w:hAnsi="Consolas" w:cs="Consolas"/>
            <w:color w:val="008000"/>
            <w:sz w:val="19"/>
            <w:szCs w:val="19"/>
            <w:lang w:val="en-US"/>
            <w:rPrChange w:id="1926" w:author="Виктория Санникова" w:date="2018-05-20T14:27:00Z">
              <w:rPr>
                <w:rFonts w:ascii="Consolas" w:hAnsi="Consolas" w:cs="Consolas"/>
                <w:color w:val="008000"/>
                <w:sz w:val="19"/>
                <w:szCs w:val="19"/>
              </w:rPr>
            </w:rPrChange>
          </w:rPr>
          <w:t xml:space="preserve">, </w:t>
        </w:r>
        <w:r>
          <w:rPr>
            <w:rFonts w:ascii="Consolas" w:hAnsi="Consolas" w:cs="Consolas"/>
            <w:color w:val="008000"/>
            <w:sz w:val="19"/>
            <w:szCs w:val="19"/>
          </w:rPr>
          <w:t>задающая</w:t>
        </w:r>
        <w:r w:rsidRPr="00F40A8D">
          <w:rPr>
            <w:rFonts w:ascii="Consolas" w:hAnsi="Consolas" w:cs="Consolas"/>
            <w:color w:val="008000"/>
            <w:sz w:val="19"/>
            <w:szCs w:val="19"/>
            <w:lang w:val="en-US"/>
            <w:rPrChange w:id="1927" w:author="Виктория Санникова" w:date="2018-05-20T14:27:00Z">
              <w:rPr>
                <w:rFonts w:ascii="Consolas" w:hAnsi="Consolas" w:cs="Consolas"/>
                <w:color w:val="008000"/>
                <w:sz w:val="19"/>
                <w:szCs w:val="19"/>
              </w:rPr>
            </w:rPrChange>
          </w:rPr>
          <w:t xml:space="preserve"> </w:t>
        </w:r>
        <w:r>
          <w:rPr>
            <w:rFonts w:ascii="Consolas" w:hAnsi="Consolas" w:cs="Consolas"/>
            <w:color w:val="008000"/>
            <w:sz w:val="19"/>
            <w:szCs w:val="19"/>
          </w:rPr>
          <w:t>корневой</w:t>
        </w:r>
        <w:r w:rsidRPr="00F40A8D">
          <w:rPr>
            <w:rFonts w:ascii="Consolas" w:hAnsi="Consolas" w:cs="Consolas"/>
            <w:color w:val="008000"/>
            <w:sz w:val="19"/>
            <w:szCs w:val="19"/>
            <w:lang w:val="en-US"/>
            <w:rPrChange w:id="1928" w:author="Виктория Санникова" w:date="2018-05-20T14:27:00Z">
              <w:rPr>
                <w:rFonts w:ascii="Consolas" w:hAnsi="Consolas" w:cs="Consolas"/>
                <w:color w:val="008000"/>
                <w:sz w:val="19"/>
                <w:szCs w:val="19"/>
              </w:rPr>
            </w:rPrChange>
          </w:rPr>
          <w:t xml:space="preserve"> </w:t>
        </w:r>
        <w:proofErr w:type="spellStart"/>
        <w:r>
          <w:rPr>
            <w:rFonts w:ascii="Consolas" w:hAnsi="Consolas" w:cs="Consolas"/>
            <w:color w:val="008000"/>
            <w:sz w:val="19"/>
            <w:szCs w:val="19"/>
          </w:rPr>
          <w:t>таск</w:t>
        </w:r>
        <w:proofErr w:type="spellEnd"/>
      </w:ins>
    </w:p>
    <w:p w:rsidR="00F40A8D" w:rsidRPr="00F40A8D" w:rsidRDefault="00F40A8D" w:rsidP="00F40A8D">
      <w:pPr>
        <w:autoSpaceDE w:val="0"/>
        <w:autoSpaceDN w:val="0"/>
        <w:adjustRightInd w:val="0"/>
        <w:spacing w:after="0" w:line="240" w:lineRule="auto"/>
        <w:rPr>
          <w:ins w:id="1929" w:author="Виктория Санникова" w:date="2018-05-20T14:27:00Z"/>
          <w:rFonts w:ascii="Consolas" w:hAnsi="Consolas" w:cs="Consolas"/>
          <w:color w:val="000000"/>
          <w:sz w:val="19"/>
          <w:szCs w:val="19"/>
          <w:lang w:val="en-US"/>
          <w:rPrChange w:id="1930" w:author="Виктория Санникова" w:date="2018-05-20T14:27:00Z">
            <w:rPr>
              <w:ins w:id="1931" w:author="Виктория Санникова" w:date="2018-05-20T14:27:00Z"/>
              <w:rFonts w:ascii="Consolas" w:hAnsi="Consolas" w:cs="Consolas"/>
              <w:color w:val="000000"/>
              <w:sz w:val="19"/>
              <w:szCs w:val="19"/>
            </w:rPr>
          </w:rPrChange>
        </w:rPr>
      </w:pPr>
      <w:ins w:id="1932" w:author="Виктория Санникова" w:date="2018-05-20T14:27:00Z">
        <w:r w:rsidRPr="00F40A8D">
          <w:rPr>
            <w:rFonts w:ascii="Consolas" w:hAnsi="Consolas" w:cs="Consolas"/>
            <w:color w:val="000000"/>
            <w:sz w:val="19"/>
            <w:szCs w:val="19"/>
            <w:lang w:val="en-US"/>
            <w:rPrChange w:id="1933" w:author="Виктория Санникова" w:date="2018-05-20T14:27:00Z">
              <w:rPr>
                <w:rFonts w:ascii="Consolas" w:hAnsi="Consolas" w:cs="Consolas"/>
                <w:color w:val="000000"/>
                <w:sz w:val="19"/>
                <w:szCs w:val="19"/>
              </w:rPr>
            </w:rPrChange>
          </w:rPr>
          <w:t>{</w:t>
        </w:r>
      </w:ins>
    </w:p>
    <w:p w:rsidR="00F40A8D" w:rsidRPr="00F40A8D" w:rsidRDefault="00F40A8D" w:rsidP="00F40A8D">
      <w:pPr>
        <w:autoSpaceDE w:val="0"/>
        <w:autoSpaceDN w:val="0"/>
        <w:adjustRightInd w:val="0"/>
        <w:spacing w:after="0" w:line="240" w:lineRule="auto"/>
        <w:rPr>
          <w:ins w:id="1934" w:author="Виктория Санникова" w:date="2018-05-20T14:27:00Z"/>
          <w:rFonts w:ascii="Consolas" w:hAnsi="Consolas" w:cs="Consolas"/>
          <w:color w:val="000000"/>
          <w:sz w:val="19"/>
          <w:szCs w:val="19"/>
          <w:lang w:val="en-US"/>
          <w:rPrChange w:id="1935" w:author="Виктория Санникова" w:date="2018-05-20T14:27:00Z">
            <w:rPr>
              <w:ins w:id="1936" w:author="Виктория Санникова" w:date="2018-05-20T14:27:00Z"/>
              <w:rFonts w:ascii="Consolas" w:hAnsi="Consolas" w:cs="Consolas"/>
              <w:color w:val="000000"/>
              <w:sz w:val="19"/>
              <w:szCs w:val="19"/>
            </w:rPr>
          </w:rPrChange>
        </w:rPr>
      </w:pPr>
    </w:p>
    <w:p w:rsidR="00F40A8D" w:rsidRPr="00F40A8D" w:rsidRDefault="00F40A8D" w:rsidP="00F40A8D">
      <w:pPr>
        <w:autoSpaceDE w:val="0"/>
        <w:autoSpaceDN w:val="0"/>
        <w:adjustRightInd w:val="0"/>
        <w:spacing w:after="0" w:line="240" w:lineRule="auto"/>
        <w:rPr>
          <w:ins w:id="1937" w:author="Виктория Санникова" w:date="2018-05-20T14:27:00Z"/>
          <w:rFonts w:ascii="Consolas" w:hAnsi="Consolas" w:cs="Consolas"/>
          <w:color w:val="000000"/>
          <w:sz w:val="19"/>
          <w:szCs w:val="19"/>
          <w:lang w:val="en-US"/>
          <w:rPrChange w:id="1938" w:author="Виктория Санникова" w:date="2018-05-20T14:27:00Z">
            <w:rPr>
              <w:ins w:id="1939" w:author="Виктория Санникова" w:date="2018-05-20T14:27:00Z"/>
              <w:rFonts w:ascii="Consolas" w:hAnsi="Consolas" w:cs="Consolas"/>
              <w:color w:val="000000"/>
              <w:sz w:val="19"/>
              <w:szCs w:val="19"/>
            </w:rPr>
          </w:rPrChange>
        </w:rPr>
      </w:pPr>
      <w:ins w:id="1940" w:author="Виктория Санникова" w:date="2018-05-20T14:27:00Z">
        <w:r w:rsidRPr="00F40A8D">
          <w:rPr>
            <w:rFonts w:ascii="Consolas" w:hAnsi="Consolas" w:cs="Consolas"/>
            <w:color w:val="000000"/>
            <w:sz w:val="19"/>
            <w:szCs w:val="19"/>
            <w:lang w:val="en-US"/>
            <w:rPrChange w:id="1941" w:author="Виктория Санникова" w:date="2018-05-20T14:27:00Z">
              <w:rPr>
                <w:rFonts w:ascii="Consolas" w:hAnsi="Consolas" w:cs="Consolas"/>
                <w:color w:val="000000"/>
                <w:sz w:val="19"/>
                <w:szCs w:val="19"/>
              </w:rPr>
            </w:rPrChange>
          </w:rPr>
          <w:tab/>
        </w:r>
        <w:proofErr w:type="spellStart"/>
        <w:proofErr w:type="gramStart"/>
        <w:r w:rsidRPr="00F40A8D">
          <w:rPr>
            <w:rFonts w:ascii="Consolas" w:hAnsi="Consolas" w:cs="Consolas"/>
            <w:color w:val="0000FF"/>
            <w:sz w:val="19"/>
            <w:szCs w:val="19"/>
            <w:lang w:val="en-US"/>
            <w:rPrChange w:id="1942" w:author="Виктория Санникова" w:date="2018-05-20T14:27:00Z">
              <w:rPr>
                <w:rFonts w:ascii="Consolas" w:hAnsi="Consolas" w:cs="Consolas"/>
                <w:color w:val="0000FF"/>
                <w:sz w:val="19"/>
                <w:szCs w:val="19"/>
              </w:rPr>
            </w:rPrChange>
          </w:rPr>
          <w:t>int</w:t>
        </w:r>
        <w:proofErr w:type="spellEnd"/>
        <w:proofErr w:type="gramEnd"/>
        <w:r w:rsidRPr="00F40A8D">
          <w:rPr>
            <w:rFonts w:ascii="Consolas" w:hAnsi="Consolas" w:cs="Consolas"/>
            <w:color w:val="000000"/>
            <w:sz w:val="19"/>
            <w:szCs w:val="19"/>
            <w:lang w:val="en-US"/>
            <w:rPrChange w:id="1943" w:author="Виктория Санникова" w:date="2018-05-20T14:27:00Z">
              <w:rPr>
                <w:rFonts w:ascii="Consolas" w:hAnsi="Consolas" w:cs="Consolas"/>
                <w:color w:val="000000"/>
                <w:sz w:val="19"/>
                <w:szCs w:val="19"/>
              </w:rPr>
            </w:rPrChange>
          </w:rPr>
          <w:t xml:space="preserve"> portion = </w:t>
        </w:r>
        <w:r w:rsidRPr="00F40A8D">
          <w:rPr>
            <w:rFonts w:ascii="Consolas" w:hAnsi="Consolas" w:cs="Consolas"/>
            <w:color w:val="808080"/>
            <w:sz w:val="19"/>
            <w:szCs w:val="19"/>
            <w:lang w:val="en-US"/>
            <w:rPrChange w:id="1944" w:author="Виктория Санникова" w:date="2018-05-20T14:27:00Z">
              <w:rPr>
                <w:rFonts w:ascii="Consolas" w:hAnsi="Consolas" w:cs="Consolas"/>
                <w:color w:val="808080"/>
                <w:sz w:val="19"/>
                <w:szCs w:val="19"/>
              </w:rPr>
            </w:rPrChange>
          </w:rPr>
          <w:t>size</w:t>
        </w:r>
        <w:r w:rsidRPr="00F40A8D">
          <w:rPr>
            <w:rFonts w:ascii="Consolas" w:hAnsi="Consolas" w:cs="Consolas"/>
            <w:color w:val="000000"/>
            <w:sz w:val="19"/>
            <w:szCs w:val="19"/>
            <w:lang w:val="en-US"/>
            <w:rPrChange w:id="1945" w:author="Виктория Санникова" w:date="2018-05-20T14:27:00Z">
              <w:rPr>
                <w:rFonts w:ascii="Consolas" w:hAnsi="Consolas" w:cs="Consolas"/>
                <w:color w:val="000000"/>
                <w:sz w:val="19"/>
                <w:szCs w:val="19"/>
              </w:rPr>
            </w:rPrChange>
          </w:rPr>
          <w:t xml:space="preserve"> / </w:t>
        </w:r>
        <w:proofErr w:type="spellStart"/>
        <w:r w:rsidRPr="00F40A8D">
          <w:rPr>
            <w:rFonts w:ascii="Consolas" w:hAnsi="Consolas" w:cs="Consolas"/>
            <w:color w:val="808080"/>
            <w:sz w:val="19"/>
            <w:szCs w:val="19"/>
            <w:lang w:val="en-US"/>
            <w:rPrChange w:id="1946" w:author="Виктория Санникова" w:date="2018-05-20T14:27:00Z">
              <w:rPr>
                <w:rFonts w:ascii="Consolas" w:hAnsi="Consolas" w:cs="Consolas"/>
                <w:color w:val="808080"/>
                <w:sz w:val="19"/>
                <w:szCs w:val="19"/>
              </w:rPr>
            </w:rPrChange>
          </w:rPr>
          <w:t>nThreads</w:t>
        </w:r>
        <w:proofErr w:type="spellEnd"/>
        <w:r w:rsidRPr="00F40A8D">
          <w:rPr>
            <w:rFonts w:ascii="Consolas" w:hAnsi="Consolas" w:cs="Consolas"/>
            <w:color w:val="000000"/>
            <w:sz w:val="19"/>
            <w:szCs w:val="19"/>
            <w:lang w:val="en-US"/>
            <w:rPrChange w:id="1947" w:author="Виктория Санникова" w:date="2018-05-20T14:27:00Z">
              <w:rPr>
                <w:rFonts w:ascii="Consolas" w:hAnsi="Consolas" w:cs="Consolas"/>
                <w:color w:val="000000"/>
                <w:sz w:val="19"/>
                <w:szCs w:val="19"/>
              </w:rPr>
            </w:rPrChange>
          </w:rPr>
          <w:t xml:space="preserve">; </w:t>
        </w:r>
        <w:r w:rsidRPr="00F40A8D">
          <w:rPr>
            <w:rFonts w:ascii="Consolas" w:hAnsi="Consolas" w:cs="Consolas"/>
            <w:color w:val="008000"/>
            <w:sz w:val="19"/>
            <w:szCs w:val="19"/>
            <w:lang w:val="en-US"/>
            <w:rPrChange w:id="1948" w:author="Виктория Санникова" w:date="2018-05-20T14:27:00Z">
              <w:rPr>
                <w:rFonts w:ascii="Consolas" w:hAnsi="Consolas" w:cs="Consolas"/>
                <w:color w:val="008000"/>
                <w:sz w:val="19"/>
                <w:szCs w:val="19"/>
              </w:rPr>
            </w:rPrChange>
          </w:rPr>
          <w:t>//</w:t>
        </w:r>
        <w:r>
          <w:rPr>
            <w:rFonts w:ascii="Consolas" w:hAnsi="Consolas" w:cs="Consolas"/>
            <w:color w:val="008000"/>
            <w:sz w:val="19"/>
            <w:szCs w:val="19"/>
          </w:rPr>
          <w:t>размер</w:t>
        </w:r>
        <w:r w:rsidRPr="00F40A8D">
          <w:rPr>
            <w:rFonts w:ascii="Consolas" w:hAnsi="Consolas" w:cs="Consolas"/>
            <w:color w:val="008000"/>
            <w:sz w:val="19"/>
            <w:szCs w:val="19"/>
            <w:lang w:val="en-US"/>
            <w:rPrChange w:id="1949" w:author="Виктория Санникова" w:date="2018-05-20T14:27:00Z">
              <w:rPr>
                <w:rFonts w:ascii="Consolas" w:hAnsi="Consolas" w:cs="Consolas"/>
                <w:color w:val="008000"/>
                <w:sz w:val="19"/>
                <w:szCs w:val="19"/>
              </w:rPr>
            </w:rPrChange>
          </w:rPr>
          <w:t xml:space="preserve"> </w:t>
        </w:r>
        <w:r>
          <w:rPr>
            <w:rFonts w:ascii="Consolas" w:hAnsi="Consolas" w:cs="Consolas"/>
            <w:color w:val="008000"/>
            <w:sz w:val="19"/>
            <w:szCs w:val="19"/>
          </w:rPr>
          <w:t>порции</w:t>
        </w:r>
      </w:ins>
    </w:p>
    <w:p w:rsidR="00F40A8D" w:rsidRPr="00F40A8D" w:rsidRDefault="00F40A8D" w:rsidP="00F40A8D">
      <w:pPr>
        <w:autoSpaceDE w:val="0"/>
        <w:autoSpaceDN w:val="0"/>
        <w:adjustRightInd w:val="0"/>
        <w:spacing w:after="0" w:line="240" w:lineRule="auto"/>
        <w:rPr>
          <w:ins w:id="1950" w:author="Виктория Санникова" w:date="2018-05-20T14:27:00Z"/>
          <w:rFonts w:ascii="Consolas" w:hAnsi="Consolas" w:cs="Consolas"/>
          <w:color w:val="000000"/>
          <w:sz w:val="19"/>
          <w:szCs w:val="19"/>
          <w:lang w:val="en-US"/>
          <w:rPrChange w:id="1951" w:author="Виктория Санникова" w:date="2018-05-20T14:27:00Z">
            <w:rPr>
              <w:ins w:id="1952" w:author="Виктория Санникова" w:date="2018-05-20T14:27:00Z"/>
              <w:rFonts w:ascii="Consolas" w:hAnsi="Consolas" w:cs="Consolas"/>
              <w:color w:val="000000"/>
              <w:sz w:val="19"/>
              <w:szCs w:val="19"/>
            </w:rPr>
          </w:rPrChange>
        </w:rPr>
      </w:pPr>
      <w:ins w:id="1953" w:author="Виктория Санникова" w:date="2018-05-20T14:27:00Z">
        <w:r w:rsidRPr="00F40A8D">
          <w:rPr>
            <w:rFonts w:ascii="Consolas" w:hAnsi="Consolas" w:cs="Consolas"/>
            <w:color w:val="000000"/>
            <w:sz w:val="19"/>
            <w:szCs w:val="19"/>
            <w:lang w:val="en-US"/>
            <w:rPrChange w:id="1954" w:author="Виктория Санникова" w:date="2018-05-20T14:27:00Z">
              <w:rPr>
                <w:rFonts w:ascii="Consolas" w:hAnsi="Consolas" w:cs="Consolas"/>
                <w:color w:val="000000"/>
                <w:sz w:val="19"/>
                <w:szCs w:val="19"/>
              </w:rPr>
            </w:rPrChange>
          </w:rPr>
          <w:tab/>
        </w:r>
        <w:proofErr w:type="gramStart"/>
        <w:r w:rsidRPr="00F40A8D">
          <w:rPr>
            <w:rFonts w:ascii="Consolas" w:hAnsi="Consolas" w:cs="Consolas"/>
            <w:color w:val="0000FF"/>
            <w:sz w:val="19"/>
            <w:szCs w:val="19"/>
            <w:lang w:val="en-US"/>
            <w:rPrChange w:id="1955" w:author="Виктория Санникова" w:date="2018-05-20T14:27:00Z">
              <w:rPr>
                <w:rFonts w:ascii="Consolas" w:hAnsi="Consolas" w:cs="Consolas"/>
                <w:color w:val="0000FF"/>
                <w:sz w:val="19"/>
                <w:szCs w:val="19"/>
              </w:rPr>
            </w:rPrChange>
          </w:rPr>
          <w:t>if</w:t>
        </w:r>
        <w:proofErr w:type="gramEnd"/>
        <w:r w:rsidRPr="00F40A8D">
          <w:rPr>
            <w:rFonts w:ascii="Consolas" w:hAnsi="Consolas" w:cs="Consolas"/>
            <w:color w:val="000000"/>
            <w:sz w:val="19"/>
            <w:szCs w:val="19"/>
            <w:lang w:val="en-US"/>
            <w:rPrChange w:id="1956" w:author="Виктория Санникова" w:date="2018-05-20T14:27:00Z">
              <w:rPr>
                <w:rFonts w:ascii="Consolas" w:hAnsi="Consolas" w:cs="Consolas"/>
                <w:color w:val="000000"/>
                <w:sz w:val="19"/>
                <w:szCs w:val="19"/>
              </w:rPr>
            </w:rPrChange>
          </w:rPr>
          <w:t xml:space="preserve"> (</w:t>
        </w:r>
        <w:proofErr w:type="spellStart"/>
        <w:r w:rsidRPr="00F40A8D">
          <w:rPr>
            <w:rFonts w:ascii="Consolas" w:hAnsi="Consolas" w:cs="Consolas"/>
            <w:color w:val="808080"/>
            <w:sz w:val="19"/>
            <w:szCs w:val="19"/>
            <w:lang w:val="en-US"/>
            <w:rPrChange w:id="1957" w:author="Виктория Санникова" w:date="2018-05-20T14:27:00Z">
              <w:rPr>
                <w:rFonts w:ascii="Consolas" w:hAnsi="Consolas" w:cs="Consolas"/>
                <w:color w:val="808080"/>
                <w:sz w:val="19"/>
                <w:szCs w:val="19"/>
              </w:rPr>
            </w:rPrChange>
          </w:rPr>
          <w:t>size</w:t>
        </w:r>
        <w:r w:rsidRPr="00F40A8D">
          <w:rPr>
            <w:rFonts w:ascii="Consolas" w:hAnsi="Consolas" w:cs="Consolas"/>
            <w:color w:val="000000"/>
            <w:sz w:val="19"/>
            <w:szCs w:val="19"/>
            <w:lang w:val="en-US"/>
            <w:rPrChange w:id="1958" w:author="Виктория Санникова" w:date="2018-05-20T14:27:00Z">
              <w:rPr>
                <w:rFonts w:ascii="Consolas" w:hAnsi="Consolas" w:cs="Consolas"/>
                <w:color w:val="000000"/>
                <w:sz w:val="19"/>
                <w:szCs w:val="19"/>
              </w:rPr>
            </w:rPrChange>
          </w:rPr>
          <w:t>%</w:t>
        </w:r>
        <w:r w:rsidRPr="00F40A8D">
          <w:rPr>
            <w:rFonts w:ascii="Consolas" w:hAnsi="Consolas" w:cs="Consolas"/>
            <w:color w:val="808080"/>
            <w:sz w:val="19"/>
            <w:szCs w:val="19"/>
            <w:lang w:val="en-US"/>
            <w:rPrChange w:id="1959" w:author="Виктория Санникова" w:date="2018-05-20T14:27:00Z">
              <w:rPr>
                <w:rFonts w:ascii="Consolas" w:hAnsi="Consolas" w:cs="Consolas"/>
                <w:color w:val="808080"/>
                <w:sz w:val="19"/>
                <w:szCs w:val="19"/>
              </w:rPr>
            </w:rPrChange>
          </w:rPr>
          <w:t>nThreads</w:t>
        </w:r>
        <w:proofErr w:type="spellEnd"/>
        <w:r w:rsidRPr="00F40A8D">
          <w:rPr>
            <w:rFonts w:ascii="Consolas" w:hAnsi="Consolas" w:cs="Consolas"/>
            <w:color w:val="000000"/>
            <w:sz w:val="19"/>
            <w:szCs w:val="19"/>
            <w:lang w:val="en-US"/>
            <w:rPrChange w:id="1960" w:author="Виктория Санникова" w:date="2018-05-20T14:27:00Z">
              <w:rPr>
                <w:rFonts w:ascii="Consolas" w:hAnsi="Consolas" w:cs="Consolas"/>
                <w:color w:val="000000"/>
                <w:sz w:val="19"/>
                <w:szCs w:val="19"/>
              </w:rPr>
            </w:rPrChange>
          </w:rPr>
          <w:t xml:space="preserve"> != 0)</w:t>
        </w:r>
      </w:ins>
    </w:p>
    <w:p w:rsidR="00F40A8D" w:rsidRPr="00F40A8D" w:rsidRDefault="00F40A8D" w:rsidP="00F40A8D">
      <w:pPr>
        <w:autoSpaceDE w:val="0"/>
        <w:autoSpaceDN w:val="0"/>
        <w:adjustRightInd w:val="0"/>
        <w:spacing w:after="0" w:line="240" w:lineRule="auto"/>
        <w:rPr>
          <w:ins w:id="1961" w:author="Виктория Санникова" w:date="2018-05-20T14:27:00Z"/>
          <w:rFonts w:ascii="Consolas" w:hAnsi="Consolas" w:cs="Consolas"/>
          <w:color w:val="000000"/>
          <w:sz w:val="19"/>
          <w:szCs w:val="19"/>
          <w:lang w:val="en-US"/>
          <w:rPrChange w:id="1962" w:author="Виктория Санникова" w:date="2018-05-20T14:27:00Z">
            <w:rPr>
              <w:ins w:id="1963" w:author="Виктория Санникова" w:date="2018-05-20T14:27:00Z"/>
              <w:rFonts w:ascii="Consolas" w:hAnsi="Consolas" w:cs="Consolas"/>
              <w:color w:val="000000"/>
              <w:sz w:val="19"/>
              <w:szCs w:val="19"/>
            </w:rPr>
          </w:rPrChange>
        </w:rPr>
      </w:pPr>
      <w:ins w:id="1964" w:author="Виктория Санникова" w:date="2018-05-20T14:27:00Z">
        <w:r w:rsidRPr="00F40A8D">
          <w:rPr>
            <w:rFonts w:ascii="Consolas" w:hAnsi="Consolas" w:cs="Consolas"/>
            <w:color w:val="000000"/>
            <w:sz w:val="19"/>
            <w:szCs w:val="19"/>
            <w:lang w:val="en-US"/>
            <w:rPrChange w:id="1965"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966" w:author="Виктория Санникова" w:date="2018-05-20T14:27:00Z">
              <w:rPr>
                <w:rFonts w:ascii="Consolas" w:hAnsi="Consolas" w:cs="Consolas"/>
                <w:color w:val="000000"/>
                <w:sz w:val="19"/>
                <w:szCs w:val="19"/>
              </w:rPr>
            </w:rPrChange>
          </w:rPr>
          <w:tab/>
        </w:r>
        <w:proofErr w:type="gramStart"/>
        <w:r w:rsidRPr="00F40A8D">
          <w:rPr>
            <w:rFonts w:ascii="Consolas" w:hAnsi="Consolas" w:cs="Consolas"/>
            <w:color w:val="000000"/>
            <w:sz w:val="19"/>
            <w:szCs w:val="19"/>
            <w:lang w:val="en-US"/>
            <w:rPrChange w:id="1967" w:author="Виктория Санникова" w:date="2018-05-20T14:27:00Z">
              <w:rPr>
                <w:rFonts w:ascii="Consolas" w:hAnsi="Consolas" w:cs="Consolas"/>
                <w:color w:val="000000"/>
                <w:sz w:val="19"/>
                <w:szCs w:val="19"/>
              </w:rPr>
            </w:rPrChange>
          </w:rPr>
          <w:t>portion</w:t>
        </w:r>
        <w:proofErr w:type="gramEnd"/>
        <w:r w:rsidRPr="00F40A8D">
          <w:rPr>
            <w:rFonts w:ascii="Consolas" w:hAnsi="Consolas" w:cs="Consolas"/>
            <w:color w:val="000000"/>
            <w:sz w:val="19"/>
            <w:szCs w:val="19"/>
            <w:lang w:val="en-US"/>
            <w:rPrChange w:id="1968" w:author="Виктория Санникова" w:date="2018-05-20T14:27:00Z">
              <w:rPr>
                <w:rFonts w:ascii="Consolas" w:hAnsi="Consolas" w:cs="Consolas"/>
                <w:color w:val="000000"/>
                <w:sz w:val="19"/>
                <w:szCs w:val="19"/>
              </w:rPr>
            </w:rPrChange>
          </w:rPr>
          <w:t>++;</w:t>
        </w:r>
      </w:ins>
    </w:p>
    <w:p w:rsidR="00F40A8D" w:rsidRPr="00F40A8D" w:rsidRDefault="00F40A8D" w:rsidP="00F40A8D">
      <w:pPr>
        <w:autoSpaceDE w:val="0"/>
        <w:autoSpaceDN w:val="0"/>
        <w:adjustRightInd w:val="0"/>
        <w:spacing w:after="0" w:line="240" w:lineRule="auto"/>
        <w:rPr>
          <w:ins w:id="1969" w:author="Виктория Санникова" w:date="2018-05-20T14:27:00Z"/>
          <w:rFonts w:ascii="Consolas" w:hAnsi="Consolas" w:cs="Consolas"/>
          <w:color w:val="000000"/>
          <w:sz w:val="19"/>
          <w:szCs w:val="19"/>
          <w:lang w:val="en-US"/>
          <w:rPrChange w:id="1970" w:author="Виктория Санникова" w:date="2018-05-20T14:27:00Z">
            <w:rPr>
              <w:ins w:id="1971" w:author="Виктория Санникова" w:date="2018-05-20T14:27:00Z"/>
              <w:rFonts w:ascii="Consolas" w:hAnsi="Consolas" w:cs="Consolas"/>
              <w:color w:val="000000"/>
              <w:sz w:val="19"/>
              <w:szCs w:val="19"/>
            </w:rPr>
          </w:rPrChange>
        </w:rPr>
      </w:pPr>
      <w:ins w:id="1972" w:author="Виктория Санникова" w:date="2018-05-20T14:27:00Z">
        <w:r w:rsidRPr="00F40A8D">
          <w:rPr>
            <w:rFonts w:ascii="Consolas" w:hAnsi="Consolas" w:cs="Consolas"/>
            <w:color w:val="000000"/>
            <w:sz w:val="19"/>
            <w:szCs w:val="19"/>
            <w:lang w:val="en-US"/>
            <w:rPrChange w:id="1973" w:author="Виктория Санникова" w:date="2018-05-20T14:27:00Z">
              <w:rPr>
                <w:rFonts w:ascii="Consolas" w:hAnsi="Consolas" w:cs="Consolas"/>
                <w:color w:val="000000"/>
                <w:sz w:val="19"/>
                <w:szCs w:val="19"/>
              </w:rPr>
            </w:rPrChange>
          </w:rPr>
          <w:tab/>
        </w:r>
        <w:proofErr w:type="spellStart"/>
        <w:r w:rsidRPr="00F40A8D">
          <w:rPr>
            <w:rFonts w:ascii="Consolas" w:hAnsi="Consolas" w:cs="Consolas"/>
            <w:color w:val="2B91AF"/>
            <w:sz w:val="19"/>
            <w:szCs w:val="19"/>
            <w:lang w:val="en-US"/>
            <w:rPrChange w:id="1974" w:author="Виктория Санникова" w:date="2018-05-20T14:27:00Z">
              <w:rPr>
                <w:rFonts w:ascii="Consolas" w:hAnsi="Consolas" w:cs="Consolas"/>
                <w:color w:val="2B91AF"/>
                <w:sz w:val="19"/>
                <w:szCs w:val="19"/>
              </w:rPr>
            </w:rPrChange>
          </w:rPr>
          <w:t>ParallelSorter</w:t>
        </w:r>
        <w:proofErr w:type="spellEnd"/>
        <w:r w:rsidRPr="00F40A8D">
          <w:rPr>
            <w:rFonts w:ascii="Consolas" w:hAnsi="Consolas" w:cs="Consolas"/>
            <w:color w:val="000000"/>
            <w:sz w:val="19"/>
            <w:szCs w:val="19"/>
            <w:lang w:val="en-US"/>
            <w:rPrChange w:id="1975" w:author="Виктория Санникова" w:date="2018-05-20T14:27:00Z">
              <w:rPr>
                <w:rFonts w:ascii="Consolas" w:hAnsi="Consolas" w:cs="Consolas"/>
                <w:color w:val="000000"/>
                <w:sz w:val="19"/>
                <w:szCs w:val="19"/>
              </w:rPr>
            </w:rPrChange>
          </w:rPr>
          <w:t>&amp; sorter = *</w:t>
        </w:r>
        <w:r w:rsidRPr="00F40A8D">
          <w:rPr>
            <w:rFonts w:ascii="Consolas" w:hAnsi="Consolas" w:cs="Consolas"/>
            <w:color w:val="0000FF"/>
            <w:sz w:val="19"/>
            <w:szCs w:val="19"/>
            <w:lang w:val="en-US"/>
            <w:rPrChange w:id="1976" w:author="Виктория Санникова" w:date="2018-05-20T14:27:00Z">
              <w:rPr>
                <w:rFonts w:ascii="Consolas" w:hAnsi="Consolas" w:cs="Consolas"/>
                <w:color w:val="0000FF"/>
                <w:sz w:val="19"/>
                <w:szCs w:val="19"/>
              </w:rPr>
            </w:rPrChange>
          </w:rPr>
          <w:t>new</w:t>
        </w:r>
        <w:r w:rsidRPr="00F40A8D">
          <w:rPr>
            <w:rFonts w:ascii="Consolas" w:hAnsi="Consolas" w:cs="Consolas"/>
            <w:color w:val="000000"/>
            <w:sz w:val="19"/>
            <w:szCs w:val="19"/>
            <w:lang w:val="en-US"/>
            <w:rPrChange w:id="1977" w:author="Виктория Санникова" w:date="2018-05-20T14:27:00Z">
              <w:rPr>
                <w:rFonts w:ascii="Consolas" w:hAnsi="Consolas" w:cs="Consolas"/>
                <w:color w:val="000000"/>
                <w:sz w:val="19"/>
                <w:szCs w:val="19"/>
              </w:rPr>
            </w:rPrChange>
          </w:rPr>
          <w:t xml:space="preserve"> (</w:t>
        </w:r>
        <w:r w:rsidRPr="00F40A8D">
          <w:rPr>
            <w:rFonts w:ascii="Consolas" w:hAnsi="Consolas" w:cs="Consolas"/>
            <w:color w:val="2B91AF"/>
            <w:sz w:val="19"/>
            <w:szCs w:val="19"/>
            <w:lang w:val="en-US"/>
            <w:rPrChange w:id="1978" w:author="Виктория Санникова" w:date="2018-05-20T14:27:00Z">
              <w:rPr>
                <w:rFonts w:ascii="Consolas" w:hAnsi="Consolas" w:cs="Consolas"/>
                <w:color w:val="2B91AF"/>
                <w:sz w:val="19"/>
                <w:szCs w:val="19"/>
              </w:rPr>
            </w:rPrChange>
          </w:rPr>
          <w:t>task</w:t>
        </w:r>
        <w:r w:rsidRPr="00F40A8D">
          <w:rPr>
            <w:rFonts w:ascii="Consolas" w:hAnsi="Consolas" w:cs="Consolas"/>
            <w:color w:val="000000"/>
            <w:sz w:val="19"/>
            <w:szCs w:val="19"/>
            <w:lang w:val="en-US"/>
            <w:rPrChange w:id="1979" w:author="Виктория Санникова" w:date="2018-05-20T14:27:00Z">
              <w:rPr>
                <w:rFonts w:ascii="Consolas" w:hAnsi="Consolas" w:cs="Consolas"/>
                <w:color w:val="000000"/>
                <w:sz w:val="19"/>
                <w:szCs w:val="19"/>
              </w:rPr>
            </w:rPrChange>
          </w:rPr>
          <w:t>::</w:t>
        </w:r>
        <w:proofErr w:type="spellStart"/>
        <w:r w:rsidRPr="00F40A8D">
          <w:rPr>
            <w:rFonts w:ascii="Consolas" w:hAnsi="Consolas" w:cs="Consolas"/>
            <w:color w:val="000000"/>
            <w:sz w:val="19"/>
            <w:szCs w:val="19"/>
            <w:lang w:val="en-US"/>
            <w:rPrChange w:id="1980" w:author="Виктория Санникова" w:date="2018-05-20T14:27:00Z">
              <w:rPr>
                <w:rFonts w:ascii="Consolas" w:hAnsi="Consolas" w:cs="Consolas"/>
                <w:color w:val="000000"/>
                <w:sz w:val="19"/>
                <w:szCs w:val="19"/>
              </w:rPr>
            </w:rPrChange>
          </w:rPr>
          <w:t>allocate_</w:t>
        </w:r>
        <w:proofErr w:type="gramStart"/>
        <w:r w:rsidRPr="00F40A8D">
          <w:rPr>
            <w:rFonts w:ascii="Consolas" w:hAnsi="Consolas" w:cs="Consolas"/>
            <w:color w:val="000000"/>
            <w:sz w:val="19"/>
            <w:szCs w:val="19"/>
            <w:lang w:val="en-US"/>
            <w:rPrChange w:id="1981" w:author="Виктория Санникова" w:date="2018-05-20T14:27:00Z">
              <w:rPr>
                <w:rFonts w:ascii="Consolas" w:hAnsi="Consolas" w:cs="Consolas"/>
                <w:color w:val="000000"/>
                <w:sz w:val="19"/>
                <w:szCs w:val="19"/>
              </w:rPr>
            </w:rPrChange>
          </w:rPr>
          <w:t>root</w:t>
        </w:r>
        <w:proofErr w:type="spellEnd"/>
        <w:r w:rsidRPr="00F40A8D">
          <w:rPr>
            <w:rFonts w:ascii="Consolas" w:hAnsi="Consolas" w:cs="Consolas"/>
            <w:color w:val="000000"/>
            <w:sz w:val="19"/>
            <w:szCs w:val="19"/>
            <w:lang w:val="en-US"/>
            <w:rPrChange w:id="1982" w:author="Виктория Санникова" w:date="2018-05-20T14:27:00Z">
              <w:rPr>
                <w:rFonts w:ascii="Consolas" w:hAnsi="Consolas" w:cs="Consolas"/>
                <w:color w:val="000000"/>
                <w:sz w:val="19"/>
                <w:szCs w:val="19"/>
              </w:rPr>
            </w:rPrChange>
          </w:rPr>
          <w:t>(</w:t>
        </w:r>
        <w:proofErr w:type="gramEnd"/>
        <w:r w:rsidRPr="00F40A8D">
          <w:rPr>
            <w:rFonts w:ascii="Consolas" w:hAnsi="Consolas" w:cs="Consolas"/>
            <w:color w:val="000000"/>
            <w:sz w:val="19"/>
            <w:szCs w:val="19"/>
            <w:lang w:val="en-US"/>
            <w:rPrChange w:id="1983" w:author="Виктория Санникова" w:date="2018-05-20T14:27:00Z">
              <w:rPr>
                <w:rFonts w:ascii="Consolas" w:hAnsi="Consolas" w:cs="Consolas"/>
                <w:color w:val="000000"/>
                <w:sz w:val="19"/>
                <w:szCs w:val="19"/>
              </w:rPr>
            </w:rPrChange>
          </w:rPr>
          <w:t xml:space="preserve">)) </w:t>
        </w:r>
        <w:r w:rsidRPr="00F40A8D">
          <w:rPr>
            <w:rFonts w:ascii="Consolas" w:hAnsi="Consolas" w:cs="Consolas"/>
            <w:color w:val="008000"/>
            <w:sz w:val="19"/>
            <w:szCs w:val="19"/>
            <w:lang w:val="en-US"/>
            <w:rPrChange w:id="1984" w:author="Виктория Санникова" w:date="2018-05-20T14:27:00Z">
              <w:rPr>
                <w:rFonts w:ascii="Consolas" w:hAnsi="Consolas" w:cs="Consolas"/>
                <w:color w:val="008000"/>
                <w:sz w:val="19"/>
                <w:szCs w:val="19"/>
              </w:rPr>
            </w:rPrChange>
          </w:rPr>
          <w:t>//</w:t>
        </w:r>
        <w:r>
          <w:rPr>
            <w:rFonts w:ascii="Consolas" w:hAnsi="Consolas" w:cs="Consolas"/>
            <w:color w:val="008000"/>
            <w:sz w:val="19"/>
            <w:szCs w:val="19"/>
          </w:rPr>
          <w:t>корневой</w:t>
        </w:r>
        <w:r w:rsidRPr="00F40A8D">
          <w:rPr>
            <w:rFonts w:ascii="Consolas" w:hAnsi="Consolas" w:cs="Consolas"/>
            <w:color w:val="008000"/>
            <w:sz w:val="19"/>
            <w:szCs w:val="19"/>
            <w:lang w:val="en-US"/>
            <w:rPrChange w:id="1985" w:author="Виктория Санникова" w:date="2018-05-20T14:27:00Z">
              <w:rPr>
                <w:rFonts w:ascii="Consolas" w:hAnsi="Consolas" w:cs="Consolas"/>
                <w:color w:val="008000"/>
                <w:sz w:val="19"/>
                <w:szCs w:val="19"/>
              </w:rPr>
            </w:rPrChange>
          </w:rPr>
          <w:t xml:space="preserve"> </w:t>
        </w:r>
        <w:proofErr w:type="spellStart"/>
        <w:r>
          <w:rPr>
            <w:rFonts w:ascii="Consolas" w:hAnsi="Consolas" w:cs="Consolas"/>
            <w:color w:val="008000"/>
            <w:sz w:val="19"/>
            <w:szCs w:val="19"/>
          </w:rPr>
          <w:t>таск</w:t>
        </w:r>
        <w:proofErr w:type="spellEnd"/>
      </w:ins>
    </w:p>
    <w:p w:rsidR="00F40A8D" w:rsidRPr="00F40A8D" w:rsidRDefault="00F40A8D" w:rsidP="00F40A8D">
      <w:pPr>
        <w:autoSpaceDE w:val="0"/>
        <w:autoSpaceDN w:val="0"/>
        <w:adjustRightInd w:val="0"/>
        <w:spacing w:after="0" w:line="240" w:lineRule="auto"/>
        <w:rPr>
          <w:ins w:id="1986" w:author="Виктория Санникова" w:date="2018-05-20T14:27:00Z"/>
          <w:rFonts w:ascii="Consolas" w:hAnsi="Consolas" w:cs="Consolas"/>
          <w:color w:val="000000"/>
          <w:sz w:val="19"/>
          <w:szCs w:val="19"/>
          <w:lang w:val="en-US"/>
          <w:rPrChange w:id="1987" w:author="Виктория Санникова" w:date="2018-05-20T14:27:00Z">
            <w:rPr>
              <w:ins w:id="1988" w:author="Виктория Санникова" w:date="2018-05-20T14:27:00Z"/>
              <w:rFonts w:ascii="Consolas" w:hAnsi="Consolas" w:cs="Consolas"/>
              <w:color w:val="000000"/>
              <w:sz w:val="19"/>
              <w:szCs w:val="19"/>
            </w:rPr>
          </w:rPrChange>
        </w:rPr>
      </w:pPr>
      <w:ins w:id="1989" w:author="Виктория Санникова" w:date="2018-05-20T14:27:00Z">
        <w:r w:rsidRPr="00F40A8D">
          <w:rPr>
            <w:rFonts w:ascii="Consolas" w:hAnsi="Consolas" w:cs="Consolas"/>
            <w:color w:val="000000"/>
            <w:sz w:val="19"/>
            <w:szCs w:val="19"/>
            <w:lang w:val="en-US"/>
            <w:rPrChange w:id="1990" w:author="Виктория Санникова" w:date="2018-05-20T14:27:00Z">
              <w:rPr>
                <w:rFonts w:ascii="Consolas" w:hAnsi="Consolas" w:cs="Consolas"/>
                <w:color w:val="000000"/>
                <w:sz w:val="19"/>
                <w:szCs w:val="19"/>
              </w:rPr>
            </w:rPrChange>
          </w:rPr>
          <w:tab/>
        </w:r>
        <w:r w:rsidRPr="00F40A8D">
          <w:rPr>
            <w:rFonts w:ascii="Consolas" w:hAnsi="Consolas" w:cs="Consolas"/>
            <w:color w:val="000000"/>
            <w:sz w:val="19"/>
            <w:szCs w:val="19"/>
            <w:lang w:val="en-US"/>
            <w:rPrChange w:id="1991" w:author="Виктория Санникова" w:date="2018-05-20T14:27:00Z">
              <w:rPr>
                <w:rFonts w:ascii="Consolas" w:hAnsi="Consolas" w:cs="Consolas"/>
                <w:color w:val="000000"/>
                <w:sz w:val="19"/>
                <w:szCs w:val="19"/>
              </w:rPr>
            </w:rPrChange>
          </w:rPr>
          <w:tab/>
        </w:r>
        <w:proofErr w:type="spellStart"/>
        <w:proofErr w:type="gramStart"/>
        <w:r w:rsidRPr="00F40A8D">
          <w:rPr>
            <w:rFonts w:ascii="Consolas" w:hAnsi="Consolas" w:cs="Consolas"/>
            <w:color w:val="2B91AF"/>
            <w:sz w:val="19"/>
            <w:szCs w:val="19"/>
            <w:lang w:val="en-US"/>
            <w:rPrChange w:id="1992" w:author="Виктория Санникова" w:date="2018-05-20T14:27:00Z">
              <w:rPr>
                <w:rFonts w:ascii="Consolas" w:hAnsi="Consolas" w:cs="Consolas"/>
                <w:color w:val="2B91AF"/>
                <w:sz w:val="19"/>
                <w:szCs w:val="19"/>
              </w:rPr>
            </w:rPrChange>
          </w:rPr>
          <w:t>ParallelSorter</w:t>
        </w:r>
        <w:proofErr w:type="spellEnd"/>
        <w:r w:rsidRPr="00F40A8D">
          <w:rPr>
            <w:rFonts w:ascii="Consolas" w:hAnsi="Consolas" w:cs="Consolas"/>
            <w:color w:val="000000"/>
            <w:sz w:val="19"/>
            <w:szCs w:val="19"/>
            <w:lang w:val="en-US"/>
            <w:rPrChange w:id="1993" w:author="Виктория Санникова" w:date="2018-05-20T14:27:00Z">
              <w:rPr>
                <w:rFonts w:ascii="Consolas" w:hAnsi="Consolas" w:cs="Consolas"/>
                <w:color w:val="000000"/>
                <w:sz w:val="19"/>
                <w:szCs w:val="19"/>
              </w:rPr>
            </w:rPrChange>
          </w:rPr>
          <w:t>(</w:t>
        </w:r>
        <w:proofErr w:type="spellStart"/>
        <w:proofErr w:type="gramEnd"/>
        <w:r w:rsidRPr="00F40A8D">
          <w:rPr>
            <w:rFonts w:ascii="Consolas" w:hAnsi="Consolas" w:cs="Consolas"/>
            <w:color w:val="808080"/>
            <w:sz w:val="19"/>
            <w:szCs w:val="19"/>
            <w:lang w:val="en-US"/>
            <w:rPrChange w:id="1994" w:author="Виктория Санникова" w:date="2018-05-20T14:27:00Z">
              <w:rPr>
                <w:rFonts w:ascii="Consolas" w:hAnsi="Consolas" w:cs="Consolas"/>
                <w:color w:val="808080"/>
                <w:sz w:val="19"/>
                <w:szCs w:val="19"/>
              </w:rPr>
            </w:rPrChange>
          </w:rPr>
          <w:t>inp</w:t>
        </w:r>
        <w:proofErr w:type="spellEnd"/>
        <w:r w:rsidRPr="00F40A8D">
          <w:rPr>
            <w:rFonts w:ascii="Consolas" w:hAnsi="Consolas" w:cs="Consolas"/>
            <w:color w:val="000000"/>
            <w:sz w:val="19"/>
            <w:szCs w:val="19"/>
            <w:lang w:val="en-US"/>
            <w:rPrChange w:id="1995" w:author="Виктория Санникова" w:date="2018-05-20T14:27:00Z">
              <w:rPr>
                <w:rFonts w:ascii="Consolas" w:hAnsi="Consolas" w:cs="Consolas"/>
                <w:color w:val="000000"/>
                <w:sz w:val="19"/>
                <w:szCs w:val="19"/>
              </w:rPr>
            </w:rPrChange>
          </w:rPr>
          <w:t xml:space="preserve">, </w:t>
        </w:r>
        <w:r w:rsidRPr="00F40A8D">
          <w:rPr>
            <w:rFonts w:ascii="Consolas" w:hAnsi="Consolas" w:cs="Consolas"/>
            <w:color w:val="808080"/>
            <w:sz w:val="19"/>
            <w:szCs w:val="19"/>
            <w:lang w:val="en-US"/>
            <w:rPrChange w:id="1996" w:author="Виктория Санникова" w:date="2018-05-20T14:27:00Z">
              <w:rPr>
                <w:rFonts w:ascii="Consolas" w:hAnsi="Consolas" w:cs="Consolas"/>
                <w:color w:val="808080"/>
                <w:sz w:val="19"/>
                <w:szCs w:val="19"/>
              </w:rPr>
            </w:rPrChange>
          </w:rPr>
          <w:t>size</w:t>
        </w:r>
        <w:r w:rsidRPr="00F40A8D">
          <w:rPr>
            <w:rFonts w:ascii="Consolas" w:hAnsi="Consolas" w:cs="Consolas"/>
            <w:color w:val="000000"/>
            <w:sz w:val="19"/>
            <w:szCs w:val="19"/>
            <w:lang w:val="en-US"/>
            <w:rPrChange w:id="1997" w:author="Виктория Санникова" w:date="2018-05-20T14:27:00Z">
              <w:rPr>
                <w:rFonts w:ascii="Consolas" w:hAnsi="Consolas" w:cs="Consolas"/>
                <w:color w:val="000000"/>
                <w:sz w:val="19"/>
                <w:szCs w:val="19"/>
              </w:rPr>
            </w:rPrChange>
          </w:rPr>
          <w:t xml:space="preserve">, portion); </w:t>
        </w:r>
        <w:r w:rsidRPr="00F40A8D">
          <w:rPr>
            <w:rFonts w:ascii="Consolas" w:hAnsi="Consolas" w:cs="Consolas"/>
            <w:color w:val="008000"/>
            <w:sz w:val="19"/>
            <w:szCs w:val="19"/>
            <w:lang w:val="en-US"/>
            <w:rPrChange w:id="1998" w:author="Виктория Санникова" w:date="2018-05-20T14:27:00Z">
              <w:rPr>
                <w:rFonts w:ascii="Consolas" w:hAnsi="Consolas" w:cs="Consolas"/>
                <w:color w:val="008000"/>
                <w:sz w:val="19"/>
                <w:szCs w:val="19"/>
              </w:rPr>
            </w:rPrChange>
          </w:rPr>
          <w:t>//</w:t>
        </w:r>
        <w:r>
          <w:rPr>
            <w:rFonts w:ascii="Consolas" w:hAnsi="Consolas" w:cs="Consolas"/>
            <w:color w:val="008000"/>
            <w:sz w:val="19"/>
            <w:szCs w:val="19"/>
          </w:rPr>
          <w:t>для</w:t>
        </w:r>
        <w:r w:rsidRPr="00F40A8D">
          <w:rPr>
            <w:rFonts w:ascii="Consolas" w:hAnsi="Consolas" w:cs="Consolas"/>
            <w:color w:val="008000"/>
            <w:sz w:val="19"/>
            <w:szCs w:val="19"/>
            <w:lang w:val="en-US"/>
            <w:rPrChange w:id="1999" w:author="Виктория Санникова" w:date="2018-05-20T14:27:00Z">
              <w:rPr>
                <w:rFonts w:ascii="Consolas" w:hAnsi="Consolas" w:cs="Consolas"/>
                <w:color w:val="008000"/>
                <w:sz w:val="19"/>
                <w:szCs w:val="19"/>
              </w:rPr>
            </w:rPrChange>
          </w:rPr>
          <w:t xml:space="preserve"> </w:t>
        </w:r>
        <w:r>
          <w:rPr>
            <w:rFonts w:ascii="Consolas" w:hAnsi="Consolas" w:cs="Consolas"/>
            <w:color w:val="008000"/>
            <w:sz w:val="19"/>
            <w:szCs w:val="19"/>
          </w:rPr>
          <w:t>цельного</w:t>
        </w:r>
        <w:r w:rsidRPr="00F40A8D">
          <w:rPr>
            <w:rFonts w:ascii="Consolas" w:hAnsi="Consolas" w:cs="Consolas"/>
            <w:color w:val="008000"/>
            <w:sz w:val="19"/>
            <w:szCs w:val="19"/>
            <w:lang w:val="en-US"/>
            <w:rPrChange w:id="2000" w:author="Виктория Санникова" w:date="2018-05-20T14:27:00Z">
              <w:rPr>
                <w:rFonts w:ascii="Consolas" w:hAnsi="Consolas" w:cs="Consolas"/>
                <w:color w:val="008000"/>
                <w:sz w:val="19"/>
                <w:szCs w:val="19"/>
              </w:rPr>
            </w:rPrChange>
          </w:rPr>
          <w:t xml:space="preserve"> </w:t>
        </w:r>
        <w:r>
          <w:rPr>
            <w:rFonts w:ascii="Consolas" w:hAnsi="Consolas" w:cs="Consolas"/>
            <w:color w:val="008000"/>
            <w:sz w:val="19"/>
            <w:szCs w:val="19"/>
          </w:rPr>
          <w:t>массива</w:t>
        </w:r>
      </w:ins>
    </w:p>
    <w:p w:rsidR="00F40A8D" w:rsidRDefault="00F40A8D" w:rsidP="00F40A8D">
      <w:pPr>
        <w:autoSpaceDE w:val="0"/>
        <w:autoSpaceDN w:val="0"/>
        <w:adjustRightInd w:val="0"/>
        <w:spacing w:after="0" w:line="240" w:lineRule="auto"/>
        <w:rPr>
          <w:ins w:id="2001" w:author="Виктория Санникова" w:date="2018-05-20T14:27:00Z"/>
          <w:rFonts w:ascii="Consolas" w:hAnsi="Consolas" w:cs="Consolas"/>
          <w:color w:val="000000"/>
          <w:sz w:val="19"/>
          <w:szCs w:val="19"/>
        </w:rPr>
      </w:pPr>
      <w:ins w:id="2002" w:author="Виктория Санникова" w:date="2018-05-20T14:27:00Z">
        <w:r w:rsidRPr="00F40A8D">
          <w:rPr>
            <w:rFonts w:ascii="Consolas" w:hAnsi="Consolas" w:cs="Consolas"/>
            <w:color w:val="000000"/>
            <w:sz w:val="19"/>
            <w:szCs w:val="19"/>
            <w:lang w:val="en-US"/>
            <w:rPrChange w:id="2003" w:author="Виктория Санникова" w:date="2018-05-20T14:27:00Z">
              <w:rPr>
                <w:rFonts w:ascii="Consolas" w:hAnsi="Consolas" w:cs="Consolas"/>
                <w:color w:val="000000"/>
                <w:sz w:val="19"/>
                <w:szCs w:val="19"/>
              </w:rPr>
            </w:rPrChange>
          </w:rPr>
          <w:tab/>
        </w:r>
        <w:proofErr w:type="spellStart"/>
        <w:proofErr w:type="gramStart"/>
        <w:r>
          <w:rPr>
            <w:rFonts w:ascii="Consolas" w:hAnsi="Consolas" w:cs="Consolas"/>
            <w:color w:val="2B91AF"/>
            <w:sz w:val="19"/>
            <w:szCs w:val="19"/>
          </w:rPr>
          <w:t>task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spawn_root_and_wait</w:t>
        </w:r>
        <w:proofErr w:type="spellEnd"/>
        <w:r>
          <w:rPr>
            <w:rFonts w:ascii="Consolas" w:hAnsi="Consolas" w:cs="Consolas"/>
            <w:color w:val="000000"/>
            <w:sz w:val="19"/>
            <w:szCs w:val="19"/>
          </w:rPr>
          <w:t>(</w:t>
        </w:r>
        <w:proofErr w:type="spellStart"/>
        <w:r>
          <w:rPr>
            <w:rFonts w:ascii="Consolas" w:hAnsi="Consolas" w:cs="Consolas"/>
            <w:color w:val="000000"/>
            <w:sz w:val="19"/>
            <w:szCs w:val="19"/>
          </w:rPr>
          <w:t>sorter</w:t>
        </w:r>
        <w:proofErr w:type="spellEnd"/>
        <w:r>
          <w:rPr>
            <w:rFonts w:ascii="Consolas" w:hAnsi="Consolas" w:cs="Consolas"/>
            <w:color w:val="000000"/>
            <w:sz w:val="19"/>
            <w:szCs w:val="19"/>
          </w:rPr>
          <w:t xml:space="preserve">); </w:t>
        </w:r>
        <w:r>
          <w:rPr>
            <w:rFonts w:ascii="Consolas" w:hAnsi="Consolas" w:cs="Consolas"/>
            <w:color w:val="008000"/>
            <w:sz w:val="19"/>
            <w:szCs w:val="19"/>
          </w:rPr>
          <w:t>//добавляем в очередь и ждем выполнения подзадач</w:t>
        </w:r>
      </w:ins>
    </w:p>
    <w:p w:rsidR="00F40A8D" w:rsidRDefault="00F40A8D">
      <w:pPr>
        <w:spacing w:after="0" w:line="360" w:lineRule="auto"/>
        <w:ind w:firstLine="851"/>
        <w:jc w:val="both"/>
        <w:rPr>
          <w:ins w:id="2004" w:author="Виктория Санникова" w:date="2018-05-20T14:28:00Z"/>
          <w:rFonts w:ascii="Consolas" w:hAnsi="Consolas" w:cs="Consolas"/>
          <w:color w:val="000000"/>
          <w:sz w:val="19"/>
          <w:szCs w:val="19"/>
        </w:rPr>
        <w:pPrChange w:id="2005" w:author="Виктория Санникова" w:date="2018-05-20T14:28:00Z">
          <w:pPr/>
        </w:pPrChange>
      </w:pPr>
      <w:ins w:id="2006" w:author="Виктория Санникова" w:date="2018-05-20T14:27:00Z">
        <w:r>
          <w:rPr>
            <w:rFonts w:ascii="Consolas" w:hAnsi="Consolas" w:cs="Consolas"/>
            <w:color w:val="000000"/>
            <w:sz w:val="19"/>
            <w:szCs w:val="19"/>
          </w:rPr>
          <w:t>}</w:t>
        </w:r>
      </w:ins>
    </w:p>
    <w:p w:rsidR="008A4D67" w:rsidRDefault="008A4D67">
      <w:pPr>
        <w:spacing w:after="0" w:line="360" w:lineRule="auto"/>
        <w:ind w:firstLine="851"/>
        <w:jc w:val="both"/>
        <w:rPr>
          <w:ins w:id="2007" w:author="Виктория Санникова" w:date="2018-05-20T15:26:00Z"/>
          <w:rFonts w:ascii="Times New Roman" w:hAnsi="Times New Roman" w:cs="Times New Roman"/>
          <w:sz w:val="24"/>
        </w:rPr>
        <w:pPrChange w:id="2008" w:author="Виктория Санникова" w:date="2018-05-20T14:36:00Z">
          <w:pPr/>
        </w:pPrChange>
      </w:pPr>
    </w:p>
    <w:p w:rsidR="00391435" w:rsidRPr="00991615" w:rsidRDefault="00F40A8D">
      <w:pPr>
        <w:spacing w:after="0" w:line="360" w:lineRule="auto"/>
        <w:ind w:firstLine="851"/>
        <w:jc w:val="both"/>
        <w:rPr>
          <w:rFonts w:ascii="Times New Roman" w:hAnsi="Times New Roman" w:cs="Times New Roman"/>
          <w:sz w:val="24"/>
          <w:rPrChange w:id="2009" w:author="Виктория Санникова" w:date="2018-05-20T14:36:00Z">
            <w:rPr>
              <w:rFonts w:ascii="Cambria Math" w:eastAsiaTheme="majorEastAsia" w:hAnsi="Cambria Math" w:cs="Times New Roman"/>
              <w:bCs/>
              <w:color w:val="4F81BD" w:themeColor="accent1"/>
              <w:sz w:val="24"/>
              <w:szCs w:val="26"/>
            </w:rPr>
          </w:rPrChange>
        </w:rPr>
        <w:pPrChange w:id="2010" w:author="Виктория Санникова" w:date="2018-05-20T15:35:00Z">
          <w:pPr/>
        </w:pPrChange>
      </w:pPr>
      <w:proofErr w:type="spellStart"/>
      <w:ins w:id="2011" w:author="Виктория Санникова" w:date="2018-05-20T14:28:00Z">
        <w:r w:rsidRPr="0086088A">
          <w:rPr>
            <w:rFonts w:ascii="Times New Roman" w:hAnsi="Times New Roman" w:cs="Times New Roman"/>
            <w:sz w:val="24"/>
            <w:rPrChange w:id="2012" w:author="Виктория Санникова" w:date="2018-05-20T14:30:00Z">
              <w:rPr>
                <w:rFonts w:ascii="Cambria Math" w:hAnsi="Cambria Math" w:cs="Times New Roman" w:hint="eastAsia"/>
                <w:b/>
                <w:sz w:val="24"/>
              </w:rPr>
            </w:rPrChange>
          </w:rPr>
          <w:t>Таким</w:t>
        </w:r>
        <w:proofErr w:type="spellEnd"/>
        <w:r w:rsidRPr="0086088A">
          <w:rPr>
            <w:rFonts w:ascii="Times New Roman" w:hAnsi="Times New Roman" w:cs="Times New Roman"/>
            <w:sz w:val="24"/>
            <w:rPrChange w:id="2013" w:author="Виктория Санникова" w:date="2018-05-20T14:30:00Z">
              <w:rPr>
                <w:rFonts w:ascii="Cambria Math" w:hAnsi="Cambria Math" w:cs="Times New Roman"/>
                <w:b/>
                <w:sz w:val="24"/>
              </w:rPr>
            </w:rPrChange>
          </w:rPr>
          <w:t xml:space="preserve"> </w:t>
        </w:r>
        <w:proofErr w:type="spellStart"/>
        <w:r w:rsidRPr="0086088A">
          <w:rPr>
            <w:rFonts w:ascii="Times New Roman" w:hAnsi="Times New Roman" w:cs="Times New Roman"/>
            <w:sz w:val="24"/>
            <w:rPrChange w:id="2014" w:author="Виктория Санникова" w:date="2018-05-20T14:30:00Z">
              <w:rPr>
                <w:rFonts w:ascii="Cambria Math" w:hAnsi="Cambria Math" w:cs="Times New Roman" w:hint="eastAsia"/>
                <w:b/>
                <w:sz w:val="24"/>
              </w:rPr>
            </w:rPrChange>
          </w:rPr>
          <w:t>образом</w:t>
        </w:r>
        <w:proofErr w:type="spellEnd"/>
        <w:r w:rsidRPr="0086088A">
          <w:rPr>
            <w:rFonts w:ascii="Times New Roman" w:hAnsi="Times New Roman" w:cs="Times New Roman"/>
            <w:sz w:val="24"/>
            <w:rPrChange w:id="2015" w:author="Виктория Санникова" w:date="2018-05-20T14:30:00Z">
              <w:rPr>
                <w:rFonts w:ascii="Cambria Math" w:hAnsi="Cambria Math" w:cs="Times New Roman"/>
                <w:b/>
                <w:sz w:val="24"/>
              </w:rPr>
            </w:rPrChange>
          </w:rPr>
          <w:t xml:space="preserve">, </w:t>
        </w:r>
        <w:proofErr w:type="spellStart"/>
        <w:r w:rsidRPr="0086088A">
          <w:rPr>
            <w:rFonts w:ascii="Times New Roman" w:hAnsi="Times New Roman" w:cs="Times New Roman"/>
            <w:sz w:val="24"/>
            <w:rPrChange w:id="2016" w:author="Виктория Санникова" w:date="2018-05-20T14:30:00Z">
              <w:rPr>
                <w:rFonts w:ascii="Cambria Math" w:hAnsi="Cambria Math" w:cs="Times New Roman" w:hint="eastAsia"/>
                <w:b/>
                <w:sz w:val="24"/>
              </w:rPr>
            </w:rPrChange>
          </w:rPr>
          <w:t>для</w:t>
        </w:r>
        <w:proofErr w:type="spellEnd"/>
        <w:r w:rsidRPr="0086088A">
          <w:rPr>
            <w:rFonts w:ascii="Times New Roman" w:hAnsi="Times New Roman" w:cs="Times New Roman"/>
            <w:sz w:val="24"/>
            <w:rPrChange w:id="2017" w:author="Виктория Санникова" w:date="2018-05-20T14:30:00Z">
              <w:rPr>
                <w:rFonts w:ascii="Cambria Math" w:hAnsi="Cambria Math" w:cs="Times New Roman"/>
                <w:b/>
                <w:sz w:val="24"/>
              </w:rPr>
            </w:rPrChange>
          </w:rPr>
          <w:t xml:space="preserve"> </w:t>
        </w:r>
        <w:proofErr w:type="spellStart"/>
        <w:r w:rsidRPr="0086088A">
          <w:rPr>
            <w:rFonts w:ascii="Times New Roman" w:hAnsi="Times New Roman" w:cs="Times New Roman"/>
            <w:sz w:val="24"/>
            <w:rPrChange w:id="2018" w:author="Виктория Санникова" w:date="2018-05-20T14:30:00Z">
              <w:rPr>
                <w:rFonts w:ascii="Cambria Math" w:hAnsi="Cambria Math" w:cs="Times New Roman" w:hint="eastAsia"/>
                <w:b/>
                <w:sz w:val="24"/>
              </w:rPr>
            </w:rPrChange>
          </w:rPr>
          <w:t>того</w:t>
        </w:r>
        <w:proofErr w:type="spellEnd"/>
        <w:r w:rsidRPr="0086088A">
          <w:rPr>
            <w:rFonts w:ascii="Times New Roman" w:hAnsi="Times New Roman" w:cs="Times New Roman"/>
            <w:sz w:val="24"/>
            <w:rPrChange w:id="2019" w:author="Виктория Санникова" w:date="2018-05-20T14:30:00Z">
              <w:rPr>
                <w:rFonts w:ascii="Cambria Math" w:hAnsi="Cambria Math" w:cs="Times New Roman"/>
                <w:b/>
                <w:sz w:val="24"/>
              </w:rPr>
            </w:rPrChange>
          </w:rPr>
          <w:t xml:space="preserve">, </w:t>
        </w:r>
        <w:proofErr w:type="spellStart"/>
        <w:r w:rsidRPr="0086088A">
          <w:rPr>
            <w:rFonts w:ascii="Times New Roman" w:hAnsi="Times New Roman" w:cs="Times New Roman"/>
            <w:sz w:val="24"/>
            <w:rPrChange w:id="2020" w:author="Виктория Санникова" w:date="2018-05-20T14:30:00Z">
              <w:rPr>
                <w:rFonts w:ascii="Cambria Math" w:hAnsi="Cambria Math" w:cs="Times New Roman" w:hint="eastAsia"/>
                <w:b/>
                <w:sz w:val="24"/>
              </w:rPr>
            </w:rPrChange>
          </w:rPr>
          <w:t>чтобы</w:t>
        </w:r>
        <w:proofErr w:type="spellEnd"/>
        <w:r w:rsidRPr="0086088A">
          <w:rPr>
            <w:rFonts w:ascii="Times New Roman" w:hAnsi="Times New Roman" w:cs="Times New Roman"/>
            <w:sz w:val="24"/>
            <w:rPrChange w:id="2021" w:author="Виктория Санникова" w:date="2018-05-20T14:30:00Z">
              <w:rPr>
                <w:rFonts w:ascii="Cambria Math" w:hAnsi="Cambria Math" w:cs="Times New Roman"/>
                <w:b/>
                <w:sz w:val="24"/>
              </w:rPr>
            </w:rPrChange>
          </w:rPr>
          <w:t xml:space="preserve"> </w:t>
        </w:r>
        <w:proofErr w:type="spellStart"/>
        <w:r w:rsidRPr="0086088A">
          <w:rPr>
            <w:rFonts w:ascii="Times New Roman" w:hAnsi="Times New Roman" w:cs="Times New Roman"/>
            <w:sz w:val="24"/>
            <w:rPrChange w:id="2022" w:author="Виктория Санникова" w:date="2018-05-20T14:30:00Z">
              <w:rPr>
                <w:rFonts w:ascii="Cambria Math" w:hAnsi="Cambria Math" w:cs="Times New Roman" w:hint="eastAsia"/>
                <w:b/>
                <w:sz w:val="24"/>
              </w:rPr>
            </w:rPrChange>
          </w:rPr>
          <w:t>выполнить</w:t>
        </w:r>
        <w:proofErr w:type="spellEnd"/>
        <w:r w:rsidRPr="0086088A">
          <w:rPr>
            <w:rFonts w:ascii="Times New Roman" w:hAnsi="Times New Roman" w:cs="Times New Roman"/>
            <w:sz w:val="24"/>
            <w:rPrChange w:id="2023" w:author="Виктория Санникова" w:date="2018-05-20T14:30:00Z">
              <w:rPr>
                <w:rFonts w:ascii="Cambria Math" w:hAnsi="Cambria Math" w:cs="Times New Roman"/>
                <w:b/>
                <w:sz w:val="24"/>
              </w:rPr>
            </w:rPrChange>
          </w:rPr>
          <w:t xml:space="preserve"> </w:t>
        </w:r>
        <w:proofErr w:type="spellStart"/>
        <w:r w:rsidRPr="0086088A">
          <w:rPr>
            <w:rFonts w:ascii="Times New Roman" w:hAnsi="Times New Roman" w:cs="Times New Roman"/>
            <w:sz w:val="24"/>
            <w:rPrChange w:id="2024" w:author="Виктория Санникова" w:date="2018-05-20T14:30:00Z">
              <w:rPr>
                <w:rFonts w:ascii="Cambria Math" w:hAnsi="Cambria Math" w:cs="Times New Roman" w:hint="eastAsia"/>
                <w:b/>
                <w:sz w:val="24"/>
              </w:rPr>
            </w:rPrChange>
          </w:rPr>
          <w:t>сорти</w:t>
        </w:r>
      </w:ins>
      <w:ins w:id="2025" w:author="Виктория Санникова" w:date="2018-05-20T14:29:00Z">
        <w:r w:rsidRPr="0086088A">
          <w:rPr>
            <w:rFonts w:ascii="Times New Roman" w:hAnsi="Times New Roman" w:cs="Times New Roman"/>
            <w:sz w:val="24"/>
            <w:rPrChange w:id="2026" w:author="Виктория Санникова" w:date="2018-05-20T14:30:00Z">
              <w:rPr>
                <w:rFonts w:ascii="Cambria Math" w:hAnsi="Cambria Math" w:cs="Times New Roman" w:hint="eastAsia"/>
                <w:b/>
                <w:sz w:val="24"/>
              </w:rPr>
            </w:rPrChange>
          </w:rPr>
          <w:t>ровку</w:t>
        </w:r>
        <w:proofErr w:type="spellEnd"/>
        <w:r w:rsidRPr="0086088A">
          <w:rPr>
            <w:rFonts w:ascii="Times New Roman" w:hAnsi="Times New Roman" w:cs="Times New Roman"/>
            <w:sz w:val="24"/>
            <w:rPrChange w:id="2027" w:author="Виктория Санникова" w:date="2018-05-20T14:30:00Z">
              <w:rPr>
                <w:rFonts w:ascii="Cambria Math" w:hAnsi="Cambria Math" w:cs="Times New Roman"/>
                <w:b/>
                <w:sz w:val="24"/>
              </w:rPr>
            </w:rPrChange>
          </w:rPr>
          <w:t xml:space="preserve"> </w:t>
        </w:r>
        <w:proofErr w:type="spellStart"/>
        <w:r w:rsidRPr="0086088A">
          <w:rPr>
            <w:rFonts w:ascii="Times New Roman" w:hAnsi="Times New Roman" w:cs="Times New Roman"/>
            <w:sz w:val="24"/>
            <w:rPrChange w:id="2028" w:author="Виктория Санникова" w:date="2018-05-20T14:30:00Z">
              <w:rPr>
                <w:rFonts w:ascii="Cambria Math" w:hAnsi="Cambria Math" w:cs="Times New Roman" w:hint="eastAsia"/>
                <w:b/>
                <w:sz w:val="24"/>
              </w:rPr>
            </w:rPrChange>
          </w:rPr>
          <w:t>будет</w:t>
        </w:r>
        <w:proofErr w:type="spellEnd"/>
        <w:r w:rsidRPr="0086088A">
          <w:rPr>
            <w:rFonts w:ascii="Times New Roman" w:hAnsi="Times New Roman" w:cs="Times New Roman"/>
            <w:sz w:val="24"/>
            <w:rPrChange w:id="2029" w:author="Виктория Санникова" w:date="2018-05-20T14:30:00Z">
              <w:rPr>
                <w:rFonts w:ascii="Cambria Math" w:hAnsi="Cambria Math" w:cs="Times New Roman"/>
                <w:b/>
                <w:sz w:val="24"/>
              </w:rPr>
            </w:rPrChange>
          </w:rPr>
          <w:t xml:space="preserve"> </w:t>
        </w:r>
        <w:proofErr w:type="spellStart"/>
        <w:r w:rsidRPr="0086088A">
          <w:rPr>
            <w:rFonts w:ascii="Times New Roman" w:hAnsi="Times New Roman" w:cs="Times New Roman"/>
            <w:sz w:val="24"/>
            <w:rPrChange w:id="2030" w:author="Виктория Санникова" w:date="2018-05-20T14:30:00Z">
              <w:rPr>
                <w:rFonts w:ascii="Cambria Math" w:hAnsi="Cambria Math" w:cs="Times New Roman" w:hint="eastAsia"/>
                <w:b/>
                <w:sz w:val="24"/>
              </w:rPr>
            </w:rPrChange>
          </w:rPr>
          <w:t>достаточно</w:t>
        </w:r>
        <w:proofErr w:type="spellEnd"/>
        <w:r w:rsidRPr="0086088A">
          <w:rPr>
            <w:rFonts w:ascii="Times New Roman" w:hAnsi="Times New Roman" w:cs="Times New Roman"/>
            <w:sz w:val="24"/>
            <w:rPrChange w:id="2031" w:author="Виктория Санникова" w:date="2018-05-20T14:30:00Z">
              <w:rPr>
                <w:rFonts w:ascii="Cambria Math" w:hAnsi="Cambria Math" w:cs="Times New Roman"/>
                <w:b/>
                <w:sz w:val="24"/>
              </w:rPr>
            </w:rPrChange>
          </w:rPr>
          <w:t xml:space="preserve"> </w:t>
        </w:r>
        <w:proofErr w:type="spellStart"/>
        <w:r w:rsidRPr="0086088A">
          <w:rPr>
            <w:rFonts w:ascii="Times New Roman" w:hAnsi="Times New Roman" w:cs="Times New Roman"/>
            <w:sz w:val="24"/>
            <w:rPrChange w:id="2032" w:author="Виктория Санникова" w:date="2018-05-20T14:30:00Z">
              <w:rPr>
                <w:rFonts w:ascii="Cambria Math" w:hAnsi="Cambria Math" w:cs="Times New Roman" w:hint="eastAsia"/>
                <w:b/>
                <w:sz w:val="24"/>
              </w:rPr>
            </w:rPrChange>
          </w:rPr>
          <w:t>выполнить</w:t>
        </w:r>
        <w:proofErr w:type="spellEnd"/>
        <w:r w:rsidRPr="0086088A">
          <w:rPr>
            <w:rFonts w:ascii="Times New Roman" w:hAnsi="Times New Roman" w:cs="Times New Roman"/>
            <w:sz w:val="24"/>
            <w:rPrChange w:id="2033" w:author="Виктория Санникова" w:date="2018-05-20T14:30:00Z">
              <w:rPr>
                <w:rFonts w:ascii="Cambria Math" w:hAnsi="Cambria Math" w:cs="Times New Roman"/>
                <w:b/>
                <w:sz w:val="24"/>
              </w:rPr>
            </w:rPrChange>
          </w:rPr>
          <w:t xml:space="preserve"> </w:t>
        </w:r>
        <w:proofErr w:type="spellStart"/>
        <w:r w:rsidRPr="0086088A">
          <w:rPr>
            <w:rFonts w:ascii="Times New Roman" w:hAnsi="Times New Roman" w:cs="Times New Roman"/>
            <w:sz w:val="24"/>
            <w:rPrChange w:id="2034" w:author="Виктория Санникова" w:date="2018-05-20T14:30:00Z">
              <w:rPr>
                <w:rFonts w:ascii="Cambria Math" w:hAnsi="Cambria Math" w:cs="Times New Roman" w:hint="eastAsia"/>
                <w:b/>
                <w:sz w:val="24"/>
              </w:rPr>
            </w:rPrChange>
          </w:rPr>
          <w:t>следующую</w:t>
        </w:r>
        <w:proofErr w:type="spellEnd"/>
        <w:r w:rsidRPr="0086088A">
          <w:rPr>
            <w:rFonts w:ascii="Times New Roman" w:hAnsi="Times New Roman" w:cs="Times New Roman"/>
            <w:sz w:val="24"/>
            <w:rPrChange w:id="2035" w:author="Виктория Санникова" w:date="2018-05-20T14:30:00Z">
              <w:rPr>
                <w:rFonts w:ascii="Cambria Math" w:hAnsi="Cambria Math" w:cs="Times New Roman"/>
                <w:b/>
                <w:sz w:val="24"/>
              </w:rPr>
            </w:rPrChange>
          </w:rPr>
          <w:t xml:space="preserve"> </w:t>
        </w:r>
        <w:proofErr w:type="spellStart"/>
        <w:r w:rsidRPr="0086088A">
          <w:rPr>
            <w:rFonts w:ascii="Times New Roman" w:hAnsi="Times New Roman" w:cs="Times New Roman"/>
            <w:sz w:val="24"/>
            <w:rPrChange w:id="2036" w:author="Виктория Санникова" w:date="2018-05-20T14:30:00Z">
              <w:rPr>
                <w:rFonts w:ascii="Cambria Math" w:hAnsi="Cambria Math" w:cs="Times New Roman" w:hint="eastAsia"/>
                <w:b/>
                <w:sz w:val="24"/>
              </w:rPr>
            </w:rPrChange>
          </w:rPr>
          <w:t>команду</w:t>
        </w:r>
        <w:proofErr w:type="spellEnd"/>
        <w:r w:rsidRPr="0086088A">
          <w:rPr>
            <w:rFonts w:ascii="Times New Roman" w:hAnsi="Times New Roman" w:cs="Times New Roman"/>
            <w:sz w:val="24"/>
          </w:rPr>
          <w:t xml:space="preserve"> </w:t>
        </w:r>
        <w:proofErr w:type="spellStart"/>
        <w:r w:rsidRPr="00D26AE2">
          <w:rPr>
            <w:rFonts w:ascii="Times New Roman" w:hAnsi="Times New Roman" w:cs="Times New Roman"/>
            <w:sz w:val="24"/>
            <w:rPrChange w:id="2037" w:author="Виктория Санникова" w:date="2018-05-20T14:30:00Z">
              <w:rPr>
                <w:rFonts w:ascii="Consolas" w:hAnsi="Consolas" w:cs="Consolas"/>
                <w:color w:val="000000"/>
                <w:sz w:val="19"/>
                <w:szCs w:val="19"/>
              </w:rPr>
            </w:rPrChange>
          </w:rPr>
          <w:t>RootSorter</w:t>
        </w:r>
        <w:proofErr w:type="spellEnd"/>
        <w:r w:rsidRPr="00D26AE2">
          <w:rPr>
            <w:rFonts w:ascii="Times New Roman" w:hAnsi="Times New Roman" w:cs="Times New Roman"/>
            <w:sz w:val="24"/>
            <w:rPrChange w:id="2038" w:author="Виктория Санникова" w:date="2018-05-20T14:30:00Z">
              <w:rPr>
                <w:rFonts w:ascii="Consolas" w:hAnsi="Consolas" w:cs="Consolas"/>
                <w:color w:val="000000"/>
                <w:sz w:val="19"/>
                <w:szCs w:val="19"/>
              </w:rPr>
            </w:rPrChange>
          </w:rPr>
          <w:t>(</w:t>
        </w:r>
        <w:proofErr w:type="spellStart"/>
        <w:r w:rsidRPr="00D26AE2">
          <w:rPr>
            <w:rFonts w:ascii="Times New Roman" w:hAnsi="Times New Roman" w:cs="Times New Roman"/>
            <w:sz w:val="24"/>
            <w:rPrChange w:id="2039" w:author="Виктория Санникова" w:date="2018-05-20T14:30:00Z">
              <w:rPr>
                <w:rFonts w:ascii="Consolas" w:hAnsi="Consolas" w:cs="Consolas"/>
                <w:color w:val="000000"/>
                <w:sz w:val="19"/>
                <w:szCs w:val="19"/>
              </w:rPr>
            </w:rPrChange>
          </w:rPr>
          <w:t>arr</w:t>
        </w:r>
        <w:proofErr w:type="spellEnd"/>
        <w:r w:rsidRPr="00D26AE2">
          <w:rPr>
            <w:rFonts w:ascii="Times New Roman" w:hAnsi="Times New Roman" w:cs="Times New Roman"/>
            <w:sz w:val="24"/>
            <w:rPrChange w:id="2040" w:author="Виктория Санникова" w:date="2018-05-20T14:30:00Z">
              <w:rPr>
                <w:rFonts w:ascii="Consolas" w:hAnsi="Consolas" w:cs="Consolas"/>
                <w:color w:val="000000"/>
                <w:sz w:val="19"/>
                <w:szCs w:val="19"/>
              </w:rPr>
            </w:rPrChange>
          </w:rPr>
          <w:t xml:space="preserve">, </w:t>
        </w:r>
        <w:proofErr w:type="spellStart"/>
        <w:r w:rsidRPr="00D26AE2">
          <w:rPr>
            <w:rFonts w:ascii="Times New Roman" w:hAnsi="Times New Roman" w:cs="Times New Roman"/>
            <w:sz w:val="24"/>
            <w:rPrChange w:id="2041" w:author="Виктория Санникова" w:date="2018-05-20T14:30:00Z">
              <w:rPr>
                <w:rFonts w:ascii="Consolas" w:hAnsi="Consolas" w:cs="Consolas"/>
                <w:color w:val="000000"/>
                <w:sz w:val="19"/>
                <w:szCs w:val="19"/>
              </w:rPr>
            </w:rPrChange>
          </w:rPr>
          <w:t>size</w:t>
        </w:r>
        <w:proofErr w:type="spellEnd"/>
        <w:r w:rsidRPr="00D26AE2">
          <w:rPr>
            <w:rFonts w:ascii="Times New Roman" w:hAnsi="Times New Roman" w:cs="Times New Roman"/>
            <w:sz w:val="24"/>
            <w:rPrChange w:id="2042" w:author="Виктория Санникова" w:date="2018-05-20T14:30:00Z">
              <w:rPr>
                <w:rFonts w:ascii="Consolas" w:hAnsi="Consolas" w:cs="Consolas"/>
                <w:color w:val="000000"/>
                <w:sz w:val="19"/>
                <w:szCs w:val="19"/>
              </w:rPr>
            </w:rPrChange>
          </w:rPr>
          <w:t xml:space="preserve">, </w:t>
        </w:r>
        <w:proofErr w:type="spellStart"/>
        <w:r w:rsidRPr="00D26AE2">
          <w:rPr>
            <w:rFonts w:ascii="Times New Roman" w:hAnsi="Times New Roman" w:cs="Times New Roman"/>
            <w:sz w:val="24"/>
            <w:rPrChange w:id="2043" w:author="Виктория Санникова" w:date="2018-05-20T14:30:00Z">
              <w:rPr>
                <w:rFonts w:ascii="Consolas" w:hAnsi="Consolas" w:cs="Consolas"/>
                <w:color w:val="000000"/>
                <w:sz w:val="19"/>
                <w:szCs w:val="19"/>
              </w:rPr>
            </w:rPrChange>
          </w:rPr>
          <w:t>threads</w:t>
        </w:r>
        <w:proofErr w:type="spellEnd"/>
        <w:r w:rsidRPr="00D26AE2">
          <w:rPr>
            <w:rFonts w:ascii="Times New Roman" w:hAnsi="Times New Roman" w:cs="Times New Roman"/>
            <w:sz w:val="24"/>
            <w:rPrChange w:id="2044" w:author="Виктория Санникова" w:date="2018-05-20T14:30:00Z">
              <w:rPr>
                <w:rFonts w:ascii="Consolas" w:hAnsi="Consolas" w:cs="Consolas"/>
                <w:color w:val="000000"/>
                <w:sz w:val="19"/>
                <w:szCs w:val="19"/>
              </w:rPr>
            </w:rPrChange>
          </w:rPr>
          <w:t>);</w:t>
        </w:r>
      </w:ins>
      <w:ins w:id="2045" w:author="Виктория Санникова" w:date="2018-05-20T14:30:00Z">
        <w:r w:rsidR="00D26AE2" w:rsidRPr="0086088A">
          <w:rPr>
            <w:rFonts w:ascii="Times New Roman" w:hAnsi="Times New Roman" w:cs="Times New Roman"/>
            <w:sz w:val="24"/>
          </w:rPr>
          <w:t xml:space="preserve"> </w:t>
        </w:r>
        <w:r w:rsidR="00D26AE2" w:rsidRPr="00D26AE2">
          <w:rPr>
            <w:rFonts w:ascii="Times New Roman" w:hAnsi="Times New Roman" w:cs="Times New Roman"/>
            <w:sz w:val="24"/>
            <w:rPrChange w:id="2046" w:author="Виктория Санникова" w:date="2018-05-20T14:32:00Z">
              <w:rPr>
                <w:rFonts w:ascii="Consolas" w:hAnsi="Consolas" w:cs="Consolas"/>
                <w:color w:val="000000"/>
                <w:sz w:val="19"/>
                <w:szCs w:val="19"/>
              </w:rPr>
            </w:rPrChange>
          </w:rPr>
          <w:t xml:space="preserve">где </w:t>
        </w:r>
        <w:proofErr w:type="spellStart"/>
        <w:r w:rsidR="00D26AE2" w:rsidRPr="00D26AE2">
          <w:rPr>
            <w:rFonts w:ascii="Times New Roman" w:hAnsi="Times New Roman" w:cs="Times New Roman"/>
            <w:sz w:val="24"/>
            <w:rPrChange w:id="2047" w:author="Виктория Санникова" w:date="2018-05-20T14:32:00Z">
              <w:rPr>
                <w:rFonts w:ascii="Consolas" w:hAnsi="Consolas" w:cs="Consolas"/>
                <w:color w:val="000000"/>
                <w:sz w:val="19"/>
                <w:szCs w:val="19"/>
                <w:lang w:val="en-US"/>
              </w:rPr>
            </w:rPrChange>
          </w:rPr>
          <w:t>arr</w:t>
        </w:r>
        <w:proofErr w:type="spellEnd"/>
        <w:r w:rsidR="00D26AE2" w:rsidRPr="00D26AE2">
          <w:rPr>
            <w:rFonts w:ascii="Times New Roman" w:hAnsi="Times New Roman" w:cs="Times New Roman"/>
            <w:sz w:val="24"/>
            <w:rPrChange w:id="2048" w:author="Виктория Санникова" w:date="2018-05-20T14:32:00Z">
              <w:rPr>
                <w:rFonts w:ascii="Consolas" w:hAnsi="Consolas" w:cs="Consolas"/>
                <w:color w:val="000000"/>
                <w:sz w:val="19"/>
                <w:szCs w:val="19"/>
                <w:lang w:val="en-US"/>
              </w:rPr>
            </w:rPrChange>
          </w:rPr>
          <w:t xml:space="preserve"> </w:t>
        </w:r>
        <w:r w:rsidR="00D26AE2" w:rsidRPr="00D26AE2">
          <w:rPr>
            <w:rFonts w:ascii="Times New Roman" w:hAnsi="Times New Roman" w:cs="Times New Roman"/>
            <w:sz w:val="24"/>
            <w:rPrChange w:id="2049" w:author="Виктория Санникова" w:date="2018-05-20T14:32:00Z">
              <w:rPr>
                <w:rFonts w:ascii="Consolas" w:hAnsi="Consolas" w:cs="Consolas"/>
                <w:color w:val="000000"/>
                <w:sz w:val="19"/>
                <w:szCs w:val="19"/>
              </w:rPr>
            </w:rPrChange>
          </w:rPr>
          <w:t>–</w:t>
        </w:r>
        <w:r w:rsidR="00D26AE2" w:rsidRPr="00D26AE2">
          <w:rPr>
            <w:rFonts w:ascii="Times New Roman" w:hAnsi="Times New Roman" w:cs="Times New Roman"/>
            <w:sz w:val="24"/>
            <w:rPrChange w:id="2050" w:author="Виктория Санникова" w:date="2018-05-20T14:32:00Z">
              <w:rPr>
                <w:rFonts w:ascii="Consolas" w:hAnsi="Consolas" w:cs="Consolas"/>
                <w:color w:val="000000"/>
                <w:sz w:val="19"/>
                <w:szCs w:val="19"/>
                <w:lang w:val="en-US"/>
              </w:rPr>
            </w:rPrChange>
          </w:rPr>
          <w:t xml:space="preserve"> </w:t>
        </w:r>
        <w:r w:rsidR="00D26AE2" w:rsidRPr="00D26AE2">
          <w:rPr>
            <w:rFonts w:ascii="Times New Roman" w:hAnsi="Times New Roman" w:cs="Times New Roman"/>
            <w:sz w:val="24"/>
            <w:rPrChange w:id="2051" w:author="Виктория Санникова" w:date="2018-05-20T14:32:00Z">
              <w:rPr>
                <w:rFonts w:ascii="Consolas" w:hAnsi="Consolas" w:cs="Consolas"/>
                <w:color w:val="000000"/>
                <w:sz w:val="19"/>
                <w:szCs w:val="19"/>
              </w:rPr>
            </w:rPrChange>
          </w:rPr>
          <w:t xml:space="preserve">входной массив данных, </w:t>
        </w:r>
      </w:ins>
      <w:ins w:id="2052" w:author="Виктория Санникова" w:date="2018-05-20T14:31:00Z">
        <w:r w:rsidR="00D26AE2" w:rsidRPr="00D26AE2">
          <w:rPr>
            <w:rFonts w:ascii="Times New Roman" w:hAnsi="Times New Roman" w:cs="Times New Roman"/>
            <w:sz w:val="24"/>
            <w:rPrChange w:id="2053" w:author="Виктория Санникова" w:date="2018-05-20T14:32:00Z">
              <w:rPr>
                <w:rFonts w:ascii="Consolas" w:hAnsi="Consolas" w:cs="Consolas"/>
                <w:color w:val="000000"/>
                <w:sz w:val="19"/>
                <w:szCs w:val="19"/>
                <w:lang w:val="en-US"/>
              </w:rPr>
            </w:rPrChange>
          </w:rPr>
          <w:t xml:space="preserve">size </w:t>
        </w:r>
        <w:r w:rsidR="00D26AE2" w:rsidRPr="00D26AE2">
          <w:rPr>
            <w:rFonts w:ascii="Times New Roman" w:hAnsi="Times New Roman" w:cs="Times New Roman"/>
            <w:sz w:val="24"/>
            <w:rPrChange w:id="2054" w:author="Виктория Санникова" w:date="2018-05-20T14:32:00Z">
              <w:rPr>
                <w:rFonts w:ascii="Consolas" w:hAnsi="Consolas" w:cs="Consolas"/>
                <w:color w:val="000000"/>
                <w:sz w:val="19"/>
                <w:szCs w:val="19"/>
              </w:rPr>
            </w:rPrChange>
          </w:rPr>
          <w:t>–</w:t>
        </w:r>
        <w:r w:rsidR="00D26AE2" w:rsidRPr="00D26AE2">
          <w:rPr>
            <w:rFonts w:ascii="Times New Roman" w:hAnsi="Times New Roman" w:cs="Times New Roman"/>
            <w:sz w:val="24"/>
            <w:rPrChange w:id="2055" w:author="Виктория Санникова" w:date="2018-05-20T14:32:00Z">
              <w:rPr>
                <w:rFonts w:ascii="Consolas" w:hAnsi="Consolas" w:cs="Consolas"/>
                <w:color w:val="000000"/>
                <w:sz w:val="19"/>
                <w:szCs w:val="19"/>
                <w:lang w:val="en-US"/>
              </w:rPr>
            </w:rPrChange>
          </w:rPr>
          <w:t xml:space="preserve"> </w:t>
        </w:r>
        <w:r w:rsidR="00D26AE2" w:rsidRPr="00D26AE2">
          <w:rPr>
            <w:rFonts w:ascii="Times New Roman" w:hAnsi="Times New Roman" w:cs="Times New Roman"/>
            <w:sz w:val="24"/>
            <w:rPrChange w:id="2056" w:author="Виктория Санникова" w:date="2018-05-20T14:32:00Z">
              <w:rPr>
                <w:rFonts w:ascii="Consolas" w:hAnsi="Consolas" w:cs="Consolas"/>
                <w:color w:val="000000"/>
                <w:sz w:val="19"/>
                <w:szCs w:val="19"/>
              </w:rPr>
            </w:rPrChange>
          </w:rPr>
          <w:t>его размер</w:t>
        </w:r>
        <w:r w:rsidR="00D26AE2" w:rsidRPr="00D26AE2">
          <w:rPr>
            <w:rFonts w:ascii="Times New Roman" w:hAnsi="Times New Roman" w:cs="Times New Roman"/>
            <w:sz w:val="24"/>
            <w:rPrChange w:id="2057" w:author="Виктория Санникова" w:date="2018-05-20T14:32:00Z">
              <w:rPr>
                <w:rFonts w:ascii="Consolas" w:hAnsi="Consolas" w:cs="Consolas"/>
                <w:color w:val="000000"/>
                <w:sz w:val="19"/>
                <w:szCs w:val="19"/>
                <w:lang w:val="en-US"/>
              </w:rPr>
            </w:rPrChange>
          </w:rPr>
          <w:t xml:space="preserve">, </w:t>
        </w:r>
        <w:r w:rsidR="00D26AE2" w:rsidRPr="00D26AE2">
          <w:rPr>
            <w:rFonts w:ascii="Times New Roman" w:hAnsi="Times New Roman" w:cs="Times New Roman"/>
            <w:sz w:val="24"/>
            <w:rPrChange w:id="2058" w:author="Виктория Санникова" w:date="2018-05-20T14:32:00Z">
              <w:rPr>
                <w:rFonts w:ascii="Consolas" w:hAnsi="Consolas" w:cs="Consolas"/>
                <w:color w:val="000000"/>
                <w:sz w:val="19"/>
                <w:szCs w:val="19"/>
              </w:rPr>
            </w:rPrChange>
          </w:rPr>
          <w:t xml:space="preserve">а </w:t>
        </w:r>
        <w:r w:rsidR="00D26AE2" w:rsidRPr="00D26AE2">
          <w:rPr>
            <w:rFonts w:ascii="Times New Roman" w:hAnsi="Times New Roman" w:cs="Times New Roman"/>
            <w:sz w:val="24"/>
            <w:rPrChange w:id="2059" w:author="Виктория Санникова" w:date="2018-05-20T14:32:00Z">
              <w:rPr>
                <w:rFonts w:ascii="Consolas" w:hAnsi="Consolas" w:cs="Consolas"/>
                <w:color w:val="000000"/>
                <w:sz w:val="19"/>
                <w:szCs w:val="19"/>
                <w:lang w:val="en-US"/>
              </w:rPr>
            </w:rPrChange>
          </w:rPr>
          <w:t xml:space="preserve">threads </w:t>
        </w:r>
        <w:r w:rsidR="00D26AE2" w:rsidRPr="00D26AE2">
          <w:rPr>
            <w:rFonts w:ascii="Times New Roman" w:hAnsi="Times New Roman" w:cs="Times New Roman"/>
            <w:sz w:val="24"/>
            <w:rPrChange w:id="2060" w:author="Виктория Санникова" w:date="2018-05-20T14:32:00Z">
              <w:rPr>
                <w:rFonts w:ascii="Consolas" w:hAnsi="Consolas" w:cs="Consolas"/>
                <w:color w:val="000000"/>
                <w:sz w:val="19"/>
                <w:szCs w:val="19"/>
              </w:rPr>
            </w:rPrChange>
          </w:rPr>
          <w:t>–</w:t>
        </w:r>
        <w:r w:rsidR="00D26AE2" w:rsidRPr="00D26AE2">
          <w:rPr>
            <w:rFonts w:ascii="Times New Roman" w:hAnsi="Times New Roman" w:cs="Times New Roman"/>
            <w:sz w:val="24"/>
            <w:rPrChange w:id="2061" w:author="Виктория Санникова" w:date="2018-05-20T14:32:00Z">
              <w:rPr>
                <w:rFonts w:ascii="Consolas" w:hAnsi="Consolas" w:cs="Consolas"/>
                <w:color w:val="000000"/>
                <w:sz w:val="19"/>
                <w:szCs w:val="19"/>
                <w:lang w:val="en-US"/>
              </w:rPr>
            </w:rPrChange>
          </w:rPr>
          <w:t xml:space="preserve"> </w:t>
        </w:r>
        <w:r w:rsidR="00D26AE2" w:rsidRPr="00D26AE2">
          <w:rPr>
            <w:rFonts w:ascii="Times New Roman" w:hAnsi="Times New Roman" w:cs="Times New Roman"/>
            <w:sz w:val="24"/>
            <w:rPrChange w:id="2062" w:author="Виктория Санникова" w:date="2018-05-20T14:32:00Z">
              <w:rPr>
                <w:rFonts w:ascii="Consolas" w:hAnsi="Consolas" w:cs="Consolas"/>
                <w:color w:val="000000"/>
                <w:sz w:val="19"/>
                <w:szCs w:val="19"/>
              </w:rPr>
            </w:rPrChange>
          </w:rPr>
          <w:t>число потоков, которое планируется использовать в зада</w:t>
        </w:r>
      </w:ins>
      <w:ins w:id="2063" w:author="Виктория Санникова" w:date="2018-05-20T14:32:00Z">
        <w:r w:rsidR="00D26AE2" w:rsidRPr="00D26AE2">
          <w:rPr>
            <w:rFonts w:ascii="Times New Roman" w:hAnsi="Times New Roman" w:cs="Times New Roman"/>
            <w:sz w:val="24"/>
            <w:rPrChange w:id="2064" w:author="Виктория Санникова" w:date="2018-05-20T14:32:00Z">
              <w:rPr>
                <w:rFonts w:ascii="Consolas" w:hAnsi="Consolas" w:cs="Consolas"/>
                <w:color w:val="000000"/>
                <w:sz w:val="19"/>
                <w:szCs w:val="19"/>
              </w:rPr>
            </w:rPrChange>
          </w:rPr>
          <w:t>че.</w:t>
        </w:r>
        <w:r w:rsidR="00D26AE2">
          <w:rPr>
            <w:rFonts w:ascii="Times New Roman" w:hAnsi="Times New Roman" w:cs="Times New Roman"/>
            <w:sz w:val="24"/>
          </w:rPr>
          <w:t xml:space="preserve"> Параметр </w:t>
        </w:r>
        <w:r w:rsidR="00D26AE2" w:rsidRPr="0086088A">
          <w:rPr>
            <w:rFonts w:ascii="Times New Roman" w:hAnsi="Times New Roman" w:cs="Times New Roman"/>
            <w:sz w:val="24"/>
          </w:rPr>
          <w:t>threads</w:t>
        </w:r>
        <w:r w:rsidR="00D26AE2" w:rsidRPr="00D26AE2">
          <w:rPr>
            <w:rFonts w:ascii="Times New Roman" w:hAnsi="Times New Roman" w:cs="Times New Roman"/>
            <w:sz w:val="24"/>
            <w:rPrChange w:id="2065" w:author="Виктория Санникова" w:date="2018-05-20T14:33:00Z">
              <w:rPr>
                <w:rFonts w:ascii="Times New Roman" w:hAnsi="Times New Roman" w:cs="Times New Roman"/>
                <w:sz w:val="24"/>
                <w:lang w:val="en-US"/>
              </w:rPr>
            </w:rPrChange>
          </w:rPr>
          <w:t xml:space="preserve"> </w:t>
        </w:r>
      </w:ins>
      <w:ins w:id="2066" w:author="Виктория Санникова" w:date="2018-05-20T14:33:00Z">
        <w:r w:rsidR="00D26AE2">
          <w:rPr>
            <w:rFonts w:ascii="Times New Roman" w:hAnsi="Times New Roman" w:cs="Times New Roman"/>
            <w:sz w:val="24"/>
          </w:rPr>
          <w:t>так же участвует в определении размера порции данных для каждого</w:t>
        </w:r>
      </w:ins>
      <w:ins w:id="2067" w:author="Виктория Санникова" w:date="2018-05-20T14:35:00Z">
        <w:r w:rsidR="00991615">
          <w:rPr>
            <w:rFonts w:ascii="Times New Roman" w:hAnsi="Times New Roman" w:cs="Times New Roman"/>
            <w:sz w:val="24"/>
          </w:rPr>
          <w:t xml:space="preserve"> </w:t>
        </w:r>
      </w:ins>
      <w:ins w:id="2068" w:author="Виктория Санникова" w:date="2018-05-20T14:33:00Z">
        <w:r w:rsidR="00D26AE2">
          <w:rPr>
            <w:rFonts w:ascii="Times New Roman" w:hAnsi="Times New Roman" w:cs="Times New Roman"/>
            <w:sz w:val="24"/>
          </w:rPr>
          <w:t>потока.</w:t>
        </w:r>
      </w:ins>
      <w:ins w:id="2069" w:author="Виктория Санникова" w:date="2018-05-20T15:33:00Z">
        <w:r w:rsidR="008A4D67">
          <w:rPr>
            <w:rFonts w:ascii="Times New Roman" w:hAnsi="Times New Roman" w:cs="Times New Roman"/>
            <w:sz w:val="24"/>
          </w:rPr>
          <w:t xml:space="preserve"> В классе </w:t>
        </w:r>
        <w:proofErr w:type="spellStart"/>
        <w:r w:rsidR="008A4D67" w:rsidRPr="0086088A">
          <w:rPr>
            <w:rFonts w:ascii="Times New Roman" w:hAnsi="Times New Roman" w:cs="Times New Roman"/>
            <w:sz w:val="24"/>
          </w:rPr>
          <w:t>ParallelSorter</w:t>
        </w:r>
        <w:proofErr w:type="spellEnd"/>
        <w:r w:rsidR="008A4D67" w:rsidRPr="008A4D67">
          <w:rPr>
            <w:rFonts w:ascii="Times New Roman" w:hAnsi="Times New Roman" w:cs="Times New Roman"/>
            <w:sz w:val="24"/>
            <w:rPrChange w:id="2070" w:author="Виктория Санникова" w:date="2018-05-20T15:34:00Z">
              <w:rPr>
                <w:rFonts w:ascii="Times New Roman" w:hAnsi="Times New Roman" w:cs="Times New Roman"/>
                <w:sz w:val="24"/>
                <w:lang w:val="en-US"/>
              </w:rPr>
            </w:rPrChange>
          </w:rPr>
          <w:t xml:space="preserve"> </w:t>
        </w:r>
        <w:r w:rsidR="008A4D67">
          <w:rPr>
            <w:rFonts w:ascii="Times New Roman" w:hAnsi="Times New Roman" w:cs="Times New Roman"/>
            <w:sz w:val="24"/>
          </w:rPr>
          <w:t>была</w:t>
        </w:r>
      </w:ins>
      <w:ins w:id="2071" w:author="Виктория Санникова" w:date="2018-05-20T15:34:00Z">
        <w:r w:rsidR="008A4D67">
          <w:rPr>
            <w:rFonts w:ascii="Times New Roman" w:hAnsi="Times New Roman" w:cs="Times New Roman"/>
            <w:sz w:val="24"/>
          </w:rPr>
          <w:t xml:space="preserve"> реализована дополнительная функция </w:t>
        </w:r>
        <w:proofErr w:type="spellStart"/>
        <w:r w:rsidR="008A4D67" w:rsidRPr="0086088A">
          <w:rPr>
            <w:rFonts w:ascii="Times New Roman" w:hAnsi="Times New Roman" w:cs="Times New Roman"/>
            <w:sz w:val="24"/>
          </w:rPr>
          <w:t>MergeAndSort</w:t>
        </w:r>
        <w:proofErr w:type="spellEnd"/>
        <w:r w:rsidR="008A4D67">
          <w:rPr>
            <w:rFonts w:ascii="Times New Roman" w:hAnsi="Times New Roman" w:cs="Times New Roman"/>
            <w:sz w:val="24"/>
          </w:rPr>
          <w:t>, которая сливает два отсортированных массива в один</w:t>
        </w:r>
      </w:ins>
      <w:ins w:id="2072" w:author="Виктория Санникова" w:date="2018-05-20T15:35:00Z">
        <w:r w:rsidR="008A4D67">
          <w:rPr>
            <w:rFonts w:ascii="Times New Roman" w:hAnsi="Times New Roman" w:cs="Times New Roman"/>
            <w:sz w:val="24"/>
          </w:rPr>
          <w:t xml:space="preserve"> методом простого слияния. </w:t>
        </w:r>
      </w:ins>
      <w:ins w:id="2073" w:author="Виктория Санникова" w:date="2018-05-20T14:35:00Z">
        <w:r w:rsidR="00991615">
          <w:rPr>
            <w:rFonts w:ascii="Times New Roman" w:hAnsi="Times New Roman" w:cs="Times New Roman"/>
            <w:sz w:val="24"/>
          </w:rPr>
          <w:t xml:space="preserve">Для работы с файлами была использована та же схема, что и в </w:t>
        </w:r>
        <w:r w:rsidR="00991615" w:rsidRPr="0086088A">
          <w:rPr>
            <w:rFonts w:ascii="Times New Roman" w:hAnsi="Times New Roman" w:cs="Times New Roman"/>
            <w:sz w:val="24"/>
          </w:rPr>
          <w:t>OMP</w:t>
        </w:r>
        <w:r w:rsidR="00991615">
          <w:rPr>
            <w:rFonts w:ascii="Times New Roman" w:hAnsi="Times New Roman" w:cs="Times New Roman"/>
            <w:sz w:val="24"/>
          </w:rPr>
          <w:t xml:space="preserve"> версии данной сортировки.</w:t>
        </w:r>
      </w:ins>
      <w:ins w:id="2074" w:author="Виктория Санникова" w:date="2018-05-20T14:37:00Z">
        <w:r w:rsidR="00991615">
          <w:rPr>
            <w:rFonts w:ascii="Times New Roman" w:hAnsi="Times New Roman" w:cs="Times New Roman"/>
            <w:sz w:val="24"/>
          </w:rPr>
          <w:br w:type="page"/>
        </w:r>
      </w:ins>
      <w:del w:id="2075" w:author="Виктория Санникова" w:date="2018-05-20T14:30:00Z">
        <w:r w:rsidR="00391435" w:rsidDel="00D26AE2">
          <w:rPr>
            <w:rFonts w:ascii="Cambria Math" w:hAnsi="Cambria Math" w:cs="Times New Roman"/>
            <w:b/>
            <w:sz w:val="24"/>
          </w:rPr>
          <w:br w:type="page"/>
        </w:r>
      </w:del>
    </w:p>
    <w:p w:rsidR="00991615" w:rsidRDefault="00391435" w:rsidP="00991615">
      <w:pPr>
        <w:pStyle w:val="2"/>
        <w:numPr>
          <w:ilvl w:val="1"/>
          <w:numId w:val="45"/>
        </w:numPr>
        <w:spacing w:before="0"/>
        <w:rPr>
          <w:ins w:id="2076" w:author="Виктория Санникова" w:date="2018-05-20T14:37:00Z"/>
          <w:rFonts w:eastAsia="Times New Roman"/>
          <w:color w:val="auto"/>
          <w:spacing w:val="-1"/>
        </w:rPr>
      </w:pPr>
      <w:bookmarkStart w:id="2077" w:name="_Toc514593946"/>
      <w:r w:rsidRPr="00391435">
        <w:rPr>
          <w:rFonts w:eastAsia="Times New Roman"/>
          <w:color w:val="auto"/>
          <w:spacing w:val="-1"/>
        </w:rPr>
        <w:t xml:space="preserve">Вспомогательные программы </w:t>
      </w:r>
      <w:del w:id="2078" w:author="Виктория Санникова" w:date="2018-05-21T20:32:00Z">
        <w:r w:rsidRPr="00391435" w:rsidDel="00B365D0">
          <w:rPr>
            <w:rFonts w:eastAsia="Times New Roman"/>
            <w:color w:val="auto"/>
            <w:spacing w:val="-1"/>
          </w:rPr>
          <w:delText>(?)</w:delText>
        </w:r>
      </w:del>
      <w:bookmarkEnd w:id="2077"/>
    </w:p>
    <w:p w:rsidR="00B365D0" w:rsidRDefault="00B365D0">
      <w:pPr>
        <w:spacing w:after="0" w:line="360" w:lineRule="auto"/>
        <w:ind w:firstLine="851"/>
        <w:jc w:val="both"/>
        <w:rPr>
          <w:ins w:id="2079" w:author="Виктория Санникова" w:date="2018-05-21T20:38:00Z"/>
          <w:rFonts w:ascii="Times New Roman" w:hAnsi="Times New Roman" w:cs="Times New Roman"/>
          <w:sz w:val="24"/>
        </w:rPr>
        <w:pPrChange w:id="2080" w:author="Виктория Санникова" w:date="2018-05-21T20:38:00Z">
          <w:pPr/>
        </w:pPrChange>
      </w:pPr>
    </w:p>
    <w:p w:rsidR="00570E4E" w:rsidRDefault="00570E4E">
      <w:pPr>
        <w:spacing w:after="0" w:line="360" w:lineRule="auto"/>
        <w:ind w:firstLine="851"/>
        <w:jc w:val="both"/>
        <w:rPr>
          <w:ins w:id="2081" w:author="Виктория Санникова" w:date="2018-05-21T20:41:00Z"/>
          <w:noProof/>
          <w:lang w:eastAsia="ru-RU"/>
        </w:rPr>
        <w:pPrChange w:id="2082" w:author="Виктория Санникова" w:date="2018-05-21T20:38:00Z">
          <w:pPr/>
        </w:pPrChange>
      </w:pPr>
      <w:ins w:id="2083" w:author="Виктория Санникова" w:date="2018-05-21T20:40:00Z">
        <w:r w:rsidRPr="00570E4E">
          <w:rPr>
            <w:rFonts w:ascii="Times New Roman" w:hAnsi="Times New Roman" w:cs="Times New Roman"/>
            <w:noProof/>
            <w:sz w:val="24"/>
            <w:lang w:eastAsia="ru-RU"/>
          </w:rPr>
          <mc:AlternateContent>
            <mc:Choice Requires="wps">
              <w:drawing>
                <wp:anchor distT="45720" distB="45720" distL="114300" distR="114300" simplePos="0" relativeHeight="251666432" behindDoc="0" locked="0" layoutInCell="1" allowOverlap="1">
                  <wp:simplePos x="0" y="0"/>
                  <wp:positionH relativeFrom="column">
                    <wp:posOffset>2703586</wp:posOffset>
                  </wp:positionH>
                  <wp:positionV relativeFrom="paragraph">
                    <wp:posOffset>1972847</wp:posOffset>
                  </wp:positionV>
                  <wp:extent cx="583565" cy="351155"/>
                  <wp:effectExtent l="0" t="0" r="26035" b="10795"/>
                  <wp:wrapSquare wrapText="bothSides"/>
                  <wp:docPr id="3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351155"/>
                          </a:xfrm>
                          <a:prstGeom prst="rect">
                            <a:avLst/>
                          </a:prstGeom>
                          <a:solidFill>
                            <a:srgbClr val="FFFFFF"/>
                          </a:solidFill>
                          <a:ln w="9525">
                            <a:solidFill>
                              <a:schemeClr val="bg1"/>
                            </a:solidFill>
                            <a:miter lim="800000"/>
                            <a:headEnd/>
                            <a:tailEnd/>
                          </a:ln>
                        </wps:spPr>
                        <wps:txbx>
                          <w:txbxContent>
                            <w:p w:rsidR="0086088A" w:rsidRPr="00570E4E" w:rsidRDefault="0086088A">
                              <w:pPr>
                                <w:jc w:val="both"/>
                                <w:rPr>
                                  <w:rFonts w:ascii="Times New Roman" w:hAnsi="Times New Roman" w:cs="Times New Roman"/>
                                  <w:sz w:val="24"/>
                                  <w:rPrChange w:id="2084" w:author="Виктория Санникова" w:date="2018-05-21T20:40:00Z">
                                    <w:rPr/>
                                  </w:rPrChange>
                                </w:rPr>
                                <w:pPrChange w:id="2085" w:author="Виктория Санникова" w:date="2018-05-21T20:40:00Z">
                                  <w:pPr/>
                                </w:pPrChange>
                              </w:pPr>
                              <w:ins w:id="2086" w:author="Виктория Санникова" w:date="2018-05-21T20:40:00Z">
                                <w:r w:rsidRPr="00570E4E">
                                  <w:rPr>
                                    <w:rFonts w:ascii="Times New Roman" w:hAnsi="Times New Roman" w:cs="Times New Roman"/>
                                    <w:sz w:val="24"/>
                                    <w:rPrChange w:id="2087" w:author="Виктория Санникова" w:date="2018-05-21T20:40:00Z">
                                      <w:rPr/>
                                    </w:rPrChange>
                                  </w:rPr>
                                  <w:t>Рис. 2</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12.9pt;margin-top:155.35pt;width:45.95pt;height:27.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" strokecolor="white [3212]">
                  <v:textbox>
                    <w:txbxContent>
                      <w:p w:rsidR="0086088A" w:rsidRPr="00570E4E" w:rsidRDefault="0086088A">
                        <w:pPr>
                          <w:jc w:val="both"/>
                          <w:rPr>
                            <w:rFonts w:ascii="Times New Roman" w:hAnsi="Times New Roman" w:cs="Times New Roman"/>
                            <w:sz w:val="24"/>
                            <w:rPrChange w:id="2088" w:author="Виктория Санникова" w:date="2018-05-21T20:40:00Z">
                              <w:rPr/>
                            </w:rPrChange>
                          </w:rPr>
                          <w:pPrChange w:id="2089" w:author="Виктория Санникова" w:date="2018-05-21T20:40:00Z">
                            <w:pPr/>
                          </w:pPrChange>
                        </w:pPr>
                        <w:ins w:id="2090" w:author="Виктория Санникова" w:date="2018-05-21T20:40:00Z">
                          <w:r w:rsidRPr="00570E4E">
                            <w:rPr>
                              <w:rFonts w:ascii="Times New Roman" w:hAnsi="Times New Roman" w:cs="Times New Roman"/>
                              <w:sz w:val="24"/>
                              <w:rPrChange w:id="2091" w:author="Виктория Санникова" w:date="2018-05-21T20:40:00Z">
                                <w:rPr/>
                              </w:rPrChange>
                            </w:rPr>
                            <w:t>Рис. 2</w:t>
                          </w:r>
                        </w:ins>
                      </w:p>
                    </w:txbxContent>
                  </v:textbox>
                  <w10:wrap type="square"/>
                </v:shape>
              </w:pict>
            </mc:Fallback>
          </mc:AlternateContent>
        </w:r>
      </w:ins>
      <w:ins w:id="2092" w:author="Виктория Санникова" w:date="2018-05-21T20:38:00Z">
        <w:r w:rsidR="00B365D0">
          <w:rPr>
            <w:noProof/>
            <w:lang w:eastAsia="ru-RU"/>
          </w:rPr>
          <w:drawing>
            <wp:anchor distT="0" distB="0" distL="114300" distR="114300" simplePos="0" relativeHeight="251671552" behindDoc="0" locked="0" layoutInCell="1" allowOverlap="1">
              <wp:simplePos x="0" y="0"/>
              <wp:positionH relativeFrom="column">
                <wp:posOffset>2540</wp:posOffset>
              </wp:positionH>
              <wp:positionV relativeFrom="paragraph">
                <wp:posOffset>1389282</wp:posOffset>
              </wp:positionV>
              <wp:extent cx="6031230" cy="483235"/>
              <wp:effectExtent l="0" t="0" r="7620" b="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031230" cy="483235"/>
                      </a:xfrm>
                      <a:prstGeom prst="rect">
                        <a:avLst/>
                      </a:prstGeom>
                    </pic:spPr>
                  </pic:pic>
                </a:graphicData>
              </a:graphic>
              <wp14:sizeRelH relativeFrom="page">
                <wp14:pctWidth>0</wp14:pctWidth>
              </wp14:sizeRelH>
              <wp14:sizeRelV relativeFrom="page">
                <wp14:pctHeight>0</wp14:pctHeight>
              </wp14:sizeRelV>
            </wp:anchor>
          </w:drawing>
        </w:r>
      </w:ins>
      <w:ins w:id="2093" w:author="Виктория Санникова" w:date="2018-05-21T20:32:00Z">
        <w:r w:rsidR="00B365D0" w:rsidRPr="00B365D0">
          <w:rPr>
            <w:rFonts w:ascii="Times New Roman" w:hAnsi="Times New Roman" w:cs="Times New Roman"/>
            <w:sz w:val="24"/>
            <w:rPrChange w:id="2094" w:author="Виктория Санникова" w:date="2018-05-21T20:38:00Z">
              <w:rPr>
                <w:rFonts w:eastAsia="Times New Roman"/>
                <w:spacing w:val="-1"/>
              </w:rPr>
            </w:rPrChange>
          </w:rPr>
          <w:t xml:space="preserve">Для </w:t>
        </w:r>
      </w:ins>
      <w:ins w:id="2095" w:author="Виктория Санникова" w:date="2018-05-21T20:33:00Z">
        <w:r w:rsidR="00B365D0" w:rsidRPr="00B365D0">
          <w:rPr>
            <w:rFonts w:ascii="Times New Roman" w:hAnsi="Times New Roman" w:cs="Times New Roman"/>
            <w:sz w:val="24"/>
            <w:rPrChange w:id="2096" w:author="Виктория Санникова" w:date="2018-05-21T20:38:00Z">
              <w:rPr>
                <w:rFonts w:eastAsia="Times New Roman"/>
                <w:spacing w:val="-1"/>
              </w:rPr>
            </w:rPrChange>
          </w:rPr>
          <w:t>проверки эффективности каждой из версий быстрой сортировки требуется создание тестов – бинарных файлов, содержащих неупорядоченный массив</w:t>
        </w:r>
      </w:ins>
      <w:ins w:id="2097" w:author="Виктория Санникова" w:date="2018-05-21T20:34:00Z">
        <w:r w:rsidR="00B365D0" w:rsidRPr="00B365D0">
          <w:rPr>
            <w:rFonts w:ascii="Times New Roman" w:hAnsi="Times New Roman" w:cs="Times New Roman"/>
            <w:sz w:val="24"/>
            <w:rPrChange w:id="2098" w:author="Виктория Санникова" w:date="2018-05-21T20:38:00Z">
              <w:rPr>
                <w:rFonts w:eastAsia="Times New Roman"/>
                <w:spacing w:val="-1"/>
              </w:rPr>
            </w:rPrChange>
          </w:rPr>
          <w:t xml:space="preserve"> указанной длины. Для этих целей была разработана программа</w:t>
        </w:r>
      </w:ins>
      <w:ins w:id="2099" w:author="Виктория Санникова" w:date="2018-05-21T20:35:00Z">
        <w:r w:rsidR="00B365D0" w:rsidRPr="00B365D0">
          <w:rPr>
            <w:rFonts w:ascii="Times New Roman" w:hAnsi="Times New Roman" w:cs="Times New Roman"/>
            <w:sz w:val="24"/>
            <w:rPrChange w:id="2100" w:author="Виктория Санникова" w:date="2018-05-21T20:38:00Z">
              <w:rPr>
                <w:rFonts w:eastAsia="Times New Roman"/>
                <w:spacing w:val="-1"/>
              </w:rPr>
            </w:rPrChange>
          </w:rPr>
          <w:t xml:space="preserve"> </w:t>
        </w:r>
        <w:r w:rsidR="00B365D0" w:rsidRPr="00B365D0">
          <w:rPr>
            <w:rFonts w:ascii="Times New Roman" w:hAnsi="Times New Roman" w:cs="Times New Roman"/>
            <w:sz w:val="24"/>
            <w:rPrChange w:id="2101" w:author="Виктория Санникова" w:date="2018-05-21T20:38:00Z">
              <w:rPr>
                <w:rFonts w:eastAsia="Times New Roman"/>
                <w:spacing w:val="-1"/>
                <w:lang w:val="en-US"/>
              </w:rPr>
            </w:rPrChange>
          </w:rPr>
          <w:t>generator</w:t>
        </w:r>
      </w:ins>
      <w:ins w:id="2102" w:author="Виктория Санникова" w:date="2018-05-21T20:34:00Z">
        <w:r w:rsidR="00B365D0" w:rsidRPr="00B365D0">
          <w:rPr>
            <w:rFonts w:ascii="Times New Roman" w:hAnsi="Times New Roman" w:cs="Times New Roman"/>
            <w:sz w:val="24"/>
            <w:rPrChange w:id="2103" w:author="Виктория Санникова" w:date="2018-05-21T20:38:00Z">
              <w:rPr>
                <w:rFonts w:eastAsia="Times New Roman"/>
                <w:spacing w:val="-1"/>
              </w:rPr>
            </w:rPrChange>
          </w:rPr>
          <w:t xml:space="preserve">. </w:t>
        </w:r>
      </w:ins>
      <w:ins w:id="2104" w:author="Виктория Санникова" w:date="2018-05-21T20:35:00Z">
        <w:r w:rsidR="00B365D0" w:rsidRPr="00B365D0">
          <w:rPr>
            <w:rFonts w:ascii="Times New Roman" w:hAnsi="Times New Roman" w:cs="Times New Roman"/>
            <w:sz w:val="24"/>
            <w:rPrChange w:id="2105" w:author="Виктория Санникова" w:date="2018-05-21T20:38:00Z">
              <w:rPr>
                <w:rFonts w:eastAsia="Times New Roman"/>
                <w:spacing w:val="-1"/>
              </w:rPr>
            </w:rPrChange>
          </w:rPr>
          <w:t xml:space="preserve">На вход поступает число – номер теста, которому </w:t>
        </w:r>
      </w:ins>
      <w:ins w:id="2106" w:author="Виктория Санникова" w:date="2018-05-21T20:36:00Z">
        <w:r w:rsidR="00B365D0" w:rsidRPr="00B365D0">
          <w:rPr>
            <w:rFonts w:ascii="Times New Roman" w:hAnsi="Times New Roman" w:cs="Times New Roman"/>
            <w:sz w:val="24"/>
            <w:rPrChange w:id="2107" w:author="Виктория Санникова" w:date="2018-05-21T20:38:00Z">
              <w:rPr>
                <w:rFonts w:eastAsia="Times New Roman"/>
                <w:spacing w:val="-1"/>
              </w:rPr>
            </w:rPrChange>
          </w:rPr>
          <w:t>соответствует</w:t>
        </w:r>
      </w:ins>
      <w:ins w:id="2108" w:author="Виктория Санникова" w:date="2018-05-21T20:35:00Z">
        <w:r w:rsidR="00B365D0" w:rsidRPr="00B365D0">
          <w:rPr>
            <w:rFonts w:ascii="Times New Roman" w:hAnsi="Times New Roman" w:cs="Times New Roman"/>
            <w:sz w:val="24"/>
            <w:rPrChange w:id="2109" w:author="Виктория Санникова" w:date="2018-05-21T20:38:00Z">
              <w:rPr>
                <w:rFonts w:eastAsia="Times New Roman"/>
                <w:spacing w:val="-1"/>
              </w:rPr>
            </w:rPrChange>
          </w:rPr>
          <w:t xml:space="preserve"> количество элементов в генерируемом массиве</w:t>
        </w:r>
      </w:ins>
      <w:ins w:id="2110" w:author="Виктория Санникова" w:date="2018-05-21T20:39:00Z">
        <w:r>
          <w:rPr>
            <w:rFonts w:ascii="Times New Roman" w:hAnsi="Times New Roman" w:cs="Times New Roman"/>
            <w:sz w:val="24"/>
          </w:rPr>
          <w:t xml:space="preserve"> </w:t>
        </w:r>
        <w:r w:rsidRPr="00570E4E">
          <w:rPr>
            <w:rFonts w:ascii="Times New Roman" w:hAnsi="Times New Roman" w:cs="Times New Roman"/>
            <w:sz w:val="24"/>
            <w:rPrChange w:id="2111" w:author="Виктория Санникова" w:date="2018-05-21T20:39:00Z">
              <w:rPr>
                <w:rFonts w:ascii="Times New Roman" w:hAnsi="Times New Roman" w:cs="Times New Roman"/>
                <w:sz w:val="24"/>
                <w:lang w:val="en-US"/>
              </w:rPr>
            </w:rPrChange>
          </w:rPr>
          <w:t>(</w:t>
        </w:r>
        <w:r>
          <w:rPr>
            <w:rFonts w:ascii="Times New Roman" w:hAnsi="Times New Roman" w:cs="Times New Roman"/>
            <w:sz w:val="24"/>
          </w:rPr>
          <w:t>Рис. 2</w:t>
        </w:r>
        <w:r w:rsidRPr="00570E4E">
          <w:rPr>
            <w:rFonts w:ascii="Times New Roman" w:hAnsi="Times New Roman" w:cs="Times New Roman"/>
            <w:sz w:val="24"/>
            <w:rPrChange w:id="2112" w:author="Виктория Санникова" w:date="2018-05-21T20:39:00Z">
              <w:rPr>
                <w:rFonts w:ascii="Times New Roman" w:hAnsi="Times New Roman" w:cs="Times New Roman"/>
                <w:sz w:val="24"/>
                <w:lang w:val="en-US"/>
              </w:rPr>
            </w:rPrChange>
          </w:rPr>
          <w:t>)</w:t>
        </w:r>
      </w:ins>
      <w:ins w:id="2113" w:author="Виктория Санникова" w:date="2018-05-21T20:35:00Z">
        <w:r w:rsidR="00B365D0" w:rsidRPr="00B365D0">
          <w:rPr>
            <w:rFonts w:ascii="Times New Roman" w:hAnsi="Times New Roman" w:cs="Times New Roman"/>
            <w:sz w:val="24"/>
            <w:rPrChange w:id="2114" w:author="Виктория Санникова" w:date="2018-05-21T20:38:00Z">
              <w:rPr>
                <w:rFonts w:eastAsia="Times New Roman"/>
                <w:spacing w:val="-1"/>
              </w:rPr>
            </w:rPrChange>
          </w:rPr>
          <w:t>.</w:t>
        </w:r>
      </w:ins>
      <w:ins w:id="2115" w:author="Виктория Санникова" w:date="2018-05-21T20:36:00Z">
        <w:r w:rsidR="00B365D0" w:rsidRPr="00B365D0">
          <w:rPr>
            <w:rFonts w:ascii="Times New Roman" w:hAnsi="Times New Roman" w:cs="Times New Roman"/>
            <w:sz w:val="24"/>
            <w:rPrChange w:id="2116" w:author="Виктория Санникова" w:date="2018-05-21T20:38:00Z">
              <w:rPr>
                <w:rFonts w:eastAsia="Times New Roman"/>
                <w:spacing w:val="-1"/>
              </w:rPr>
            </w:rPrChange>
          </w:rPr>
          <w:t xml:space="preserve"> Разброс генерируемого числа от 0 до 1000.</w:t>
        </w:r>
      </w:ins>
      <w:ins w:id="2117" w:author="Виктория Санникова" w:date="2018-05-21T20:38:00Z">
        <w:r w:rsidR="00B365D0" w:rsidRPr="00B365D0">
          <w:rPr>
            <w:noProof/>
            <w:lang w:eastAsia="ru-RU"/>
          </w:rPr>
          <w:t xml:space="preserve"> </w:t>
        </w:r>
      </w:ins>
    </w:p>
    <w:p w:rsidR="00570E4E" w:rsidRDefault="00570E4E">
      <w:pPr>
        <w:spacing w:after="0" w:line="360" w:lineRule="auto"/>
        <w:ind w:firstLine="851"/>
        <w:jc w:val="both"/>
        <w:rPr>
          <w:ins w:id="2118" w:author="Виктория Санникова" w:date="2018-05-21T20:41:00Z"/>
          <w:noProof/>
          <w:lang w:eastAsia="ru-RU"/>
        </w:rPr>
        <w:pPrChange w:id="2119" w:author="Виктория Санникова" w:date="2018-05-21T20:38:00Z">
          <w:pPr/>
        </w:pPrChange>
      </w:pPr>
    </w:p>
    <w:p w:rsidR="00570E4E" w:rsidRDefault="00570E4E">
      <w:pPr>
        <w:spacing w:after="0" w:line="360" w:lineRule="auto"/>
        <w:ind w:firstLine="851"/>
        <w:jc w:val="both"/>
        <w:rPr>
          <w:ins w:id="2120" w:author="Виктория Санникова" w:date="2018-05-21T20:41:00Z"/>
          <w:noProof/>
          <w:lang w:eastAsia="ru-RU"/>
        </w:rPr>
        <w:pPrChange w:id="2121" w:author="Виктория Санникова" w:date="2018-05-21T20:38:00Z">
          <w:pPr/>
        </w:pPrChange>
      </w:pPr>
    </w:p>
    <w:p w:rsidR="00570E4E" w:rsidRPr="004E498E" w:rsidRDefault="00570E4E">
      <w:pPr>
        <w:spacing w:after="0" w:line="360" w:lineRule="auto"/>
        <w:ind w:firstLine="851"/>
        <w:jc w:val="both"/>
        <w:rPr>
          <w:ins w:id="2122" w:author="Виктория Санникова" w:date="2018-05-21T20:48:00Z"/>
          <w:rFonts w:ascii="Times New Roman" w:hAnsi="Times New Roman" w:cs="Times New Roman"/>
          <w:sz w:val="24"/>
          <w:rPrChange w:id="2123" w:author="Виктория Санникова" w:date="2018-05-21T22:39:00Z">
            <w:rPr>
              <w:ins w:id="2124" w:author="Виктория Санникова" w:date="2018-05-21T20:48:00Z"/>
              <w:rFonts w:ascii="Times New Roman" w:hAnsi="Times New Roman" w:cs="Times New Roman"/>
              <w:sz w:val="24"/>
            </w:rPr>
          </w:rPrChange>
        </w:rPr>
        <w:pPrChange w:id="2125" w:author="Виктория Санникова" w:date="2018-05-21T20:38:00Z">
          <w:pPr/>
        </w:pPrChange>
      </w:pPr>
      <w:ins w:id="2126" w:author="Виктория Санникова" w:date="2018-05-21T20:48:00Z">
        <w:r>
          <w:rPr>
            <w:noProof/>
            <w:lang w:eastAsia="ru-RU"/>
          </w:rPr>
          <w:drawing>
            <wp:anchor distT="0" distB="0" distL="114300" distR="114300" simplePos="0" relativeHeight="251672576" behindDoc="0" locked="0" layoutInCell="1" allowOverlap="1">
              <wp:simplePos x="0" y="0"/>
              <wp:positionH relativeFrom="column">
                <wp:posOffset>5275</wp:posOffset>
              </wp:positionH>
              <wp:positionV relativeFrom="paragraph">
                <wp:posOffset>1171233</wp:posOffset>
              </wp:positionV>
              <wp:extent cx="6031230" cy="368935"/>
              <wp:effectExtent l="0" t="0" r="7620" b="0"/>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031230" cy="368935"/>
                      </a:xfrm>
                      <a:prstGeom prst="rect">
                        <a:avLst/>
                      </a:prstGeom>
                    </pic:spPr>
                  </pic:pic>
                </a:graphicData>
              </a:graphic>
              <wp14:sizeRelH relativeFrom="page">
                <wp14:pctWidth>0</wp14:pctWidth>
              </wp14:sizeRelH>
              <wp14:sizeRelV relativeFrom="page">
                <wp14:pctHeight>0</wp14:pctHeight>
              </wp14:sizeRelV>
            </wp:anchor>
          </w:drawing>
        </w:r>
      </w:ins>
      <w:ins w:id="2127" w:author="Виктория Санникова" w:date="2018-05-21T20:41:00Z">
        <w:r w:rsidRPr="00570E4E">
          <w:rPr>
            <w:rFonts w:ascii="Times New Roman" w:hAnsi="Times New Roman" w:cs="Times New Roman"/>
            <w:sz w:val="24"/>
            <w:rPrChange w:id="2128" w:author="Виктория Санникова" w:date="2018-05-21T20:45:00Z">
              <w:rPr>
                <w:noProof/>
                <w:lang w:eastAsia="ru-RU"/>
              </w:rPr>
            </w:rPrChange>
          </w:rPr>
          <w:t xml:space="preserve">Так же для проверки правильности результатов была разработана программа </w:t>
        </w:r>
        <w:r w:rsidRPr="00570E4E">
          <w:rPr>
            <w:rFonts w:ascii="Times New Roman" w:hAnsi="Times New Roman" w:cs="Times New Roman"/>
            <w:sz w:val="24"/>
            <w:rPrChange w:id="2129" w:author="Виктория Санникова" w:date="2018-05-21T20:45:00Z">
              <w:rPr>
                <w:noProof/>
                <w:lang w:val="en-US" w:eastAsia="ru-RU"/>
              </w:rPr>
            </w:rPrChange>
          </w:rPr>
          <w:t xml:space="preserve">checker. </w:t>
        </w:r>
        <w:r w:rsidRPr="00570E4E">
          <w:rPr>
            <w:rFonts w:ascii="Times New Roman" w:hAnsi="Times New Roman" w:cs="Times New Roman"/>
            <w:sz w:val="24"/>
            <w:rPrChange w:id="2130" w:author="Виктория Санникова" w:date="2018-05-21T20:45:00Z">
              <w:rPr>
                <w:noProof/>
                <w:lang w:eastAsia="ru-RU"/>
              </w:rPr>
            </w:rPrChange>
          </w:rPr>
          <w:t>В зависимости от количества аргументов командной строки</w:t>
        </w:r>
      </w:ins>
      <w:ins w:id="2131" w:author="Виктория Санникова" w:date="2018-05-21T20:38:00Z">
        <w:r w:rsidR="00B365D0" w:rsidRPr="00570E4E">
          <w:rPr>
            <w:rFonts w:ascii="Times New Roman" w:hAnsi="Times New Roman" w:cs="Times New Roman"/>
            <w:sz w:val="24"/>
            <w:rPrChange w:id="2132" w:author="Виктория Санникова" w:date="2018-05-21T20:45:00Z">
              <w:rPr>
                <w:rFonts w:eastAsia="Times New Roman"/>
                <w:spacing w:val="-1"/>
              </w:rPr>
            </w:rPrChange>
          </w:rPr>
          <w:t xml:space="preserve"> </w:t>
        </w:r>
      </w:ins>
      <w:ins w:id="2133" w:author="Виктория Санникова" w:date="2018-05-21T20:42:00Z">
        <w:r w:rsidRPr="00570E4E">
          <w:rPr>
            <w:rFonts w:ascii="Times New Roman" w:hAnsi="Times New Roman" w:cs="Times New Roman"/>
            <w:sz w:val="24"/>
            <w:rPrChange w:id="2134" w:author="Виктория Санникова" w:date="2018-05-21T20:45:00Z">
              <w:rPr>
                <w:rFonts w:eastAsia="Times New Roman"/>
                <w:spacing w:val="-1"/>
              </w:rPr>
            </w:rPrChange>
          </w:rPr>
          <w:t>данная программа будет</w:t>
        </w:r>
      </w:ins>
      <w:ins w:id="2135" w:author="Виктория Санникова" w:date="2018-05-21T20:43:00Z">
        <w:r w:rsidRPr="00570E4E">
          <w:rPr>
            <w:rFonts w:ascii="Times New Roman" w:hAnsi="Times New Roman" w:cs="Times New Roman"/>
            <w:sz w:val="24"/>
            <w:rPrChange w:id="2136" w:author="Виктория Санникова" w:date="2018-05-21T20:45:00Z">
              <w:rPr>
                <w:rFonts w:eastAsia="Times New Roman"/>
                <w:spacing w:val="-1"/>
              </w:rPr>
            </w:rPrChange>
          </w:rPr>
          <w:t xml:space="preserve"> проверять на</w:t>
        </w:r>
      </w:ins>
      <w:ins w:id="2137" w:author="Виктория Санникова" w:date="2018-05-21T20:44:00Z">
        <w:r w:rsidRPr="00570E4E">
          <w:rPr>
            <w:rFonts w:ascii="Times New Roman" w:hAnsi="Times New Roman" w:cs="Times New Roman"/>
            <w:sz w:val="24"/>
            <w:rPrChange w:id="2138" w:author="Виктория Санникова" w:date="2018-05-21T20:45:00Z">
              <w:rPr>
                <w:rFonts w:eastAsia="Times New Roman"/>
                <w:spacing w:val="-1"/>
              </w:rPr>
            </w:rPrChange>
          </w:rPr>
          <w:t xml:space="preserve"> правильность сортировки или один </w:t>
        </w:r>
      </w:ins>
      <w:ins w:id="2139" w:author="Виктория Санникова" w:date="2018-05-21T20:45:00Z">
        <w:r w:rsidRPr="00570E4E">
          <w:rPr>
            <w:rFonts w:ascii="Times New Roman" w:hAnsi="Times New Roman" w:cs="Times New Roman"/>
            <w:sz w:val="24"/>
            <w:rPrChange w:id="2140" w:author="Виктория Санникова" w:date="2018-05-21T20:45:00Z">
              <w:rPr>
                <w:rFonts w:eastAsia="Times New Roman"/>
                <w:spacing w:val="-1"/>
              </w:rPr>
            </w:rPrChange>
          </w:rPr>
          <w:t>файл,</w:t>
        </w:r>
      </w:ins>
      <w:ins w:id="2141" w:author="Виктория Санникова" w:date="2018-05-21T20:44:00Z">
        <w:r w:rsidRPr="00570E4E">
          <w:rPr>
            <w:rFonts w:ascii="Times New Roman" w:hAnsi="Times New Roman" w:cs="Times New Roman"/>
            <w:sz w:val="24"/>
            <w:rPrChange w:id="2142" w:author="Виктория Санникова" w:date="2018-05-21T20:45:00Z">
              <w:rPr>
                <w:rFonts w:eastAsia="Times New Roman"/>
                <w:spacing w:val="-1"/>
              </w:rPr>
            </w:rPrChange>
          </w:rPr>
          <w:t xml:space="preserve"> или сравнивать и проверять на </w:t>
        </w:r>
      </w:ins>
      <w:ins w:id="2143" w:author="Виктория Санникова" w:date="2018-05-21T20:45:00Z">
        <w:r>
          <w:rPr>
            <w:rFonts w:ascii="Times New Roman" w:hAnsi="Times New Roman" w:cs="Times New Roman"/>
            <w:sz w:val="24"/>
          </w:rPr>
          <w:t>упорядоченность</w:t>
        </w:r>
        <w:r w:rsidRPr="00570E4E">
          <w:rPr>
            <w:rFonts w:ascii="Times New Roman" w:hAnsi="Times New Roman" w:cs="Times New Roman"/>
            <w:sz w:val="24"/>
            <w:rPrChange w:id="2144" w:author="Виктория Санникова" w:date="2018-05-21T20:45:00Z">
              <w:rPr>
                <w:rFonts w:eastAsia="Times New Roman"/>
                <w:spacing w:val="-1"/>
              </w:rPr>
            </w:rPrChange>
          </w:rPr>
          <w:t xml:space="preserve"> два файла</w:t>
        </w:r>
        <w:r>
          <w:rPr>
            <w:rFonts w:ascii="Times New Roman" w:hAnsi="Times New Roman" w:cs="Times New Roman"/>
            <w:sz w:val="24"/>
          </w:rPr>
          <w:t xml:space="preserve"> (Рис 3.)</w:t>
        </w:r>
        <w:r w:rsidRPr="00570E4E">
          <w:rPr>
            <w:rFonts w:ascii="Times New Roman" w:hAnsi="Times New Roman" w:cs="Times New Roman"/>
            <w:sz w:val="24"/>
            <w:rPrChange w:id="2145" w:author="Виктория Санникова" w:date="2018-05-21T20:45:00Z">
              <w:rPr>
                <w:rFonts w:eastAsia="Times New Roman"/>
                <w:spacing w:val="-1"/>
              </w:rPr>
            </w:rPrChange>
          </w:rPr>
          <w:t>.</w:t>
        </w:r>
      </w:ins>
      <w:ins w:id="2146" w:author="Виктория Санникова" w:date="2018-05-21T20:49:00Z">
        <w:r>
          <w:rPr>
            <w:rFonts w:ascii="Times New Roman" w:hAnsi="Times New Roman" w:cs="Times New Roman"/>
            <w:sz w:val="24"/>
          </w:rPr>
          <w:t xml:space="preserve"> Результат работы будет записан в файл</w:t>
        </w:r>
        <w:r w:rsidR="00DE2BFF">
          <w:rPr>
            <w:rFonts w:ascii="Times New Roman" w:hAnsi="Times New Roman" w:cs="Times New Roman"/>
            <w:sz w:val="24"/>
          </w:rPr>
          <w:t xml:space="preserve"> </w:t>
        </w:r>
        <w:r w:rsidR="00DE2BFF">
          <w:rPr>
            <w:rFonts w:ascii="Times New Roman" w:hAnsi="Times New Roman" w:cs="Times New Roman"/>
            <w:sz w:val="24"/>
            <w:lang w:val="en-US"/>
          </w:rPr>
          <w:t>result</w:t>
        </w:r>
        <w:r w:rsidR="00DE2BFF" w:rsidRPr="004E498E">
          <w:rPr>
            <w:rFonts w:ascii="Times New Roman" w:hAnsi="Times New Roman" w:cs="Times New Roman"/>
            <w:sz w:val="24"/>
            <w:rPrChange w:id="2147" w:author="Виктория Санникова" w:date="2018-05-21T22:39:00Z">
              <w:rPr>
                <w:rFonts w:ascii="Times New Roman" w:hAnsi="Times New Roman" w:cs="Times New Roman"/>
                <w:sz w:val="24"/>
                <w:lang w:val="en-US"/>
              </w:rPr>
            </w:rPrChange>
          </w:rPr>
          <w:t>.</w:t>
        </w:r>
        <w:r w:rsidR="00DE2BFF">
          <w:rPr>
            <w:rFonts w:ascii="Times New Roman" w:hAnsi="Times New Roman" w:cs="Times New Roman"/>
            <w:sz w:val="24"/>
            <w:lang w:val="en-US"/>
          </w:rPr>
          <w:t>txt</w:t>
        </w:r>
      </w:ins>
    </w:p>
    <w:p w:rsidR="00DE2BFF" w:rsidRDefault="00DE2BFF">
      <w:pPr>
        <w:spacing w:after="0" w:line="360" w:lineRule="auto"/>
        <w:ind w:firstLine="851"/>
        <w:jc w:val="both"/>
        <w:rPr>
          <w:ins w:id="2148" w:author="Виктория Санникова" w:date="2018-05-21T20:49:00Z"/>
          <w:rFonts w:eastAsia="Times New Roman"/>
          <w:spacing w:val="-1"/>
        </w:rPr>
        <w:pPrChange w:id="2149" w:author="Виктория Санникова" w:date="2018-05-21T20:38:00Z">
          <w:pPr/>
        </w:pPrChange>
      </w:pPr>
      <w:ins w:id="2150" w:author="Виктория Санникова" w:date="2018-05-21T20:49:00Z">
        <w:r w:rsidRPr="00570E4E">
          <w:rPr>
            <w:rFonts w:ascii="Times New Roman" w:hAnsi="Times New Roman" w:cs="Times New Roman"/>
            <w:noProof/>
            <w:sz w:val="24"/>
            <w:lang w:eastAsia="ru-RU"/>
          </w:rPr>
          <mc:AlternateContent>
            <mc:Choice Requires="wps">
              <w:drawing>
                <wp:anchor distT="45720" distB="45720" distL="114300" distR="114300" simplePos="0" relativeHeight="251673600" behindDoc="0" locked="0" layoutInCell="1" allowOverlap="1" wp14:anchorId="5A7990D3" wp14:editId="04B5CB6B">
                  <wp:simplePos x="0" y="0"/>
                  <wp:positionH relativeFrom="column">
                    <wp:posOffset>2700655</wp:posOffset>
                  </wp:positionH>
                  <wp:positionV relativeFrom="paragraph">
                    <wp:posOffset>587424</wp:posOffset>
                  </wp:positionV>
                  <wp:extent cx="583565" cy="351155"/>
                  <wp:effectExtent l="0" t="0" r="26035" b="10795"/>
                  <wp:wrapSquare wrapText="bothSides"/>
                  <wp:docPr id="3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351155"/>
                          </a:xfrm>
                          <a:prstGeom prst="rect">
                            <a:avLst/>
                          </a:prstGeom>
                          <a:solidFill>
                            <a:srgbClr val="FFFFFF"/>
                          </a:solidFill>
                          <a:ln w="9525">
                            <a:solidFill>
                              <a:schemeClr val="bg1"/>
                            </a:solidFill>
                            <a:miter lim="800000"/>
                            <a:headEnd/>
                            <a:tailEnd/>
                          </a:ln>
                        </wps:spPr>
                        <wps:txbx>
                          <w:txbxContent>
                            <w:p w:rsidR="0086088A" w:rsidRPr="00DE2BFF" w:rsidRDefault="0086088A">
                              <w:pPr>
                                <w:jc w:val="both"/>
                                <w:rPr>
                                  <w:rFonts w:ascii="Times New Roman" w:hAnsi="Times New Roman" w:cs="Times New Roman"/>
                                  <w:sz w:val="24"/>
                                  <w:lang w:val="en-US"/>
                                  <w:rPrChange w:id="2151" w:author="Виктория Санникова" w:date="2018-05-21T20:49:00Z">
                                    <w:rPr/>
                                  </w:rPrChange>
                                </w:rPr>
                                <w:pPrChange w:id="2152" w:author="Виктория Санникова" w:date="2018-05-21T20:40:00Z">
                                  <w:pPr/>
                                </w:pPrChange>
                              </w:pPr>
                              <w:ins w:id="2153" w:author="Виктория Санникова" w:date="2018-05-21T20:40:00Z">
                                <w:r w:rsidRPr="00570E4E">
                                  <w:rPr>
                                    <w:rFonts w:ascii="Times New Roman" w:hAnsi="Times New Roman" w:cs="Times New Roman"/>
                                    <w:sz w:val="24"/>
                                    <w:rPrChange w:id="2154" w:author="Виктория Санникова" w:date="2018-05-21T20:40:00Z">
                                      <w:rPr/>
                                    </w:rPrChange>
                                  </w:rPr>
                                  <w:t xml:space="preserve">Рис. </w:t>
                                </w:r>
                              </w:ins>
                              <w:ins w:id="2155" w:author="Виктория Санникова" w:date="2018-05-21T20:49:00Z">
                                <w:r>
                                  <w:rPr>
                                    <w:rFonts w:ascii="Times New Roman" w:hAnsi="Times New Roman" w:cs="Times New Roman"/>
                                    <w:sz w:val="24"/>
                                    <w:lang w:val="en-US"/>
                                  </w:rPr>
                                  <w:t>3</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990D3" id="_x0000_s1032" type="#_x0000_t202" style="position:absolute;left:0;text-align:left;margin-left:212.65pt;margin-top:46.25pt;width:45.95pt;height:27.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" strokecolor="white [3212]">
                  <v:textbox>
                    <w:txbxContent>
                      <w:p w:rsidR="0086088A" w:rsidRPr="00DE2BFF" w:rsidRDefault="0086088A">
                        <w:pPr>
                          <w:jc w:val="both"/>
                          <w:rPr>
                            <w:rFonts w:ascii="Times New Roman" w:hAnsi="Times New Roman" w:cs="Times New Roman"/>
                            <w:sz w:val="24"/>
                            <w:lang w:val="en-US"/>
                            <w:rPrChange w:id="2156" w:author="Виктория Санникова" w:date="2018-05-21T20:49:00Z">
                              <w:rPr/>
                            </w:rPrChange>
                          </w:rPr>
                          <w:pPrChange w:id="2157" w:author="Виктория Санникова" w:date="2018-05-21T20:40:00Z">
                            <w:pPr/>
                          </w:pPrChange>
                        </w:pPr>
                        <w:ins w:id="2158" w:author="Виктория Санникова" w:date="2018-05-21T20:40:00Z">
                          <w:r w:rsidRPr="00570E4E">
                            <w:rPr>
                              <w:rFonts w:ascii="Times New Roman" w:hAnsi="Times New Roman" w:cs="Times New Roman"/>
                              <w:sz w:val="24"/>
                              <w:rPrChange w:id="2159" w:author="Виктория Санникова" w:date="2018-05-21T20:40:00Z">
                                <w:rPr/>
                              </w:rPrChange>
                            </w:rPr>
                            <w:t xml:space="preserve">Рис. </w:t>
                          </w:r>
                        </w:ins>
                        <w:ins w:id="2160" w:author="Виктория Санникова" w:date="2018-05-21T20:49:00Z">
                          <w:r>
                            <w:rPr>
                              <w:rFonts w:ascii="Times New Roman" w:hAnsi="Times New Roman" w:cs="Times New Roman"/>
                              <w:sz w:val="24"/>
                              <w:lang w:val="en-US"/>
                            </w:rPr>
                            <w:t>3</w:t>
                          </w:r>
                        </w:ins>
                      </w:p>
                    </w:txbxContent>
                  </v:textbox>
                  <w10:wrap type="square"/>
                </v:shape>
              </w:pict>
            </mc:Fallback>
          </mc:AlternateContent>
        </w:r>
      </w:ins>
      <w:ins w:id="2161" w:author="Виктория Санникова" w:date="2018-05-21T20:48:00Z">
        <w:r w:rsidR="00570E4E">
          <w:rPr>
            <w:rFonts w:eastAsia="Times New Roman"/>
            <w:spacing w:val="-1"/>
          </w:rPr>
          <w:t xml:space="preserve"> </w:t>
        </w:r>
      </w:ins>
    </w:p>
    <w:p w:rsidR="00DE2BFF" w:rsidRDefault="00DE2BFF">
      <w:pPr>
        <w:spacing w:after="0" w:line="360" w:lineRule="auto"/>
        <w:ind w:firstLine="851"/>
        <w:jc w:val="both"/>
        <w:rPr>
          <w:ins w:id="2162" w:author="Виктория Санникова" w:date="2018-05-21T20:49:00Z"/>
          <w:rFonts w:eastAsia="Times New Roman"/>
          <w:spacing w:val="-1"/>
        </w:rPr>
        <w:pPrChange w:id="2163" w:author="Виктория Санникова" w:date="2018-05-21T20:38:00Z">
          <w:pPr/>
        </w:pPrChange>
      </w:pPr>
    </w:p>
    <w:p w:rsidR="00F93158" w:rsidRDefault="00DE2BFF">
      <w:pPr>
        <w:spacing w:after="0" w:line="360" w:lineRule="auto"/>
        <w:ind w:firstLine="851"/>
        <w:jc w:val="both"/>
        <w:rPr>
          <w:rFonts w:ascii="Times New Roman" w:hAnsi="Times New Roman" w:cs="Times New Roman"/>
          <w:sz w:val="24"/>
        </w:rPr>
        <w:pPrChange w:id="2164" w:author="Виктория Санникова" w:date="2018-05-21T20:38:00Z">
          <w:pPr/>
        </w:pPrChange>
      </w:pPr>
      <w:ins w:id="2165" w:author="Виктория Санникова" w:date="2018-05-21T20:54:00Z">
        <w:r w:rsidRPr="00570E4E">
          <w:rPr>
            <w:rFonts w:ascii="Times New Roman" w:hAnsi="Times New Roman" w:cs="Times New Roman"/>
            <w:noProof/>
            <w:sz w:val="24"/>
            <w:lang w:eastAsia="ru-RU"/>
          </w:rPr>
          <mc:AlternateContent>
            <mc:Choice Requires="wps">
              <w:drawing>
                <wp:anchor distT="45720" distB="45720" distL="114300" distR="114300" simplePos="0" relativeHeight="251675648" behindDoc="0" locked="0" layoutInCell="1" allowOverlap="1" wp14:anchorId="76015432" wp14:editId="2C08042B">
                  <wp:simplePos x="0" y="0"/>
                  <wp:positionH relativeFrom="column">
                    <wp:posOffset>2707884</wp:posOffset>
                  </wp:positionH>
                  <wp:positionV relativeFrom="paragraph">
                    <wp:posOffset>1060743</wp:posOffset>
                  </wp:positionV>
                  <wp:extent cx="583565" cy="351155"/>
                  <wp:effectExtent l="0" t="0" r="26035" b="10795"/>
                  <wp:wrapSquare wrapText="bothSides"/>
                  <wp:docPr id="3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351155"/>
                          </a:xfrm>
                          <a:prstGeom prst="rect">
                            <a:avLst/>
                          </a:prstGeom>
                          <a:solidFill>
                            <a:srgbClr val="FFFFFF"/>
                          </a:solidFill>
                          <a:ln w="9525">
                            <a:solidFill>
                              <a:schemeClr val="bg1"/>
                            </a:solidFill>
                            <a:miter lim="800000"/>
                            <a:headEnd/>
                            <a:tailEnd/>
                          </a:ln>
                        </wps:spPr>
                        <wps:txbx>
                          <w:txbxContent>
                            <w:p w:rsidR="0086088A" w:rsidRPr="00DE2BFF" w:rsidRDefault="0086088A">
                              <w:pPr>
                                <w:jc w:val="both"/>
                                <w:rPr>
                                  <w:rFonts w:ascii="Times New Roman" w:hAnsi="Times New Roman" w:cs="Times New Roman"/>
                                  <w:sz w:val="24"/>
                                  <w:lang w:val="en-US"/>
                                  <w:rPrChange w:id="2166" w:author="Виктория Санникова" w:date="2018-05-21T20:49:00Z">
                                    <w:rPr/>
                                  </w:rPrChange>
                                </w:rPr>
                                <w:pPrChange w:id="2167" w:author="Виктория Санникова" w:date="2018-05-21T20:40:00Z">
                                  <w:pPr/>
                                </w:pPrChange>
                              </w:pPr>
                              <w:ins w:id="2168" w:author="Виктория Санникова" w:date="2018-05-21T20:40:00Z">
                                <w:r w:rsidRPr="00570E4E">
                                  <w:rPr>
                                    <w:rFonts w:ascii="Times New Roman" w:hAnsi="Times New Roman" w:cs="Times New Roman"/>
                                    <w:sz w:val="24"/>
                                    <w:rPrChange w:id="2169" w:author="Виктория Санникова" w:date="2018-05-21T20:40:00Z">
                                      <w:rPr/>
                                    </w:rPrChange>
                                  </w:rPr>
                                  <w:t xml:space="preserve">Рис. </w:t>
                                </w:r>
                              </w:ins>
                              <w:ins w:id="2170" w:author="Виктория Санникова" w:date="2018-05-21T20:55:00Z">
                                <w:r>
                                  <w:rPr>
                                    <w:rFonts w:ascii="Times New Roman" w:hAnsi="Times New Roman" w:cs="Times New Roman"/>
                                    <w:sz w:val="24"/>
                                  </w:rPr>
                                  <w:t>4</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15432" id="_x0000_s1033" type="#_x0000_t202" style="position:absolute;left:0;text-align:left;margin-left:213.2pt;margin-top:83.5pt;width:45.95pt;height:27.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" strokecolor="white [3212]">
                  <v:textbox>
                    <w:txbxContent>
                      <w:p w:rsidR="0086088A" w:rsidRPr="00DE2BFF" w:rsidRDefault="0086088A">
                        <w:pPr>
                          <w:jc w:val="both"/>
                          <w:rPr>
                            <w:rFonts w:ascii="Times New Roman" w:hAnsi="Times New Roman" w:cs="Times New Roman"/>
                            <w:sz w:val="24"/>
                            <w:lang w:val="en-US"/>
                            <w:rPrChange w:id="2171" w:author="Виктория Санникова" w:date="2018-05-21T20:49:00Z">
                              <w:rPr/>
                            </w:rPrChange>
                          </w:rPr>
                          <w:pPrChange w:id="2172" w:author="Виктория Санникова" w:date="2018-05-21T20:40:00Z">
                            <w:pPr/>
                          </w:pPrChange>
                        </w:pPr>
                        <w:ins w:id="2173" w:author="Виктория Санникова" w:date="2018-05-21T20:40:00Z">
                          <w:r w:rsidRPr="00570E4E">
                            <w:rPr>
                              <w:rFonts w:ascii="Times New Roman" w:hAnsi="Times New Roman" w:cs="Times New Roman"/>
                              <w:sz w:val="24"/>
                              <w:rPrChange w:id="2174" w:author="Виктория Санникова" w:date="2018-05-21T20:40:00Z">
                                <w:rPr/>
                              </w:rPrChange>
                            </w:rPr>
                            <w:t xml:space="preserve">Рис. </w:t>
                          </w:r>
                        </w:ins>
                        <w:ins w:id="2175" w:author="Виктория Санникова" w:date="2018-05-21T20:55:00Z">
                          <w:r>
                            <w:rPr>
                              <w:rFonts w:ascii="Times New Roman" w:hAnsi="Times New Roman" w:cs="Times New Roman"/>
                              <w:sz w:val="24"/>
                            </w:rPr>
                            <w:t>4</w:t>
                          </w:r>
                        </w:ins>
                      </w:p>
                    </w:txbxContent>
                  </v:textbox>
                  <w10:wrap type="square"/>
                </v:shape>
              </w:pict>
            </mc:Fallback>
          </mc:AlternateContent>
        </w:r>
        <w:r w:rsidRPr="00DE2BFF">
          <w:rPr>
            <w:rFonts w:ascii="Times New Roman" w:hAnsi="Times New Roman" w:cs="Times New Roman"/>
            <w:noProof/>
            <w:sz w:val="24"/>
            <w:lang w:eastAsia="ru-RU"/>
            <w:rPrChange w:id="2176" w:author="Виктория Санникова" w:date="2018-05-21T20:55:00Z">
              <w:rPr>
                <w:noProof/>
                <w:lang w:eastAsia="ru-RU"/>
              </w:rPr>
            </w:rPrChange>
          </w:rPr>
          <w:drawing>
            <wp:anchor distT="0" distB="0" distL="114300" distR="114300" simplePos="0" relativeHeight="251674624" behindDoc="0" locked="0" layoutInCell="1" allowOverlap="1">
              <wp:simplePos x="0" y="0"/>
              <wp:positionH relativeFrom="column">
                <wp:posOffset>5226</wp:posOffset>
              </wp:positionH>
              <wp:positionV relativeFrom="paragraph">
                <wp:posOffset>631922</wp:posOffset>
              </wp:positionV>
              <wp:extent cx="6031230" cy="385445"/>
              <wp:effectExtent l="0" t="0" r="7620" b="0"/>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031230" cy="385445"/>
                      </a:xfrm>
                      <a:prstGeom prst="rect">
                        <a:avLst/>
                      </a:prstGeom>
                    </pic:spPr>
                  </pic:pic>
                </a:graphicData>
              </a:graphic>
              <wp14:sizeRelH relativeFrom="page">
                <wp14:pctWidth>0</wp14:pctWidth>
              </wp14:sizeRelH>
              <wp14:sizeRelV relativeFrom="page">
                <wp14:pctHeight>0</wp14:pctHeight>
              </wp14:sizeRelV>
            </wp:anchor>
          </w:drawing>
        </w:r>
      </w:ins>
      <w:ins w:id="2177" w:author="Виктория Санникова" w:date="2018-05-21T20:50:00Z">
        <w:r w:rsidRPr="00DE2BFF">
          <w:rPr>
            <w:rFonts w:ascii="Times New Roman" w:hAnsi="Times New Roman" w:cs="Times New Roman"/>
            <w:sz w:val="24"/>
            <w:rPrChange w:id="2178" w:author="Виктория Санникова" w:date="2018-05-21T20:55:00Z">
              <w:rPr>
                <w:rFonts w:eastAsia="Times New Roman"/>
                <w:spacing w:val="-1"/>
              </w:rPr>
            </w:rPrChange>
          </w:rPr>
          <w:t xml:space="preserve">Для удобства работы с бинарным файлом были разработаны две программы </w:t>
        </w:r>
        <w:proofErr w:type="spellStart"/>
        <w:r w:rsidRPr="00DE2BFF">
          <w:rPr>
            <w:rFonts w:ascii="Times New Roman" w:hAnsi="Times New Roman" w:cs="Times New Roman"/>
            <w:sz w:val="24"/>
            <w:rPrChange w:id="2179" w:author="Виктория Санникова" w:date="2018-05-21T20:55:00Z">
              <w:rPr>
                <w:rFonts w:eastAsia="Times New Roman"/>
                <w:spacing w:val="-1"/>
                <w:lang w:val="en-US"/>
              </w:rPr>
            </w:rPrChange>
          </w:rPr>
          <w:t>viewer</w:t>
        </w:r>
        <w:proofErr w:type="spellEnd"/>
        <w:r w:rsidRPr="00DE2BFF">
          <w:rPr>
            <w:rFonts w:ascii="Times New Roman" w:hAnsi="Times New Roman" w:cs="Times New Roman"/>
            <w:sz w:val="24"/>
            <w:rPrChange w:id="2180" w:author="Виктория Санникова" w:date="2018-05-21T20:55:00Z">
              <w:rPr>
                <w:rFonts w:eastAsia="Times New Roman"/>
                <w:spacing w:val="-1"/>
                <w:lang w:val="en-US"/>
              </w:rPr>
            </w:rPrChange>
          </w:rPr>
          <w:t xml:space="preserve"> и </w:t>
        </w:r>
        <w:proofErr w:type="spellStart"/>
        <w:r w:rsidRPr="00DE2BFF">
          <w:rPr>
            <w:rFonts w:ascii="Times New Roman" w:hAnsi="Times New Roman" w:cs="Times New Roman"/>
            <w:sz w:val="24"/>
            <w:rPrChange w:id="2181" w:author="Виктория Санникова" w:date="2018-05-21T20:55:00Z">
              <w:rPr>
                <w:rFonts w:eastAsia="Times New Roman"/>
                <w:spacing w:val="-1"/>
                <w:lang w:val="en-US"/>
              </w:rPr>
            </w:rPrChange>
          </w:rPr>
          <w:t>typer</w:t>
        </w:r>
        <w:proofErr w:type="spellEnd"/>
        <w:r w:rsidRPr="00DE2BFF">
          <w:rPr>
            <w:rFonts w:ascii="Times New Roman" w:hAnsi="Times New Roman" w:cs="Times New Roman"/>
            <w:sz w:val="24"/>
            <w:rPrChange w:id="2182" w:author="Виктория Санникова" w:date="2018-05-21T20:55:00Z">
              <w:rPr>
                <w:rFonts w:eastAsia="Times New Roman"/>
                <w:spacing w:val="-1"/>
                <w:lang w:val="en-US"/>
              </w:rPr>
            </w:rPrChange>
          </w:rPr>
          <w:t>.</w:t>
        </w:r>
      </w:ins>
      <w:ins w:id="2183" w:author="Виктория Санникова" w:date="2018-05-21T20:54:00Z">
        <w:r w:rsidRPr="00DE2BFF">
          <w:rPr>
            <w:rFonts w:ascii="Times New Roman" w:hAnsi="Times New Roman" w:cs="Times New Roman"/>
            <w:sz w:val="24"/>
            <w:rPrChange w:id="2184" w:author="Виктория Санникова" w:date="2018-05-21T20:55:00Z">
              <w:rPr>
                <w:noProof/>
                <w:lang w:eastAsia="ru-RU"/>
              </w:rPr>
            </w:rPrChange>
          </w:rPr>
          <w:t xml:space="preserve"> </w:t>
        </w:r>
        <w:r w:rsidRPr="00DE2BFF">
          <w:rPr>
            <w:rFonts w:ascii="Times New Roman" w:hAnsi="Times New Roman" w:cs="Times New Roman"/>
            <w:sz w:val="24"/>
            <w:rPrChange w:id="2185" w:author="Виктория Санникова" w:date="2018-05-21T20:55:00Z">
              <w:rPr>
                <w:noProof/>
                <w:lang w:val="en-US" w:eastAsia="ru-RU"/>
              </w:rPr>
            </w:rPrChange>
          </w:rPr>
          <w:t xml:space="preserve">Viewer переводит бинарный формат в текстовый, а </w:t>
        </w:r>
        <w:proofErr w:type="spellStart"/>
        <w:r w:rsidRPr="00DE2BFF">
          <w:rPr>
            <w:rFonts w:ascii="Times New Roman" w:hAnsi="Times New Roman" w:cs="Times New Roman"/>
            <w:sz w:val="24"/>
            <w:rPrChange w:id="2186" w:author="Виктория Санникова" w:date="2018-05-21T20:55:00Z">
              <w:rPr>
                <w:noProof/>
                <w:lang w:val="en-US" w:eastAsia="ru-RU"/>
              </w:rPr>
            </w:rPrChange>
          </w:rPr>
          <w:t>typer</w:t>
        </w:r>
        <w:proofErr w:type="spellEnd"/>
        <w:r w:rsidRPr="00DE2BFF">
          <w:rPr>
            <w:rFonts w:ascii="Times New Roman" w:hAnsi="Times New Roman" w:cs="Times New Roman"/>
            <w:sz w:val="24"/>
            <w:rPrChange w:id="2187" w:author="Виктория Санникова" w:date="2018-05-21T20:55:00Z">
              <w:rPr>
                <w:noProof/>
                <w:lang w:val="en-US" w:eastAsia="ru-RU"/>
              </w:rPr>
            </w:rPrChange>
          </w:rPr>
          <w:t xml:space="preserve"> </w:t>
        </w:r>
        <w:r w:rsidRPr="00DE2BFF">
          <w:rPr>
            <w:rFonts w:ascii="Times New Roman" w:hAnsi="Times New Roman" w:cs="Times New Roman"/>
            <w:sz w:val="24"/>
            <w:rPrChange w:id="2188" w:author="Виктория Санникова" w:date="2018-05-21T20:55:00Z">
              <w:rPr>
                <w:noProof/>
                <w:lang w:eastAsia="ru-RU"/>
              </w:rPr>
            </w:rPrChange>
          </w:rPr>
          <w:t>наоборот (Рис 4.).</w:t>
        </w:r>
      </w:ins>
    </w:p>
    <w:p w:rsidR="00F93158" w:rsidRDefault="00F93158" w:rsidP="00F93158">
      <w:pPr>
        <w:spacing w:after="0" w:line="360" w:lineRule="auto"/>
        <w:ind w:firstLine="851"/>
        <w:jc w:val="both"/>
        <w:rPr>
          <w:rFonts w:ascii="Times New Roman" w:hAnsi="Times New Roman" w:cs="Times New Roman"/>
          <w:sz w:val="24"/>
        </w:rPr>
      </w:pPr>
    </w:p>
    <w:p w:rsidR="00F93158" w:rsidRDefault="00F93158" w:rsidP="00F93158">
      <w:pPr>
        <w:spacing w:after="0" w:line="360" w:lineRule="auto"/>
        <w:ind w:firstLine="851"/>
        <w:jc w:val="both"/>
        <w:rPr>
          <w:rFonts w:ascii="Times New Roman" w:hAnsi="Times New Roman" w:cs="Times New Roman"/>
          <w:sz w:val="24"/>
        </w:rPr>
      </w:pPr>
    </w:p>
    <w:p w:rsidR="00424197" w:rsidRDefault="00424197" w:rsidP="00F93158">
      <w:pPr>
        <w:spacing w:after="0" w:line="360" w:lineRule="auto"/>
        <w:ind w:firstLine="851"/>
        <w:jc w:val="both"/>
        <w:rPr>
          <w:rFonts w:ascii="Times New Roman" w:hAnsi="Times New Roman" w:cs="Times New Roman"/>
          <w:sz w:val="24"/>
        </w:rPr>
      </w:pPr>
      <w:r>
        <w:rPr>
          <w:noProof/>
          <w:lang w:eastAsia="ru-RU"/>
        </w:rPr>
        <w:drawing>
          <wp:anchor distT="0" distB="0" distL="114300" distR="114300" simplePos="0" relativeHeight="251686400" behindDoc="0" locked="0" layoutInCell="1" allowOverlap="1">
            <wp:simplePos x="0" y="0"/>
            <wp:positionH relativeFrom="column">
              <wp:posOffset>-1905</wp:posOffset>
            </wp:positionH>
            <wp:positionV relativeFrom="paragraph">
              <wp:posOffset>1079626</wp:posOffset>
            </wp:positionV>
            <wp:extent cx="6031230" cy="685165"/>
            <wp:effectExtent l="0" t="0" r="7620" b="635"/>
            <wp:wrapTopAndBottom/>
            <wp:docPr id="3207" name="Рисунок 3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031230" cy="685165"/>
                    </a:xfrm>
                    <a:prstGeom prst="rect">
                      <a:avLst/>
                    </a:prstGeom>
                  </pic:spPr>
                </pic:pic>
              </a:graphicData>
            </a:graphic>
            <wp14:sizeRelH relativeFrom="page">
              <wp14:pctWidth>0</wp14:pctWidth>
            </wp14:sizeRelH>
            <wp14:sizeRelV relativeFrom="page">
              <wp14:pctHeight>0</wp14:pctHeight>
            </wp14:sizeRelV>
          </wp:anchor>
        </w:drawing>
      </w:r>
      <w:r w:rsidR="00F93158">
        <w:rPr>
          <w:rFonts w:ascii="Times New Roman" w:hAnsi="Times New Roman" w:cs="Times New Roman"/>
          <w:sz w:val="24"/>
        </w:rPr>
        <w:t xml:space="preserve">Для работы с </w:t>
      </w:r>
      <w:r>
        <w:rPr>
          <w:rFonts w:ascii="Times New Roman" w:hAnsi="Times New Roman" w:cs="Times New Roman"/>
          <w:sz w:val="24"/>
        </w:rPr>
        <w:t xml:space="preserve">основными </w:t>
      </w:r>
      <w:r w:rsidR="00F93158">
        <w:rPr>
          <w:rFonts w:ascii="Times New Roman" w:hAnsi="Times New Roman" w:cs="Times New Roman"/>
          <w:sz w:val="24"/>
        </w:rPr>
        <w:t>программ</w:t>
      </w:r>
      <w:r>
        <w:rPr>
          <w:rFonts w:ascii="Times New Roman" w:hAnsi="Times New Roman" w:cs="Times New Roman"/>
          <w:sz w:val="24"/>
        </w:rPr>
        <w:t>ами</w:t>
      </w:r>
      <w:r w:rsidR="00F93158">
        <w:rPr>
          <w:rFonts w:ascii="Times New Roman" w:hAnsi="Times New Roman" w:cs="Times New Roman"/>
          <w:sz w:val="24"/>
        </w:rPr>
        <w:t xml:space="preserve"> в командную строку нужно ввести следующие параметры (Рис. 5)</w:t>
      </w:r>
      <w:r>
        <w:rPr>
          <w:rFonts w:ascii="Times New Roman" w:hAnsi="Times New Roman" w:cs="Times New Roman"/>
          <w:sz w:val="24"/>
        </w:rPr>
        <w:t>. Где основными параметрами являются файлы откуда и куда читается/записывается массив данных. Дополнительным параметром для параллельных версий является количество потоков.</w:t>
      </w:r>
    </w:p>
    <w:p w:rsidR="00991615" w:rsidRDefault="00424197" w:rsidP="00F93158">
      <w:pPr>
        <w:spacing w:after="0" w:line="360" w:lineRule="auto"/>
        <w:ind w:firstLine="851"/>
        <w:jc w:val="both"/>
        <w:rPr>
          <w:ins w:id="2189" w:author="Виктория Санникова" w:date="2018-05-20T14:37:00Z"/>
          <w:rFonts w:asciiTheme="majorHAnsi" w:eastAsia="Times New Roman" w:hAnsiTheme="majorHAnsi" w:cstheme="majorBidi"/>
          <w:b/>
          <w:bCs/>
          <w:spacing w:val="-1"/>
          <w:sz w:val="26"/>
          <w:szCs w:val="26"/>
        </w:rPr>
      </w:pPr>
      <w:ins w:id="2190" w:author="Виктория Санникова" w:date="2018-05-21T22:40:00Z">
        <w:r w:rsidRPr="00570E4E">
          <w:rPr>
            <w:rFonts w:ascii="Times New Roman" w:hAnsi="Times New Roman" w:cs="Times New Roman"/>
            <w:noProof/>
            <w:sz w:val="24"/>
            <w:lang w:eastAsia="ru-RU"/>
          </w:rPr>
          <mc:AlternateContent>
            <mc:Choice Requires="wps">
              <w:drawing>
                <wp:anchor distT="45720" distB="45720" distL="114300" distR="114300" simplePos="0" relativeHeight="251642368" behindDoc="0" locked="0" layoutInCell="1" allowOverlap="1" wp14:anchorId="4A4FEEF7" wp14:editId="778F5597">
                  <wp:simplePos x="0" y="0"/>
                  <wp:positionH relativeFrom="column">
                    <wp:posOffset>2707640</wp:posOffset>
                  </wp:positionH>
                  <wp:positionV relativeFrom="paragraph">
                    <wp:posOffset>728030</wp:posOffset>
                  </wp:positionV>
                  <wp:extent cx="583565" cy="351155"/>
                  <wp:effectExtent l="0" t="0" r="26035" b="10795"/>
                  <wp:wrapSquare wrapText="bothSides"/>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351155"/>
                          </a:xfrm>
                          <a:prstGeom prst="rect">
                            <a:avLst/>
                          </a:prstGeom>
                          <a:solidFill>
                            <a:srgbClr val="FFFFFF"/>
                          </a:solidFill>
                          <a:ln w="9525">
                            <a:solidFill>
                              <a:schemeClr val="bg1"/>
                            </a:solidFill>
                            <a:miter lim="800000"/>
                            <a:headEnd/>
                            <a:tailEnd/>
                          </a:ln>
                        </wps:spPr>
                        <wps:txbx>
                          <w:txbxContent>
                            <w:p w:rsidR="0086088A" w:rsidRPr="00DE2BFF" w:rsidRDefault="0086088A" w:rsidP="004E498E">
                              <w:pPr>
                                <w:jc w:val="both"/>
                                <w:rPr>
                                  <w:rFonts w:ascii="Times New Roman" w:hAnsi="Times New Roman" w:cs="Times New Roman"/>
                                  <w:sz w:val="24"/>
                                  <w:lang w:val="en-US"/>
                                  <w:rPrChange w:id="2191" w:author="Виктория Санникова" w:date="2018-05-21T20:49:00Z">
                                    <w:rPr/>
                                  </w:rPrChange>
                                </w:rPr>
                                <w:pPrChange w:id="2192" w:author="Виктория Санникова" w:date="2018-05-21T20:40:00Z">
                                  <w:pPr/>
                                </w:pPrChange>
                              </w:pPr>
                              <w:ins w:id="2193" w:author="Виктория Санникова" w:date="2018-05-21T20:40:00Z">
                                <w:r w:rsidRPr="00570E4E">
                                  <w:rPr>
                                    <w:rFonts w:ascii="Times New Roman" w:hAnsi="Times New Roman" w:cs="Times New Roman"/>
                                    <w:sz w:val="24"/>
                                    <w:rPrChange w:id="2194" w:author="Виктория Санникова" w:date="2018-05-21T20:40:00Z">
                                      <w:rPr/>
                                    </w:rPrChange>
                                  </w:rPr>
                                  <w:t xml:space="preserve">Рис. </w:t>
                                </w:r>
                              </w:ins>
                              <w:ins w:id="2195" w:author="Виктория Санникова" w:date="2018-05-21T22:40:00Z">
                                <w:r>
                                  <w:rPr>
                                    <w:rFonts w:ascii="Times New Roman" w:hAnsi="Times New Roman" w:cs="Times New Roman"/>
                                    <w:sz w:val="24"/>
                                  </w:rPr>
                                  <w:t>5</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FEEF7" id="_x0000_s1034" type="#_x0000_t202" style="position:absolute;left:0;text-align:left;margin-left:213.2pt;margin-top:57.35pt;width:45.95pt;height:27.65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" strokecolor="white [3212]">
                  <v:textbox>
                    <w:txbxContent>
                      <w:p w:rsidR="0086088A" w:rsidRPr="00DE2BFF" w:rsidRDefault="0086088A" w:rsidP="004E498E">
                        <w:pPr>
                          <w:jc w:val="both"/>
                          <w:rPr>
                            <w:rFonts w:ascii="Times New Roman" w:hAnsi="Times New Roman" w:cs="Times New Roman"/>
                            <w:sz w:val="24"/>
                            <w:lang w:val="en-US"/>
                            <w:rPrChange w:id="2196" w:author="Виктория Санникова" w:date="2018-05-21T20:49:00Z">
                              <w:rPr/>
                            </w:rPrChange>
                          </w:rPr>
                          <w:pPrChange w:id="2197" w:author="Виктория Санникова" w:date="2018-05-21T20:40:00Z">
                            <w:pPr/>
                          </w:pPrChange>
                        </w:pPr>
                        <w:ins w:id="2198" w:author="Виктория Санникова" w:date="2018-05-21T20:40:00Z">
                          <w:r w:rsidRPr="00570E4E">
                            <w:rPr>
                              <w:rFonts w:ascii="Times New Roman" w:hAnsi="Times New Roman" w:cs="Times New Roman"/>
                              <w:sz w:val="24"/>
                              <w:rPrChange w:id="2199" w:author="Виктория Санникова" w:date="2018-05-21T20:40:00Z">
                                <w:rPr/>
                              </w:rPrChange>
                            </w:rPr>
                            <w:t xml:space="preserve">Рис. </w:t>
                          </w:r>
                        </w:ins>
                        <w:ins w:id="2200" w:author="Виктория Санникова" w:date="2018-05-21T22:40:00Z">
                          <w:r>
                            <w:rPr>
                              <w:rFonts w:ascii="Times New Roman" w:hAnsi="Times New Roman" w:cs="Times New Roman"/>
                              <w:sz w:val="24"/>
                            </w:rPr>
                            <w:t>5</w:t>
                          </w:r>
                        </w:ins>
                      </w:p>
                    </w:txbxContent>
                  </v:textbox>
                  <w10:wrap type="square"/>
                </v:shape>
              </w:pict>
            </mc:Fallback>
          </mc:AlternateContent>
        </w:r>
      </w:ins>
      <w:ins w:id="2201" w:author="Виктория Санникова" w:date="2018-05-20T14:37:00Z">
        <w:r w:rsidR="00991615">
          <w:rPr>
            <w:rFonts w:eastAsia="Times New Roman"/>
            <w:spacing w:val="-1"/>
          </w:rPr>
          <w:br w:type="page"/>
        </w:r>
      </w:ins>
    </w:p>
    <w:p w:rsidR="00391435" w:rsidDel="00991615" w:rsidRDefault="00391435">
      <w:pPr>
        <w:pStyle w:val="2"/>
        <w:spacing w:before="0"/>
        <w:rPr>
          <w:del w:id="2202" w:author="Виктория Санникова" w:date="2018-05-20T14:37:00Z"/>
          <w:rFonts w:eastAsia="Times New Roman"/>
          <w:color w:val="auto"/>
          <w:spacing w:val="-1"/>
        </w:rPr>
        <w:pPrChange w:id="2203" w:author="Виктория Санникова" w:date="2018-05-20T14:37:00Z">
          <w:pPr>
            <w:pStyle w:val="2"/>
            <w:numPr>
              <w:ilvl w:val="1"/>
              <w:numId w:val="45"/>
            </w:numPr>
            <w:spacing w:before="0"/>
            <w:ind w:left="1260" w:hanging="720"/>
          </w:pPr>
        </w:pPrChange>
      </w:pPr>
      <w:bookmarkStart w:id="2204" w:name="_Toc514593947"/>
      <w:bookmarkEnd w:id="2204"/>
    </w:p>
    <w:p w:rsidR="00391435" w:rsidDel="00991615" w:rsidRDefault="00391435">
      <w:pPr>
        <w:pStyle w:val="2"/>
        <w:spacing w:before="0"/>
        <w:rPr>
          <w:del w:id="2205" w:author="Виктория Санникова" w:date="2018-05-20T14:36:00Z"/>
        </w:rPr>
        <w:pPrChange w:id="2206" w:author="Виктория Санникова" w:date="2018-05-20T14:37:00Z">
          <w:pPr/>
        </w:pPrChange>
      </w:pPr>
      <w:del w:id="2207" w:author="Виктория Санникова" w:date="2018-05-20T14:37:00Z">
        <w:r w:rsidDel="00991615">
          <w:br w:type="page"/>
        </w:r>
      </w:del>
    </w:p>
    <w:p w:rsidR="00391435" w:rsidRPr="00391435" w:rsidDel="00991615" w:rsidRDefault="00391435">
      <w:pPr>
        <w:pStyle w:val="2"/>
        <w:rPr>
          <w:del w:id="2208" w:author="Виктория Санникова" w:date="2018-05-20T14:36:00Z"/>
        </w:rPr>
        <w:pPrChange w:id="2209" w:author="Виктория Санникова" w:date="2018-05-20T14:37:00Z">
          <w:pPr/>
        </w:pPrChange>
      </w:pPr>
      <w:bookmarkStart w:id="2210" w:name="_Toc514593948"/>
      <w:bookmarkEnd w:id="2210"/>
    </w:p>
    <w:p w:rsidR="00B1784F" w:rsidDel="00991615" w:rsidRDefault="00B1784F">
      <w:pPr>
        <w:pStyle w:val="2"/>
        <w:spacing w:before="0"/>
        <w:rPr>
          <w:del w:id="2211" w:author="Виктория Санникова" w:date="2018-05-20T14:37:00Z"/>
          <w:rFonts w:ascii="Cambria Math" w:hAnsi="Cambria Math" w:cs="Times New Roman"/>
          <w:sz w:val="24"/>
        </w:rPr>
        <w:pPrChange w:id="2212" w:author="Виктория Санникова" w:date="2018-05-20T14:37:00Z">
          <w:pPr/>
        </w:pPrChange>
      </w:pPr>
      <w:bookmarkStart w:id="2213" w:name="_Toc514593949"/>
      <w:bookmarkEnd w:id="2213"/>
    </w:p>
    <w:p w:rsidR="003537D3" w:rsidRDefault="00C1212F" w:rsidP="00282AD6">
      <w:pPr>
        <w:pStyle w:val="1"/>
        <w:numPr>
          <w:ilvl w:val="0"/>
          <w:numId w:val="44"/>
        </w:numPr>
        <w:rPr>
          <w:u w:val="none"/>
        </w:rPr>
      </w:pPr>
      <w:bookmarkStart w:id="2214" w:name="_Toc514593950"/>
      <w:r>
        <w:rPr>
          <w:u w:val="none"/>
        </w:rPr>
        <w:t>Результаты работы</w:t>
      </w:r>
      <w:ins w:id="2215" w:author="Виктория Санникова" w:date="2018-05-20T14:36:00Z">
        <w:r w:rsidR="00991615">
          <w:rPr>
            <w:u w:val="none"/>
          </w:rPr>
          <w:t xml:space="preserve">. </w:t>
        </w:r>
      </w:ins>
      <w:bookmarkStart w:id="2216" w:name="_GoBack"/>
      <w:bookmarkEnd w:id="2214"/>
      <w:bookmarkEnd w:id="2216"/>
      <w:del w:id="2217" w:author="Виктория Санникова" w:date="2018-05-21T20:55:00Z">
        <w:r w:rsidDel="00DE2BFF">
          <w:rPr>
            <w:u w:val="none"/>
          </w:rPr>
          <w:delText xml:space="preserve"> </w:delText>
        </w:r>
      </w:del>
      <w:del w:id="2218" w:author="Виктория Санникова" w:date="2018-05-20T14:36:00Z">
        <w:r w:rsidDel="00991615">
          <w:rPr>
            <w:u w:val="none"/>
          </w:rPr>
          <w:delText>на кластере</w:delText>
        </w:r>
      </w:del>
    </w:p>
    <w:p w:rsidR="00815D9D" w:rsidRPr="00815D9D" w:rsidDel="00991615" w:rsidRDefault="00424197" w:rsidP="0085111B">
      <w:pPr>
        <w:spacing w:after="0" w:line="360" w:lineRule="auto"/>
        <w:ind w:firstLine="851"/>
        <w:jc w:val="both"/>
        <w:rPr>
          <w:del w:id="2219" w:author="Виктория Санникова" w:date="2018-05-20T14:36:00Z"/>
          <w:rFonts w:ascii="Times New Roman" w:hAnsi="Times New Roman" w:cs="Times New Roman"/>
          <w:sz w:val="24"/>
        </w:rPr>
      </w:pPr>
      <w:ins w:id="2220" w:author="Виктория Санникова" w:date="2018-05-21T22:41:00Z">
        <w:r w:rsidRPr="00570E4E">
          <w:rPr>
            <w:rFonts w:ascii="Times New Roman" w:hAnsi="Times New Roman" w:cs="Times New Roman"/>
            <w:noProof/>
            <w:sz w:val="24"/>
            <w:lang w:eastAsia="ru-RU"/>
          </w:rPr>
          <mc:AlternateContent>
            <mc:Choice Requires="wps">
              <w:drawing>
                <wp:anchor distT="45720" distB="45720" distL="114300" distR="114300" simplePos="0" relativeHeight="251689472" behindDoc="0" locked="0" layoutInCell="1" allowOverlap="1" wp14:anchorId="09534E1E" wp14:editId="5BE8866D">
                  <wp:simplePos x="0" y="0"/>
                  <wp:positionH relativeFrom="column">
                    <wp:posOffset>2706848</wp:posOffset>
                  </wp:positionH>
                  <wp:positionV relativeFrom="paragraph">
                    <wp:posOffset>7985904</wp:posOffset>
                  </wp:positionV>
                  <wp:extent cx="583565" cy="351155"/>
                  <wp:effectExtent l="0" t="0" r="26035" b="10795"/>
                  <wp:wrapSquare wrapText="bothSides"/>
                  <wp:docPr id="320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351155"/>
                          </a:xfrm>
                          <a:prstGeom prst="rect">
                            <a:avLst/>
                          </a:prstGeom>
                          <a:solidFill>
                            <a:srgbClr val="FFFFFF"/>
                          </a:solidFill>
                          <a:ln w="9525">
                            <a:solidFill>
                              <a:schemeClr val="bg1"/>
                            </a:solidFill>
                            <a:miter lim="800000"/>
                            <a:headEnd/>
                            <a:tailEnd/>
                          </a:ln>
                        </wps:spPr>
                        <wps:txbx>
                          <w:txbxContent>
                            <w:p w:rsidR="0086088A" w:rsidRPr="00DE2BFF" w:rsidRDefault="0086088A" w:rsidP="00424197">
                              <w:pPr>
                                <w:jc w:val="both"/>
                                <w:rPr>
                                  <w:rFonts w:ascii="Times New Roman" w:hAnsi="Times New Roman" w:cs="Times New Roman"/>
                                  <w:sz w:val="24"/>
                                  <w:lang w:val="en-US"/>
                                  <w:rPrChange w:id="2221" w:author="Виктория Санникова" w:date="2018-05-21T20:49:00Z">
                                    <w:rPr/>
                                  </w:rPrChange>
                                </w:rPr>
                                <w:pPrChange w:id="2222" w:author="Виктория Санникова" w:date="2018-05-21T20:40:00Z">
                                  <w:pPr/>
                                </w:pPrChange>
                              </w:pPr>
                              <w:ins w:id="2223" w:author="Виктория Санникова" w:date="2018-05-21T20:40:00Z">
                                <w:r w:rsidRPr="00570E4E">
                                  <w:rPr>
                                    <w:rFonts w:ascii="Times New Roman" w:hAnsi="Times New Roman" w:cs="Times New Roman"/>
                                    <w:sz w:val="24"/>
                                    <w:rPrChange w:id="2224" w:author="Виктория Санникова" w:date="2018-05-21T20:40:00Z">
                                      <w:rPr/>
                                    </w:rPrChange>
                                  </w:rPr>
                                  <w:t xml:space="preserve">Рис. </w:t>
                                </w:r>
                              </w:ins>
                              <w:r>
                                <w:rPr>
                                  <w:rFonts w:ascii="Times New Roman" w:hAnsi="Times New Roman" w:cs="Times New Roman"/>
                                  <w:sz w:val="24"/>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34E1E" id="_x0000_s1035" type="#_x0000_t202" style="position:absolute;left:0;text-align:left;margin-left:213.15pt;margin-top:628.8pt;width:45.95pt;height:27.6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" strokecolor="white [3212]">
                  <v:textbox>
                    <w:txbxContent>
                      <w:p w:rsidR="0086088A" w:rsidRPr="00DE2BFF" w:rsidRDefault="0086088A" w:rsidP="00424197">
                        <w:pPr>
                          <w:jc w:val="both"/>
                          <w:rPr>
                            <w:rFonts w:ascii="Times New Roman" w:hAnsi="Times New Roman" w:cs="Times New Roman"/>
                            <w:sz w:val="24"/>
                            <w:lang w:val="en-US"/>
                            <w:rPrChange w:id="2225" w:author="Виктория Санникова" w:date="2018-05-21T20:49:00Z">
                              <w:rPr/>
                            </w:rPrChange>
                          </w:rPr>
                          <w:pPrChange w:id="2226" w:author="Виктория Санникова" w:date="2018-05-21T20:40:00Z">
                            <w:pPr/>
                          </w:pPrChange>
                        </w:pPr>
                        <w:ins w:id="2227" w:author="Виктория Санникова" w:date="2018-05-21T20:40:00Z">
                          <w:r w:rsidRPr="00570E4E">
                            <w:rPr>
                              <w:rFonts w:ascii="Times New Roman" w:hAnsi="Times New Roman" w:cs="Times New Roman"/>
                              <w:sz w:val="24"/>
                              <w:rPrChange w:id="2228" w:author="Виктория Санникова" w:date="2018-05-21T20:40:00Z">
                                <w:rPr/>
                              </w:rPrChange>
                            </w:rPr>
                            <w:t xml:space="preserve">Рис. </w:t>
                          </w:r>
                        </w:ins>
                        <w:r>
                          <w:rPr>
                            <w:rFonts w:ascii="Times New Roman" w:hAnsi="Times New Roman" w:cs="Times New Roman"/>
                            <w:sz w:val="24"/>
                          </w:rPr>
                          <w:t>7</w:t>
                        </w:r>
                      </w:p>
                    </w:txbxContent>
                  </v:textbox>
                  <w10:wrap type="square"/>
                </v:shape>
              </w:pict>
            </mc:Fallback>
          </mc:AlternateContent>
        </w:r>
        <w:r w:rsidRPr="00570E4E">
          <w:rPr>
            <w:rFonts w:ascii="Times New Roman" w:hAnsi="Times New Roman" w:cs="Times New Roman"/>
            <w:noProof/>
            <w:sz w:val="24"/>
            <w:lang w:eastAsia="ru-RU"/>
          </w:rPr>
          <mc:AlternateContent>
            <mc:Choice Requires="wps">
              <w:drawing>
                <wp:anchor distT="45720" distB="45720" distL="114300" distR="114300" simplePos="0" relativeHeight="251660800" behindDoc="0" locked="0" layoutInCell="1" allowOverlap="1" wp14:anchorId="367DD995" wp14:editId="15110405">
                  <wp:simplePos x="0" y="0"/>
                  <wp:positionH relativeFrom="column">
                    <wp:posOffset>2706370</wp:posOffset>
                  </wp:positionH>
                  <wp:positionV relativeFrom="paragraph">
                    <wp:posOffset>4340860</wp:posOffset>
                  </wp:positionV>
                  <wp:extent cx="583565" cy="351155"/>
                  <wp:effectExtent l="0" t="0" r="26035" b="10795"/>
                  <wp:wrapSquare wrapText="bothSides"/>
                  <wp:docPr id="2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351155"/>
                          </a:xfrm>
                          <a:prstGeom prst="rect">
                            <a:avLst/>
                          </a:prstGeom>
                          <a:solidFill>
                            <a:srgbClr val="FFFFFF"/>
                          </a:solidFill>
                          <a:ln w="9525">
                            <a:solidFill>
                              <a:schemeClr val="bg1"/>
                            </a:solidFill>
                            <a:miter lim="800000"/>
                            <a:headEnd/>
                            <a:tailEnd/>
                          </a:ln>
                        </wps:spPr>
                        <wps:txbx>
                          <w:txbxContent>
                            <w:p w:rsidR="0086088A" w:rsidRPr="00DE2BFF" w:rsidRDefault="0086088A" w:rsidP="004E498E">
                              <w:pPr>
                                <w:jc w:val="both"/>
                                <w:rPr>
                                  <w:rFonts w:ascii="Times New Roman" w:hAnsi="Times New Roman" w:cs="Times New Roman"/>
                                  <w:sz w:val="24"/>
                                  <w:lang w:val="en-US"/>
                                  <w:rPrChange w:id="2229" w:author="Виктория Санникова" w:date="2018-05-21T20:49:00Z">
                                    <w:rPr/>
                                  </w:rPrChange>
                                </w:rPr>
                                <w:pPrChange w:id="2230" w:author="Виктория Санникова" w:date="2018-05-21T20:40:00Z">
                                  <w:pPr/>
                                </w:pPrChange>
                              </w:pPr>
                              <w:ins w:id="2231" w:author="Виктория Санникова" w:date="2018-05-21T20:40:00Z">
                                <w:r w:rsidRPr="00570E4E">
                                  <w:rPr>
                                    <w:rFonts w:ascii="Times New Roman" w:hAnsi="Times New Roman" w:cs="Times New Roman"/>
                                    <w:sz w:val="24"/>
                                    <w:rPrChange w:id="2232" w:author="Виктория Санникова" w:date="2018-05-21T20:40:00Z">
                                      <w:rPr/>
                                    </w:rPrChange>
                                  </w:rPr>
                                  <w:t xml:space="preserve">Рис. </w:t>
                                </w:r>
                              </w:ins>
                              <w:ins w:id="2233" w:author="Виктория Санникова" w:date="2018-05-21T22:42:00Z">
                                <w:r>
                                  <w:rPr>
                                    <w:rFonts w:ascii="Times New Roman" w:hAnsi="Times New Roman" w:cs="Times New Roman"/>
                                    <w:sz w:val="24"/>
                                  </w:rPr>
                                  <w:t>6</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DD995" id="_x0000_s1036" type="#_x0000_t202" style="position:absolute;left:0;text-align:left;margin-left:213.1pt;margin-top:341.8pt;width:45.95pt;height:27.6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" strokecolor="white [3212]">
                  <v:textbox>
                    <w:txbxContent>
                      <w:p w:rsidR="0086088A" w:rsidRPr="00DE2BFF" w:rsidRDefault="0086088A" w:rsidP="004E498E">
                        <w:pPr>
                          <w:jc w:val="both"/>
                          <w:rPr>
                            <w:rFonts w:ascii="Times New Roman" w:hAnsi="Times New Roman" w:cs="Times New Roman"/>
                            <w:sz w:val="24"/>
                            <w:lang w:val="en-US"/>
                            <w:rPrChange w:id="2234" w:author="Виктория Санникова" w:date="2018-05-21T20:49:00Z">
                              <w:rPr/>
                            </w:rPrChange>
                          </w:rPr>
                          <w:pPrChange w:id="2235" w:author="Виктория Санникова" w:date="2018-05-21T20:40:00Z">
                            <w:pPr/>
                          </w:pPrChange>
                        </w:pPr>
                        <w:ins w:id="2236" w:author="Виктория Санникова" w:date="2018-05-21T20:40:00Z">
                          <w:r w:rsidRPr="00570E4E">
                            <w:rPr>
                              <w:rFonts w:ascii="Times New Roman" w:hAnsi="Times New Roman" w:cs="Times New Roman"/>
                              <w:sz w:val="24"/>
                              <w:rPrChange w:id="2237" w:author="Виктория Санникова" w:date="2018-05-21T20:40:00Z">
                                <w:rPr/>
                              </w:rPrChange>
                            </w:rPr>
                            <w:t xml:space="preserve">Рис. </w:t>
                          </w:r>
                        </w:ins>
                        <w:ins w:id="2238" w:author="Виктория Санникова" w:date="2018-05-21T22:42:00Z">
                          <w:r>
                            <w:rPr>
                              <w:rFonts w:ascii="Times New Roman" w:hAnsi="Times New Roman" w:cs="Times New Roman"/>
                              <w:sz w:val="24"/>
                            </w:rPr>
                            <w:t>6</w:t>
                          </w:r>
                        </w:ins>
                      </w:p>
                    </w:txbxContent>
                  </v:textbox>
                  <w10:wrap type="square"/>
                </v:shape>
              </w:pict>
            </mc:Fallback>
          </mc:AlternateContent>
        </w:r>
      </w:ins>
      <w:ins w:id="2239" w:author="Виктория Санникова" w:date="2018-05-21T23:18:00Z">
        <w:r w:rsidR="00F93158">
          <w:rPr>
            <w:noProof/>
            <w:lang w:eastAsia="ru-RU"/>
          </w:rPr>
          <w:drawing>
            <wp:anchor distT="0" distB="0" distL="114300" distR="114300" simplePos="0" relativeHeight="251683328" behindDoc="0" locked="0" layoutInCell="1" allowOverlap="1">
              <wp:simplePos x="0" y="0"/>
              <wp:positionH relativeFrom="column">
                <wp:posOffset>313690</wp:posOffset>
              </wp:positionH>
              <wp:positionV relativeFrom="paragraph">
                <wp:posOffset>4843780</wp:posOffset>
              </wp:positionV>
              <wp:extent cx="5350510" cy="3014345"/>
              <wp:effectExtent l="0" t="0" r="2540" b="14605"/>
              <wp:wrapTopAndBottom/>
              <wp:docPr id="3206" name="Диаграмма 320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ins>
      <w:ins w:id="2240" w:author="Виктория Санникова" w:date="2018-05-21T23:17:00Z">
        <w:r w:rsidR="00F93158">
          <w:rPr>
            <w:noProof/>
            <w:lang w:eastAsia="ru-RU"/>
          </w:rPr>
          <w:drawing>
            <wp:anchor distT="0" distB="0" distL="114300" distR="114300" simplePos="0" relativeHeight="251680256" behindDoc="0" locked="0" layoutInCell="1" allowOverlap="1">
              <wp:simplePos x="0" y="0"/>
              <wp:positionH relativeFrom="column">
                <wp:posOffset>331803</wp:posOffset>
              </wp:positionH>
              <wp:positionV relativeFrom="paragraph">
                <wp:posOffset>742227</wp:posOffset>
              </wp:positionV>
              <wp:extent cx="5349875" cy="3473450"/>
              <wp:effectExtent l="0" t="0" r="3175" b="12700"/>
              <wp:wrapTopAndBottom/>
              <wp:docPr id="3205" name="Диаграмма 320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ins>
      <w:ins w:id="2241" w:author="Виктория Санникова" w:date="2018-05-21T22:39:00Z">
        <w:r w:rsidR="004E498E">
          <w:rPr>
            <w:rFonts w:ascii="Times New Roman" w:hAnsi="Times New Roman" w:cs="Times New Roman"/>
            <w:sz w:val="24"/>
          </w:rPr>
          <w:t xml:space="preserve">Результаты работы приведены в графиках ниже (Рис. </w:t>
        </w:r>
      </w:ins>
      <w:r>
        <w:rPr>
          <w:rFonts w:ascii="Times New Roman" w:hAnsi="Times New Roman" w:cs="Times New Roman"/>
          <w:sz w:val="24"/>
        </w:rPr>
        <w:t>6</w:t>
      </w:r>
      <w:ins w:id="2242" w:author="Виктория Санникова" w:date="2018-05-21T22:39:00Z">
        <w:r w:rsidR="004E498E">
          <w:rPr>
            <w:rFonts w:ascii="Times New Roman" w:hAnsi="Times New Roman" w:cs="Times New Roman"/>
            <w:sz w:val="24"/>
          </w:rPr>
          <w:t>-</w:t>
        </w:r>
      </w:ins>
      <w:r>
        <w:rPr>
          <w:rFonts w:ascii="Times New Roman" w:hAnsi="Times New Roman" w:cs="Times New Roman"/>
          <w:sz w:val="24"/>
        </w:rPr>
        <w:t>7</w:t>
      </w:r>
      <w:ins w:id="2243" w:author="Виктория Санникова" w:date="2018-05-21T22:39:00Z">
        <w:r w:rsidR="004E498E">
          <w:rPr>
            <w:rFonts w:ascii="Times New Roman" w:hAnsi="Times New Roman" w:cs="Times New Roman"/>
            <w:sz w:val="24"/>
          </w:rPr>
          <w:t>).</w:t>
        </w:r>
      </w:ins>
      <w:ins w:id="2244" w:author="Виктория Санникова" w:date="2018-05-21T22:45:00Z">
        <w:r w:rsidR="004E498E" w:rsidRPr="004E498E">
          <w:rPr>
            <w:rFonts w:ascii="Times New Roman" w:hAnsi="Times New Roman" w:cs="Times New Roman"/>
            <w:sz w:val="24"/>
            <w:rPrChange w:id="2245" w:author="Виктория Санникова" w:date="2018-05-21T22:45:00Z">
              <w:rPr>
                <w:rFonts w:ascii="Times New Roman" w:hAnsi="Times New Roman" w:cs="Times New Roman"/>
                <w:sz w:val="24"/>
                <w:lang w:val="en-US"/>
              </w:rPr>
            </w:rPrChange>
          </w:rPr>
          <w:t xml:space="preserve"> </w:t>
        </w:r>
        <w:r w:rsidR="004E498E">
          <w:rPr>
            <w:rFonts w:ascii="Times New Roman" w:hAnsi="Times New Roman" w:cs="Times New Roman"/>
            <w:sz w:val="24"/>
          </w:rPr>
          <w:t xml:space="preserve">Данные приведены в </w:t>
        </w:r>
      </w:ins>
      <w:ins w:id="2246" w:author="Виктория Санникова" w:date="2018-05-21T22:46:00Z">
        <w:r w:rsidR="004E498E">
          <w:rPr>
            <w:rFonts w:ascii="Times New Roman" w:hAnsi="Times New Roman" w:cs="Times New Roman"/>
            <w:sz w:val="24"/>
          </w:rPr>
          <w:t>таблицах 1</w:t>
        </w:r>
      </w:ins>
      <w:ins w:id="2247" w:author="Виктория Санникова" w:date="2018-05-21T22:51:00Z">
        <w:r w:rsidR="00D73EA5">
          <w:rPr>
            <w:rFonts w:ascii="Times New Roman" w:hAnsi="Times New Roman" w:cs="Times New Roman"/>
            <w:sz w:val="24"/>
          </w:rPr>
          <w:t xml:space="preserve"> (время)</w:t>
        </w:r>
      </w:ins>
      <w:ins w:id="2248" w:author="Виктория Санникова" w:date="2018-05-21T22:46:00Z">
        <w:r w:rsidR="004E498E">
          <w:rPr>
            <w:rFonts w:ascii="Times New Roman" w:hAnsi="Times New Roman" w:cs="Times New Roman"/>
            <w:sz w:val="24"/>
          </w:rPr>
          <w:t xml:space="preserve"> и 2</w:t>
        </w:r>
      </w:ins>
      <w:ins w:id="2249" w:author="Виктория Санникова" w:date="2018-05-21T22:51:00Z">
        <w:r w:rsidR="00D73EA5">
          <w:rPr>
            <w:rFonts w:ascii="Times New Roman" w:hAnsi="Times New Roman" w:cs="Times New Roman"/>
            <w:sz w:val="24"/>
          </w:rPr>
          <w:t xml:space="preserve"> (ускорения) в зависимости от длины обрабатываемого массива </w:t>
        </w:r>
      </w:ins>
      <w:ins w:id="2250" w:author="Виктория Санникова" w:date="2018-05-21T22:52:00Z">
        <w:r w:rsidR="00D73EA5">
          <w:rPr>
            <w:rFonts w:ascii="Times New Roman" w:hAnsi="Times New Roman" w:cs="Times New Roman"/>
            <w:sz w:val="24"/>
          </w:rPr>
          <w:t>и количества потоков</w:t>
        </w:r>
      </w:ins>
      <w:ins w:id="2251" w:author="Виктория Санникова" w:date="2018-05-21T22:46:00Z">
        <w:r w:rsidR="004E498E">
          <w:rPr>
            <w:rFonts w:ascii="Times New Roman" w:hAnsi="Times New Roman" w:cs="Times New Roman"/>
            <w:sz w:val="24"/>
          </w:rPr>
          <w:t>.</w:t>
        </w:r>
      </w:ins>
      <w:ins w:id="2252" w:author="Виктория Санникова" w:date="2018-05-21T22:39:00Z">
        <w:r w:rsidR="004E498E">
          <w:rPr>
            <w:rFonts w:ascii="Times New Roman" w:hAnsi="Times New Roman" w:cs="Times New Roman"/>
            <w:sz w:val="24"/>
          </w:rPr>
          <w:t xml:space="preserve"> </w:t>
        </w:r>
      </w:ins>
      <w:ins w:id="2253" w:author="Виктория Санникова" w:date="2018-05-21T22:42:00Z">
        <w:r w:rsidR="004E498E">
          <w:rPr>
            <w:rFonts w:ascii="Times New Roman" w:hAnsi="Times New Roman" w:cs="Times New Roman"/>
            <w:sz w:val="24"/>
          </w:rPr>
          <w:t xml:space="preserve"> Эксперименты выполнены на </w:t>
        </w:r>
      </w:ins>
      <w:ins w:id="2254" w:author="Виктория Санникова" w:date="2018-05-21T22:43:00Z">
        <w:r w:rsidR="004E498E">
          <w:rPr>
            <w:rFonts w:ascii="Times New Roman" w:hAnsi="Times New Roman" w:cs="Times New Roman"/>
            <w:sz w:val="24"/>
          </w:rPr>
          <w:t xml:space="preserve">64-битной 2х ядерной системе. </w:t>
        </w:r>
      </w:ins>
      <w:del w:id="2255" w:author="Виктория Санникова" w:date="2018-05-20T14:36:00Z">
        <w:r w:rsidR="00C1212F" w:rsidRPr="00815D9D" w:rsidDel="00991615">
          <w:rPr>
            <w:rFonts w:ascii="Times New Roman" w:hAnsi="Times New Roman" w:cs="Times New Roman"/>
            <w:sz w:val="24"/>
          </w:rPr>
          <w:delText xml:space="preserve">В ходе выполнения работы были проведены вычислительные эксперименты на высокопроизводительном многопроцессорном кластере ННГУ. На вход подавались данные – количество вершин в исходном графе. Количество узлов(процессоров) </w:delText>
        </w:r>
        <w:r w:rsidR="00815D9D" w:rsidRPr="00815D9D" w:rsidDel="00991615">
          <w:rPr>
            <w:rFonts w:ascii="Times New Roman" w:hAnsi="Times New Roman" w:cs="Times New Roman"/>
            <w:sz w:val="24"/>
          </w:rPr>
          <w:delText xml:space="preserve">менялось:2, 4, 8, 16. </w:delText>
        </w:r>
      </w:del>
    </w:p>
    <w:p w:rsidR="00815D9D" w:rsidRPr="00815D9D" w:rsidDel="00991615" w:rsidRDefault="00815D9D" w:rsidP="0085111B">
      <w:pPr>
        <w:spacing w:after="0" w:line="360" w:lineRule="auto"/>
        <w:ind w:firstLine="851"/>
        <w:jc w:val="both"/>
        <w:rPr>
          <w:del w:id="2256" w:author="Виктория Санникова" w:date="2018-05-20T14:36:00Z"/>
          <w:rFonts w:ascii="Times New Roman" w:hAnsi="Times New Roman" w:cs="Times New Roman"/>
          <w:sz w:val="24"/>
        </w:rPr>
      </w:pPr>
      <w:del w:id="2257" w:author="Виктория Санникова" w:date="2018-05-20T14:36:00Z">
        <w:r w:rsidDel="00991615">
          <w:rPr>
            <w:noProof/>
            <w:lang w:eastAsia="ru-RU"/>
          </w:rPr>
          <w:drawing>
            <wp:anchor distT="0" distB="0" distL="114300" distR="114300" simplePos="0" relativeHeight="251662848" behindDoc="0" locked="0" layoutInCell="1" allowOverlap="1">
              <wp:simplePos x="0" y="0"/>
              <wp:positionH relativeFrom="column">
                <wp:posOffset>-635</wp:posOffset>
              </wp:positionH>
              <wp:positionV relativeFrom="paragraph">
                <wp:posOffset>288925</wp:posOffset>
              </wp:positionV>
              <wp:extent cx="6031230" cy="2461895"/>
              <wp:effectExtent l="0" t="0" r="762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031230" cy="2461895"/>
                      </a:xfrm>
                      <a:prstGeom prst="rect">
                        <a:avLst/>
                      </a:prstGeom>
                    </pic:spPr>
                  </pic:pic>
                </a:graphicData>
              </a:graphic>
              <wp14:sizeRelH relativeFrom="page">
                <wp14:pctWidth>0</wp14:pctWidth>
              </wp14:sizeRelH>
              <wp14:sizeRelV relativeFrom="page">
                <wp14:pctHeight>0</wp14:pctHeight>
              </wp14:sizeRelV>
            </wp:anchor>
          </w:drawing>
        </w:r>
        <w:r w:rsidRPr="00815D9D" w:rsidDel="00991615">
          <w:rPr>
            <w:rFonts w:ascii="Times New Roman" w:hAnsi="Times New Roman" w:cs="Times New Roman"/>
            <w:sz w:val="24"/>
          </w:rPr>
          <w:delText>При входном параметре 1024(количество вершин) получились такие результаты:</w:delText>
        </w:r>
      </w:del>
    </w:p>
    <w:p w:rsidR="00815D9D" w:rsidDel="00991615" w:rsidRDefault="00815D9D" w:rsidP="0085111B">
      <w:pPr>
        <w:ind w:firstLine="851"/>
        <w:jc w:val="both"/>
        <w:rPr>
          <w:del w:id="2258" w:author="Виктория Санникова" w:date="2018-05-20T14:36:00Z"/>
        </w:rPr>
      </w:pPr>
    </w:p>
    <w:p w:rsidR="00815D9D" w:rsidDel="00991615" w:rsidRDefault="00815D9D" w:rsidP="0085111B">
      <w:pPr>
        <w:ind w:firstLine="851"/>
        <w:jc w:val="both"/>
        <w:rPr>
          <w:del w:id="2259" w:author="Виктория Санникова" w:date="2018-05-20T14:36:00Z"/>
        </w:rPr>
      </w:pPr>
    </w:p>
    <w:p w:rsidR="00C1212F" w:rsidRPr="00815D9D" w:rsidDel="00991615" w:rsidRDefault="00815D9D" w:rsidP="0085111B">
      <w:pPr>
        <w:ind w:firstLine="851"/>
        <w:jc w:val="both"/>
        <w:rPr>
          <w:del w:id="2260" w:author="Виктория Санникова" w:date="2018-05-20T14:36:00Z"/>
          <w:rFonts w:ascii="Times New Roman" w:hAnsi="Times New Roman" w:cs="Times New Roman"/>
          <w:sz w:val="24"/>
        </w:rPr>
      </w:pPr>
      <w:del w:id="2261" w:author="Виктория Санникова" w:date="2018-05-20T14:36:00Z">
        <w:r w:rsidDel="00991615">
          <w:rPr>
            <w:rFonts w:ascii="Times New Roman" w:hAnsi="Times New Roman" w:cs="Times New Roman"/>
            <w:sz w:val="24"/>
          </w:rPr>
          <w:delText>Пр</w:delText>
        </w:r>
        <w:r w:rsidRPr="00815D9D" w:rsidDel="00991615">
          <w:rPr>
            <w:rFonts w:ascii="Times New Roman" w:hAnsi="Times New Roman" w:cs="Times New Roman"/>
            <w:sz w:val="24"/>
          </w:rPr>
          <w:delText>и входном параметре 10000:</w:delText>
        </w:r>
      </w:del>
    </w:p>
    <w:p w:rsidR="00C1212F" w:rsidDel="00991615" w:rsidRDefault="00815D9D" w:rsidP="0085111B">
      <w:pPr>
        <w:spacing w:after="0" w:line="360" w:lineRule="auto"/>
        <w:ind w:firstLine="851"/>
        <w:jc w:val="both"/>
        <w:rPr>
          <w:del w:id="2262" w:author="Виктория Санникова" w:date="2018-05-20T14:36:00Z"/>
          <w:rFonts w:ascii="Times New Roman" w:hAnsi="Times New Roman" w:cs="Times New Roman"/>
          <w:sz w:val="24"/>
        </w:rPr>
      </w:pPr>
      <w:del w:id="2263" w:author="Виктория Санникова" w:date="2018-05-20T14:36:00Z">
        <w:r w:rsidDel="00991615">
          <w:rPr>
            <w:noProof/>
            <w:lang w:eastAsia="ru-RU"/>
          </w:rPr>
          <w:drawing>
            <wp:anchor distT="0" distB="0" distL="114300" distR="114300" simplePos="0" relativeHeight="251664896" behindDoc="0" locked="0" layoutInCell="1" allowOverlap="1">
              <wp:simplePos x="0" y="0"/>
              <wp:positionH relativeFrom="column">
                <wp:posOffset>-635</wp:posOffset>
              </wp:positionH>
              <wp:positionV relativeFrom="paragraph">
                <wp:posOffset>2540</wp:posOffset>
              </wp:positionV>
              <wp:extent cx="6031230" cy="2828925"/>
              <wp:effectExtent l="0" t="0" r="7620" b="952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031230" cy="2828925"/>
                      </a:xfrm>
                      <a:prstGeom prst="rect">
                        <a:avLst/>
                      </a:prstGeom>
                    </pic:spPr>
                  </pic:pic>
                </a:graphicData>
              </a:graphic>
              <wp14:sizeRelH relativeFrom="page">
                <wp14:pctWidth>0</wp14:pctWidth>
              </wp14:sizeRelH>
              <wp14:sizeRelV relativeFrom="page">
                <wp14:pctHeight>0</wp14:pctHeight>
              </wp14:sizeRelV>
            </wp:anchor>
          </w:drawing>
        </w:r>
        <w:r w:rsidR="00DF322A" w:rsidDel="00991615">
          <w:rPr>
            <w:rFonts w:ascii="Times New Roman" w:hAnsi="Times New Roman" w:cs="Times New Roman"/>
            <w:sz w:val="24"/>
          </w:rPr>
          <w:delText>Отм</w:delText>
        </w:r>
        <w:r w:rsidR="00DF322A" w:rsidRPr="00DF322A" w:rsidDel="00991615">
          <w:rPr>
            <w:rFonts w:ascii="Times New Roman" w:hAnsi="Times New Roman" w:cs="Times New Roman"/>
            <w:sz w:val="24"/>
          </w:rPr>
          <w:delText xml:space="preserve">етим, что последовательная версия алгоритма работает за доли секунды </w:delText>
        </w:r>
        <w:r w:rsidR="00DF322A" w:rsidDel="00991615">
          <w:rPr>
            <w:rFonts w:ascii="Times New Roman" w:hAnsi="Times New Roman" w:cs="Times New Roman"/>
            <w:sz w:val="24"/>
          </w:rPr>
          <w:delText>даже при больших объемах данных.</w:delText>
        </w:r>
      </w:del>
    </w:p>
    <w:p w:rsidR="00DE5A62" w:rsidDel="00991615" w:rsidRDefault="00DE5A62" w:rsidP="0085111B">
      <w:pPr>
        <w:spacing w:after="0" w:line="360" w:lineRule="auto"/>
        <w:ind w:firstLine="851"/>
        <w:jc w:val="both"/>
        <w:rPr>
          <w:del w:id="2264" w:author="Виктория Санникова" w:date="2018-05-20T14:36:00Z"/>
          <w:rFonts w:ascii="Times New Roman" w:hAnsi="Times New Roman" w:cs="Times New Roman"/>
          <w:sz w:val="24"/>
        </w:rPr>
      </w:pPr>
      <w:del w:id="2265" w:author="Виктория Санникова" w:date="2018-05-20T14:36:00Z">
        <w:r w:rsidDel="00991615">
          <w:rPr>
            <w:noProof/>
            <w:lang w:eastAsia="ru-RU"/>
          </w:rPr>
          <w:drawing>
            <wp:anchor distT="0" distB="0" distL="114300" distR="114300" simplePos="0" relativeHeight="251666944" behindDoc="0" locked="0" layoutInCell="1" allowOverlap="1">
              <wp:simplePos x="0" y="0"/>
              <wp:positionH relativeFrom="column">
                <wp:posOffset>-635</wp:posOffset>
              </wp:positionH>
              <wp:positionV relativeFrom="paragraph">
                <wp:posOffset>715010</wp:posOffset>
              </wp:positionV>
              <wp:extent cx="6031230" cy="3937000"/>
              <wp:effectExtent l="0" t="0" r="7620" b="6350"/>
              <wp:wrapTopAndBottom/>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r w:rsidDel="00991615">
          <w:rPr>
            <w:rFonts w:ascii="Times New Roman" w:hAnsi="Times New Roman" w:cs="Times New Roman"/>
            <w:sz w:val="24"/>
          </w:rPr>
          <w:delText xml:space="preserve">В приведенном ниже графике </w:delText>
        </w:r>
        <w:r w:rsidR="006C6FB5" w:rsidDel="00991615">
          <w:rPr>
            <w:rFonts w:ascii="Times New Roman" w:hAnsi="Times New Roman" w:cs="Times New Roman"/>
            <w:sz w:val="24"/>
          </w:rPr>
          <w:delText>отображено</w:delText>
        </w:r>
        <w:r w:rsidDel="00991615">
          <w:rPr>
            <w:rFonts w:ascii="Times New Roman" w:hAnsi="Times New Roman" w:cs="Times New Roman"/>
            <w:sz w:val="24"/>
          </w:rPr>
          <w:delText xml:space="preserve"> изменение времени работы программы в зависимости от количества входных данных и количества работающих процессов:</w:delText>
        </w:r>
      </w:del>
    </w:p>
    <w:p w:rsidR="00DE5A62" w:rsidDel="00991615" w:rsidRDefault="00DE5A62" w:rsidP="0085111B">
      <w:pPr>
        <w:ind w:firstLine="851"/>
        <w:jc w:val="both"/>
        <w:rPr>
          <w:del w:id="2266" w:author="Виктория Санникова" w:date="2018-05-20T14:36:00Z"/>
          <w:rFonts w:ascii="Times New Roman" w:hAnsi="Times New Roman" w:cs="Times New Roman"/>
          <w:sz w:val="24"/>
        </w:rPr>
      </w:pPr>
    </w:p>
    <w:p w:rsidR="00DE5A62" w:rsidDel="00991615" w:rsidRDefault="00DE5A62" w:rsidP="0085111B">
      <w:pPr>
        <w:ind w:firstLine="851"/>
        <w:jc w:val="both"/>
        <w:rPr>
          <w:del w:id="2267" w:author="Виктория Санникова" w:date="2018-05-20T14:36:00Z"/>
          <w:rFonts w:ascii="Times New Roman" w:hAnsi="Times New Roman" w:cs="Times New Roman"/>
          <w:sz w:val="24"/>
        </w:rPr>
      </w:pPr>
      <w:del w:id="2268" w:author="Виктория Санникова" w:date="2018-05-20T14:36:00Z">
        <w:r w:rsidDel="00991615">
          <w:rPr>
            <w:rFonts w:ascii="Times New Roman" w:hAnsi="Times New Roman" w:cs="Times New Roman"/>
            <w:sz w:val="24"/>
          </w:rPr>
          <w:br w:type="page"/>
        </w:r>
      </w:del>
    </w:p>
    <w:p w:rsidR="004E498E" w:rsidRDefault="004E498E" w:rsidP="0085111B">
      <w:pPr>
        <w:ind w:firstLine="851"/>
        <w:jc w:val="both"/>
        <w:rPr>
          <w:ins w:id="2269" w:author="Виктория Санникова" w:date="2018-05-21T22:48:00Z"/>
          <w:rFonts w:ascii="Times New Roman" w:hAnsi="Times New Roman" w:cs="Times New Roman"/>
          <w:sz w:val="24"/>
        </w:rPr>
      </w:pPr>
      <w:ins w:id="2270" w:author="Виктория Санникова" w:date="2018-05-21T22:46:00Z">
        <w:r>
          <w:rPr>
            <w:rFonts w:ascii="Times New Roman" w:hAnsi="Times New Roman" w:cs="Times New Roman"/>
            <w:sz w:val="24"/>
          </w:rPr>
          <w:br w:type="page"/>
        </w:r>
      </w:ins>
    </w:p>
    <w:tbl>
      <w:tblPr>
        <w:tblStyle w:val="a4"/>
        <w:tblW w:w="0" w:type="auto"/>
        <w:tblLook w:val="04A0" w:firstRow="1" w:lastRow="0" w:firstColumn="1" w:lastColumn="0" w:noHBand="0" w:noVBand="1"/>
        <w:tblPrChange w:id="2271" w:author="Виктория Санникова" w:date="2018-05-21T22:49:00Z">
          <w:tblPr>
            <w:tblStyle w:val="a4"/>
            <w:tblW w:w="0" w:type="auto"/>
            <w:tblLook w:val="04A0" w:firstRow="1" w:lastRow="0" w:firstColumn="1" w:lastColumn="0" w:noHBand="0" w:noVBand="1"/>
          </w:tblPr>
        </w:tblPrChange>
      </w:tblPr>
      <w:tblGrid>
        <w:gridCol w:w="1387"/>
        <w:gridCol w:w="1387"/>
        <w:gridCol w:w="1388"/>
        <w:gridCol w:w="1388"/>
        <w:gridCol w:w="1388"/>
        <w:gridCol w:w="1388"/>
        <w:gridCol w:w="1388"/>
        <w:tblGridChange w:id="2272">
          <w:tblGrid>
            <w:gridCol w:w="1387"/>
            <w:gridCol w:w="1387"/>
            <w:gridCol w:w="1388"/>
            <w:gridCol w:w="1388"/>
            <w:gridCol w:w="1388"/>
            <w:gridCol w:w="1388"/>
            <w:gridCol w:w="1388"/>
          </w:tblGrid>
        </w:tblGridChange>
      </w:tblGrid>
      <w:tr w:rsidR="00D73EA5" w:rsidTr="0086088A">
        <w:trPr>
          <w:ins w:id="2273" w:author="Виктория Санникова" w:date="2018-05-21T22:48:00Z"/>
        </w:trPr>
        <w:tc>
          <w:tcPr>
            <w:tcW w:w="1387" w:type="dxa"/>
            <w:vAlign w:val="bottom"/>
            <w:tcPrChange w:id="2274" w:author="Виктория Санникова" w:date="2018-05-21T22:49:00Z">
              <w:tcPr>
                <w:tcW w:w="1387" w:type="dxa"/>
              </w:tcPr>
            </w:tcPrChange>
          </w:tcPr>
          <w:p w:rsidR="00D73EA5" w:rsidRDefault="00D73EA5" w:rsidP="00D73EA5">
            <w:pPr>
              <w:rPr>
                <w:ins w:id="2275" w:author="Виктория Санникова" w:date="2018-05-21T22:48:00Z"/>
                <w:rFonts w:ascii="Times New Roman" w:hAnsi="Times New Roman" w:cs="Times New Roman"/>
                <w:sz w:val="24"/>
              </w:rPr>
            </w:pPr>
          </w:p>
        </w:tc>
        <w:tc>
          <w:tcPr>
            <w:tcW w:w="1387" w:type="dxa"/>
            <w:vAlign w:val="bottom"/>
            <w:tcPrChange w:id="2276" w:author="Виктория Санникова" w:date="2018-05-21T22:49:00Z">
              <w:tcPr>
                <w:tcW w:w="1387" w:type="dxa"/>
              </w:tcPr>
            </w:tcPrChange>
          </w:tcPr>
          <w:p w:rsidR="00D73EA5" w:rsidRDefault="00D73EA5" w:rsidP="00D73EA5">
            <w:pPr>
              <w:rPr>
                <w:ins w:id="2277" w:author="Виктория Санникова" w:date="2018-05-21T22:48:00Z"/>
                <w:rFonts w:ascii="Times New Roman" w:hAnsi="Times New Roman" w:cs="Times New Roman"/>
                <w:sz w:val="24"/>
              </w:rPr>
            </w:pPr>
            <w:ins w:id="2278" w:author="Виктория Санникова" w:date="2018-05-21T22:49:00Z">
              <w:r>
                <w:rPr>
                  <w:rFonts w:ascii="Calibri" w:hAnsi="Calibri" w:cs="Calibri"/>
                  <w:color w:val="000000"/>
                </w:rPr>
                <w:t>100</w:t>
              </w:r>
            </w:ins>
          </w:p>
        </w:tc>
        <w:tc>
          <w:tcPr>
            <w:tcW w:w="1388" w:type="dxa"/>
            <w:vAlign w:val="bottom"/>
            <w:tcPrChange w:id="2279" w:author="Виктория Санникова" w:date="2018-05-21T22:49:00Z">
              <w:tcPr>
                <w:tcW w:w="1388" w:type="dxa"/>
              </w:tcPr>
            </w:tcPrChange>
          </w:tcPr>
          <w:p w:rsidR="00D73EA5" w:rsidRDefault="00D73EA5" w:rsidP="00D73EA5">
            <w:pPr>
              <w:rPr>
                <w:ins w:id="2280" w:author="Виктория Санникова" w:date="2018-05-21T22:48:00Z"/>
                <w:rFonts w:ascii="Times New Roman" w:hAnsi="Times New Roman" w:cs="Times New Roman"/>
                <w:sz w:val="24"/>
              </w:rPr>
            </w:pPr>
            <w:ins w:id="2281" w:author="Виктория Санникова" w:date="2018-05-21T22:49:00Z">
              <w:r>
                <w:rPr>
                  <w:rFonts w:ascii="Calibri" w:hAnsi="Calibri" w:cs="Calibri"/>
                  <w:color w:val="000000"/>
                </w:rPr>
                <w:t>1000</w:t>
              </w:r>
            </w:ins>
          </w:p>
        </w:tc>
        <w:tc>
          <w:tcPr>
            <w:tcW w:w="1388" w:type="dxa"/>
            <w:vAlign w:val="bottom"/>
            <w:tcPrChange w:id="2282" w:author="Виктория Санникова" w:date="2018-05-21T22:49:00Z">
              <w:tcPr>
                <w:tcW w:w="1388" w:type="dxa"/>
              </w:tcPr>
            </w:tcPrChange>
          </w:tcPr>
          <w:p w:rsidR="00D73EA5" w:rsidRDefault="00D73EA5" w:rsidP="00D73EA5">
            <w:pPr>
              <w:rPr>
                <w:ins w:id="2283" w:author="Виктория Санникова" w:date="2018-05-21T22:48:00Z"/>
                <w:rFonts w:ascii="Times New Roman" w:hAnsi="Times New Roman" w:cs="Times New Roman"/>
                <w:sz w:val="24"/>
              </w:rPr>
            </w:pPr>
            <w:ins w:id="2284" w:author="Виктория Санникова" w:date="2018-05-21T22:49:00Z">
              <w:r>
                <w:rPr>
                  <w:rFonts w:ascii="Calibri" w:hAnsi="Calibri" w:cs="Calibri"/>
                  <w:color w:val="000000"/>
                </w:rPr>
                <w:t>10000</w:t>
              </w:r>
            </w:ins>
          </w:p>
        </w:tc>
        <w:tc>
          <w:tcPr>
            <w:tcW w:w="1388" w:type="dxa"/>
            <w:vAlign w:val="bottom"/>
            <w:tcPrChange w:id="2285" w:author="Виктория Санникова" w:date="2018-05-21T22:49:00Z">
              <w:tcPr>
                <w:tcW w:w="1388" w:type="dxa"/>
              </w:tcPr>
            </w:tcPrChange>
          </w:tcPr>
          <w:p w:rsidR="00D73EA5" w:rsidRDefault="00D73EA5" w:rsidP="00D73EA5">
            <w:pPr>
              <w:rPr>
                <w:ins w:id="2286" w:author="Виктория Санникова" w:date="2018-05-21T22:48:00Z"/>
                <w:rFonts w:ascii="Times New Roman" w:hAnsi="Times New Roman" w:cs="Times New Roman"/>
                <w:sz w:val="24"/>
              </w:rPr>
            </w:pPr>
            <w:ins w:id="2287" w:author="Виктория Санникова" w:date="2018-05-21T22:49:00Z">
              <w:r>
                <w:rPr>
                  <w:rFonts w:ascii="Calibri" w:hAnsi="Calibri" w:cs="Calibri"/>
                  <w:color w:val="000000"/>
                </w:rPr>
                <w:t>1000000</w:t>
              </w:r>
            </w:ins>
          </w:p>
        </w:tc>
        <w:tc>
          <w:tcPr>
            <w:tcW w:w="1388" w:type="dxa"/>
            <w:vAlign w:val="bottom"/>
            <w:tcPrChange w:id="2288" w:author="Виктория Санникова" w:date="2018-05-21T22:49:00Z">
              <w:tcPr>
                <w:tcW w:w="1388" w:type="dxa"/>
              </w:tcPr>
            </w:tcPrChange>
          </w:tcPr>
          <w:p w:rsidR="00D73EA5" w:rsidRDefault="00D73EA5" w:rsidP="00D73EA5">
            <w:pPr>
              <w:rPr>
                <w:ins w:id="2289" w:author="Виктория Санникова" w:date="2018-05-21T22:48:00Z"/>
                <w:rFonts w:ascii="Times New Roman" w:hAnsi="Times New Roman" w:cs="Times New Roman"/>
                <w:sz w:val="24"/>
              </w:rPr>
            </w:pPr>
            <w:ins w:id="2290" w:author="Виктория Санникова" w:date="2018-05-21T22:49:00Z">
              <w:r>
                <w:rPr>
                  <w:rFonts w:ascii="Calibri" w:hAnsi="Calibri" w:cs="Calibri"/>
                  <w:color w:val="000000"/>
                </w:rPr>
                <w:t>25000000</w:t>
              </w:r>
            </w:ins>
          </w:p>
        </w:tc>
        <w:tc>
          <w:tcPr>
            <w:tcW w:w="1388" w:type="dxa"/>
            <w:vAlign w:val="bottom"/>
            <w:tcPrChange w:id="2291" w:author="Виктория Санникова" w:date="2018-05-21T22:49:00Z">
              <w:tcPr>
                <w:tcW w:w="1388" w:type="dxa"/>
              </w:tcPr>
            </w:tcPrChange>
          </w:tcPr>
          <w:p w:rsidR="00D73EA5" w:rsidRDefault="00D73EA5" w:rsidP="00D73EA5">
            <w:pPr>
              <w:rPr>
                <w:ins w:id="2292" w:author="Виктория Санникова" w:date="2018-05-21T22:48:00Z"/>
                <w:rFonts w:ascii="Times New Roman" w:hAnsi="Times New Roman" w:cs="Times New Roman"/>
                <w:sz w:val="24"/>
              </w:rPr>
            </w:pPr>
            <w:ins w:id="2293" w:author="Виктория Санникова" w:date="2018-05-21T22:49:00Z">
              <w:r>
                <w:rPr>
                  <w:rFonts w:ascii="Calibri" w:hAnsi="Calibri" w:cs="Calibri"/>
                  <w:color w:val="000000"/>
                </w:rPr>
                <w:t>100000000</w:t>
              </w:r>
            </w:ins>
          </w:p>
        </w:tc>
      </w:tr>
      <w:tr w:rsidR="00D73EA5" w:rsidTr="0086088A">
        <w:trPr>
          <w:ins w:id="2294" w:author="Виктория Санникова" w:date="2018-05-21T22:48:00Z"/>
        </w:trPr>
        <w:tc>
          <w:tcPr>
            <w:tcW w:w="1387" w:type="dxa"/>
            <w:vAlign w:val="bottom"/>
            <w:tcPrChange w:id="2295" w:author="Виктория Санникова" w:date="2018-05-21T22:49:00Z">
              <w:tcPr>
                <w:tcW w:w="1387" w:type="dxa"/>
              </w:tcPr>
            </w:tcPrChange>
          </w:tcPr>
          <w:p w:rsidR="00D73EA5" w:rsidRDefault="00D73EA5" w:rsidP="00D73EA5">
            <w:pPr>
              <w:rPr>
                <w:ins w:id="2296" w:author="Виктория Санникова" w:date="2018-05-21T22:48:00Z"/>
                <w:rFonts w:ascii="Times New Roman" w:hAnsi="Times New Roman" w:cs="Times New Roman"/>
                <w:sz w:val="24"/>
              </w:rPr>
            </w:pPr>
            <w:proofErr w:type="spellStart"/>
            <w:ins w:id="2297" w:author="Виктория Санникова" w:date="2018-05-21T22:49:00Z">
              <w:r>
                <w:rPr>
                  <w:rFonts w:ascii="Calibri" w:hAnsi="Calibri" w:cs="Calibri"/>
                  <w:color w:val="000000"/>
                </w:rPr>
                <w:t>linear</w:t>
              </w:r>
            </w:ins>
            <w:proofErr w:type="spellEnd"/>
          </w:p>
        </w:tc>
        <w:tc>
          <w:tcPr>
            <w:tcW w:w="1387" w:type="dxa"/>
            <w:vAlign w:val="bottom"/>
            <w:tcPrChange w:id="2298" w:author="Виктория Санникова" w:date="2018-05-21T22:49:00Z">
              <w:tcPr>
                <w:tcW w:w="1387" w:type="dxa"/>
              </w:tcPr>
            </w:tcPrChange>
          </w:tcPr>
          <w:p w:rsidR="00D73EA5" w:rsidRDefault="00D73EA5" w:rsidP="00D73EA5">
            <w:pPr>
              <w:rPr>
                <w:ins w:id="2299" w:author="Виктория Санникова" w:date="2018-05-21T22:48:00Z"/>
                <w:rFonts w:ascii="Times New Roman" w:hAnsi="Times New Roman" w:cs="Times New Roman"/>
                <w:sz w:val="24"/>
              </w:rPr>
            </w:pPr>
            <w:ins w:id="2300" w:author="Виктория Санникова" w:date="2018-05-21T22:49:00Z">
              <w:r>
                <w:rPr>
                  <w:rFonts w:ascii="Calibri" w:hAnsi="Calibri" w:cs="Calibri"/>
                  <w:color w:val="000000"/>
                </w:rPr>
                <w:t>0,000012</w:t>
              </w:r>
            </w:ins>
          </w:p>
        </w:tc>
        <w:tc>
          <w:tcPr>
            <w:tcW w:w="1388" w:type="dxa"/>
            <w:vAlign w:val="bottom"/>
            <w:tcPrChange w:id="2301" w:author="Виктория Санникова" w:date="2018-05-21T22:49:00Z">
              <w:tcPr>
                <w:tcW w:w="1388" w:type="dxa"/>
              </w:tcPr>
            </w:tcPrChange>
          </w:tcPr>
          <w:p w:rsidR="00D73EA5" w:rsidRDefault="00D73EA5" w:rsidP="00D73EA5">
            <w:pPr>
              <w:rPr>
                <w:ins w:id="2302" w:author="Виктория Санникова" w:date="2018-05-21T22:48:00Z"/>
                <w:rFonts w:ascii="Times New Roman" w:hAnsi="Times New Roman" w:cs="Times New Roman"/>
                <w:sz w:val="24"/>
              </w:rPr>
            </w:pPr>
            <w:ins w:id="2303" w:author="Виктория Санникова" w:date="2018-05-21T22:49:00Z">
              <w:r>
                <w:rPr>
                  <w:rFonts w:ascii="Calibri" w:hAnsi="Calibri" w:cs="Calibri"/>
                  <w:color w:val="000000"/>
                </w:rPr>
                <w:t>0,00009</w:t>
              </w:r>
            </w:ins>
          </w:p>
        </w:tc>
        <w:tc>
          <w:tcPr>
            <w:tcW w:w="1388" w:type="dxa"/>
            <w:vAlign w:val="bottom"/>
            <w:tcPrChange w:id="2304" w:author="Виктория Санникова" w:date="2018-05-21T22:49:00Z">
              <w:tcPr>
                <w:tcW w:w="1388" w:type="dxa"/>
              </w:tcPr>
            </w:tcPrChange>
          </w:tcPr>
          <w:p w:rsidR="00D73EA5" w:rsidRDefault="00D73EA5" w:rsidP="00D73EA5">
            <w:pPr>
              <w:rPr>
                <w:ins w:id="2305" w:author="Виктория Санникова" w:date="2018-05-21T22:48:00Z"/>
                <w:rFonts w:ascii="Times New Roman" w:hAnsi="Times New Roman" w:cs="Times New Roman"/>
                <w:sz w:val="24"/>
              </w:rPr>
            </w:pPr>
            <w:ins w:id="2306" w:author="Виктория Санникова" w:date="2018-05-21T22:49:00Z">
              <w:r>
                <w:rPr>
                  <w:rFonts w:ascii="Calibri" w:hAnsi="Calibri" w:cs="Calibri"/>
                  <w:color w:val="000000"/>
                </w:rPr>
                <w:t>0,001862</w:t>
              </w:r>
            </w:ins>
          </w:p>
        </w:tc>
        <w:tc>
          <w:tcPr>
            <w:tcW w:w="1388" w:type="dxa"/>
            <w:vAlign w:val="bottom"/>
            <w:tcPrChange w:id="2307" w:author="Виктория Санникова" w:date="2018-05-21T22:49:00Z">
              <w:tcPr>
                <w:tcW w:w="1388" w:type="dxa"/>
              </w:tcPr>
            </w:tcPrChange>
          </w:tcPr>
          <w:p w:rsidR="00D73EA5" w:rsidRDefault="00D73EA5" w:rsidP="00D73EA5">
            <w:pPr>
              <w:rPr>
                <w:ins w:id="2308" w:author="Виктория Санникова" w:date="2018-05-21T22:48:00Z"/>
                <w:rFonts w:ascii="Times New Roman" w:hAnsi="Times New Roman" w:cs="Times New Roman"/>
                <w:sz w:val="24"/>
              </w:rPr>
            </w:pPr>
            <w:ins w:id="2309" w:author="Виктория Санникова" w:date="2018-05-21T22:49:00Z">
              <w:r>
                <w:rPr>
                  <w:rFonts w:ascii="Calibri" w:hAnsi="Calibri" w:cs="Calibri"/>
                  <w:color w:val="000000"/>
                </w:rPr>
                <w:t>0,185997</w:t>
              </w:r>
            </w:ins>
          </w:p>
        </w:tc>
        <w:tc>
          <w:tcPr>
            <w:tcW w:w="1388" w:type="dxa"/>
            <w:vAlign w:val="bottom"/>
            <w:tcPrChange w:id="2310" w:author="Виктория Санникова" w:date="2018-05-21T22:49:00Z">
              <w:tcPr>
                <w:tcW w:w="1388" w:type="dxa"/>
              </w:tcPr>
            </w:tcPrChange>
          </w:tcPr>
          <w:p w:rsidR="00D73EA5" w:rsidRDefault="00D73EA5" w:rsidP="00D73EA5">
            <w:pPr>
              <w:rPr>
                <w:ins w:id="2311" w:author="Виктория Санникова" w:date="2018-05-21T22:48:00Z"/>
                <w:rFonts w:ascii="Times New Roman" w:hAnsi="Times New Roman" w:cs="Times New Roman"/>
                <w:sz w:val="24"/>
              </w:rPr>
            </w:pPr>
            <w:ins w:id="2312" w:author="Виктория Санникова" w:date="2018-05-21T22:49:00Z">
              <w:r>
                <w:rPr>
                  <w:rFonts w:ascii="Calibri" w:hAnsi="Calibri" w:cs="Calibri"/>
                  <w:color w:val="000000"/>
                </w:rPr>
                <w:t>6,289531</w:t>
              </w:r>
            </w:ins>
          </w:p>
        </w:tc>
        <w:tc>
          <w:tcPr>
            <w:tcW w:w="1388" w:type="dxa"/>
            <w:vAlign w:val="bottom"/>
            <w:tcPrChange w:id="2313" w:author="Виктория Санникова" w:date="2018-05-21T22:49:00Z">
              <w:tcPr>
                <w:tcW w:w="1388" w:type="dxa"/>
              </w:tcPr>
            </w:tcPrChange>
          </w:tcPr>
          <w:p w:rsidR="00D73EA5" w:rsidRDefault="00D73EA5" w:rsidP="00D73EA5">
            <w:pPr>
              <w:rPr>
                <w:ins w:id="2314" w:author="Виктория Санникова" w:date="2018-05-21T22:48:00Z"/>
                <w:rFonts w:ascii="Times New Roman" w:hAnsi="Times New Roman" w:cs="Times New Roman"/>
                <w:sz w:val="24"/>
              </w:rPr>
            </w:pPr>
            <w:ins w:id="2315" w:author="Виктория Санникова" w:date="2018-05-21T22:49:00Z">
              <w:r>
                <w:rPr>
                  <w:rFonts w:ascii="Calibri" w:hAnsi="Calibri" w:cs="Calibri"/>
                  <w:color w:val="000000"/>
                </w:rPr>
                <w:t>32,15273</w:t>
              </w:r>
            </w:ins>
          </w:p>
        </w:tc>
      </w:tr>
      <w:tr w:rsidR="00D73EA5" w:rsidTr="0086088A">
        <w:trPr>
          <w:ins w:id="2316" w:author="Виктория Санникова" w:date="2018-05-21T22:48:00Z"/>
        </w:trPr>
        <w:tc>
          <w:tcPr>
            <w:tcW w:w="1387" w:type="dxa"/>
            <w:vAlign w:val="bottom"/>
            <w:tcPrChange w:id="2317" w:author="Виктория Санникова" w:date="2018-05-21T22:49:00Z">
              <w:tcPr>
                <w:tcW w:w="1387" w:type="dxa"/>
              </w:tcPr>
            </w:tcPrChange>
          </w:tcPr>
          <w:p w:rsidR="00D73EA5" w:rsidRDefault="00D73EA5" w:rsidP="00D73EA5">
            <w:pPr>
              <w:rPr>
                <w:ins w:id="2318" w:author="Виктория Санникова" w:date="2018-05-21T22:48:00Z"/>
                <w:rFonts w:ascii="Times New Roman" w:hAnsi="Times New Roman" w:cs="Times New Roman"/>
                <w:sz w:val="24"/>
              </w:rPr>
            </w:pPr>
            <w:proofErr w:type="spellStart"/>
            <w:ins w:id="2319" w:author="Виктория Санникова" w:date="2018-05-21T22:49:00Z">
              <w:r>
                <w:rPr>
                  <w:rFonts w:ascii="Calibri" w:hAnsi="Calibri" w:cs="Calibri"/>
                  <w:color w:val="000000"/>
                </w:rPr>
                <w:t>OpenMP</w:t>
              </w:r>
              <w:proofErr w:type="spellEnd"/>
              <w:r>
                <w:rPr>
                  <w:rFonts w:ascii="Calibri" w:hAnsi="Calibri" w:cs="Calibri"/>
                  <w:color w:val="000000"/>
                </w:rPr>
                <w:t xml:space="preserve"> 2</w:t>
              </w:r>
            </w:ins>
          </w:p>
        </w:tc>
        <w:tc>
          <w:tcPr>
            <w:tcW w:w="1387" w:type="dxa"/>
            <w:vAlign w:val="bottom"/>
            <w:tcPrChange w:id="2320" w:author="Виктория Санникова" w:date="2018-05-21T22:49:00Z">
              <w:tcPr>
                <w:tcW w:w="1387" w:type="dxa"/>
              </w:tcPr>
            </w:tcPrChange>
          </w:tcPr>
          <w:p w:rsidR="00D73EA5" w:rsidRDefault="00D73EA5" w:rsidP="00D73EA5">
            <w:pPr>
              <w:rPr>
                <w:ins w:id="2321" w:author="Виктория Санникова" w:date="2018-05-21T22:48:00Z"/>
                <w:rFonts w:ascii="Times New Roman" w:hAnsi="Times New Roman" w:cs="Times New Roman"/>
                <w:sz w:val="24"/>
              </w:rPr>
            </w:pPr>
            <w:ins w:id="2322" w:author="Виктория Санникова" w:date="2018-05-21T22:49:00Z">
              <w:r>
                <w:rPr>
                  <w:rFonts w:ascii="Calibri" w:hAnsi="Calibri" w:cs="Calibri"/>
                  <w:color w:val="000000"/>
                </w:rPr>
                <w:t>0,070794</w:t>
              </w:r>
            </w:ins>
          </w:p>
        </w:tc>
        <w:tc>
          <w:tcPr>
            <w:tcW w:w="1388" w:type="dxa"/>
            <w:vAlign w:val="bottom"/>
            <w:tcPrChange w:id="2323" w:author="Виктория Санникова" w:date="2018-05-21T22:49:00Z">
              <w:tcPr>
                <w:tcW w:w="1388" w:type="dxa"/>
              </w:tcPr>
            </w:tcPrChange>
          </w:tcPr>
          <w:p w:rsidR="00D73EA5" w:rsidRDefault="00D73EA5" w:rsidP="00D73EA5">
            <w:pPr>
              <w:rPr>
                <w:ins w:id="2324" w:author="Виктория Санникова" w:date="2018-05-21T22:48:00Z"/>
                <w:rFonts w:ascii="Times New Roman" w:hAnsi="Times New Roman" w:cs="Times New Roman"/>
                <w:sz w:val="24"/>
              </w:rPr>
            </w:pPr>
            <w:ins w:id="2325" w:author="Виктория Санникова" w:date="2018-05-21T22:49:00Z">
              <w:r>
                <w:rPr>
                  <w:rFonts w:ascii="Calibri" w:hAnsi="Calibri" w:cs="Calibri"/>
                  <w:color w:val="000000"/>
                </w:rPr>
                <w:t>0,000464</w:t>
              </w:r>
            </w:ins>
          </w:p>
        </w:tc>
        <w:tc>
          <w:tcPr>
            <w:tcW w:w="1388" w:type="dxa"/>
            <w:vAlign w:val="bottom"/>
            <w:tcPrChange w:id="2326" w:author="Виктория Санникова" w:date="2018-05-21T22:49:00Z">
              <w:tcPr>
                <w:tcW w:w="1388" w:type="dxa"/>
              </w:tcPr>
            </w:tcPrChange>
          </w:tcPr>
          <w:p w:rsidR="00D73EA5" w:rsidRDefault="00D73EA5" w:rsidP="00D73EA5">
            <w:pPr>
              <w:rPr>
                <w:ins w:id="2327" w:author="Виктория Санникова" w:date="2018-05-21T22:48:00Z"/>
                <w:rFonts w:ascii="Times New Roman" w:hAnsi="Times New Roman" w:cs="Times New Roman"/>
                <w:sz w:val="24"/>
              </w:rPr>
            </w:pPr>
            <w:ins w:id="2328" w:author="Виктория Санникова" w:date="2018-05-21T22:49:00Z">
              <w:r>
                <w:rPr>
                  <w:rFonts w:ascii="Calibri" w:hAnsi="Calibri" w:cs="Calibri"/>
                  <w:color w:val="000000"/>
                </w:rPr>
                <w:t>0,002273</w:t>
              </w:r>
            </w:ins>
          </w:p>
        </w:tc>
        <w:tc>
          <w:tcPr>
            <w:tcW w:w="1388" w:type="dxa"/>
            <w:vAlign w:val="bottom"/>
            <w:tcPrChange w:id="2329" w:author="Виктория Санникова" w:date="2018-05-21T22:49:00Z">
              <w:tcPr>
                <w:tcW w:w="1388" w:type="dxa"/>
              </w:tcPr>
            </w:tcPrChange>
          </w:tcPr>
          <w:p w:rsidR="00D73EA5" w:rsidRDefault="00D73EA5" w:rsidP="00D73EA5">
            <w:pPr>
              <w:rPr>
                <w:ins w:id="2330" w:author="Виктория Санникова" w:date="2018-05-21T22:48:00Z"/>
                <w:rFonts w:ascii="Times New Roman" w:hAnsi="Times New Roman" w:cs="Times New Roman"/>
                <w:sz w:val="24"/>
              </w:rPr>
            </w:pPr>
            <w:ins w:id="2331" w:author="Виктория Санникова" w:date="2018-05-21T22:49:00Z">
              <w:r>
                <w:rPr>
                  <w:rFonts w:ascii="Calibri" w:hAnsi="Calibri" w:cs="Calibri"/>
                  <w:color w:val="000000"/>
                </w:rPr>
                <w:t>0,14426</w:t>
              </w:r>
            </w:ins>
          </w:p>
        </w:tc>
        <w:tc>
          <w:tcPr>
            <w:tcW w:w="1388" w:type="dxa"/>
            <w:vAlign w:val="bottom"/>
            <w:tcPrChange w:id="2332" w:author="Виктория Санникова" w:date="2018-05-21T22:49:00Z">
              <w:tcPr>
                <w:tcW w:w="1388" w:type="dxa"/>
              </w:tcPr>
            </w:tcPrChange>
          </w:tcPr>
          <w:p w:rsidR="00D73EA5" w:rsidRDefault="00D73EA5" w:rsidP="00D73EA5">
            <w:pPr>
              <w:rPr>
                <w:ins w:id="2333" w:author="Виктория Санникова" w:date="2018-05-21T22:48:00Z"/>
                <w:rFonts w:ascii="Times New Roman" w:hAnsi="Times New Roman" w:cs="Times New Roman"/>
                <w:sz w:val="24"/>
              </w:rPr>
            </w:pPr>
            <w:ins w:id="2334" w:author="Виктория Санникова" w:date="2018-05-21T22:49:00Z">
              <w:r>
                <w:rPr>
                  <w:rFonts w:ascii="Calibri" w:hAnsi="Calibri" w:cs="Calibri"/>
                  <w:color w:val="000000"/>
                </w:rPr>
                <w:t>5,496602</w:t>
              </w:r>
            </w:ins>
          </w:p>
        </w:tc>
        <w:tc>
          <w:tcPr>
            <w:tcW w:w="1388" w:type="dxa"/>
            <w:vAlign w:val="bottom"/>
            <w:tcPrChange w:id="2335" w:author="Виктория Санникова" w:date="2018-05-21T22:49:00Z">
              <w:tcPr>
                <w:tcW w:w="1388" w:type="dxa"/>
              </w:tcPr>
            </w:tcPrChange>
          </w:tcPr>
          <w:p w:rsidR="00D73EA5" w:rsidRDefault="00F93158" w:rsidP="00D73EA5">
            <w:pPr>
              <w:rPr>
                <w:ins w:id="2336" w:author="Виктория Санникова" w:date="2018-05-21T22:48:00Z"/>
                <w:rFonts w:ascii="Times New Roman" w:hAnsi="Times New Roman" w:cs="Times New Roman"/>
                <w:sz w:val="24"/>
              </w:rPr>
            </w:pPr>
            <w:ins w:id="2337" w:author="Виктория Санникова" w:date="2018-05-21T23:18:00Z">
              <w:r>
                <w:rPr>
                  <w:rFonts w:ascii="Calibri" w:hAnsi="Calibri" w:cs="Calibri"/>
                  <w:color w:val="000000"/>
                  <w:lang w:val="en-US"/>
                </w:rPr>
                <w:t>14</w:t>
              </w:r>
            </w:ins>
            <w:ins w:id="2338" w:author="Виктория Санникова" w:date="2018-05-21T22:49:00Z">
              <w:r w:rsidR="00D73EA5">
                <w:rPr>
                  <w:rFonts w:ascii="Calibri" w:hAnsi="Calibri" w:cs="Calibri"/>
                  <w:color w:val="000000"/>
                </w:rPr>
                <w:t>,909548</w:t>
              </w:r>
            </w:ins>
          </w:p>
        </w:tc>
      </w:tr>
      <w:tr w:rsidR="00D73EA5" w:rsidTr="0086088A">
        <w:trPr>
          <w:ins w:id="2339" w:author="Виктория Санникова" w:date="2018-05-21T22:48:00Z"/>
        </w:trPr>
        <w:tc>
          <w:tcPr>
            <w:tcW w:w="1387" w:type="dxa"/>
            <w:vAlign w:val="bottom"/>
            <w:tcPrChange w:id="2340" w:author="Виктория Санникова" w:date="2018-05-21T22:49:00Z">
              <w:tcPr>
                <w:tcW w:w="1387" w:type="dxa"/>
              </w:tcPr>
            </w:tcPrChange>
          </w:tcPr>
          <w:p w:rsidR="00D73EA5" w:rsidRDefault="00D73EA5" w:rsidP="00D73EA5">
            <w:pPr>
              <w:rPr>
                <w:ins w:id="2341" w:author="Виктория Санникова" w:date="2018-05-21T22:48:00Z"/>
                <w:rFonts w:ascii="Times New Roman" w:hAnsi="Times New Roman" w:cs="Times New Roman"/>
                <w:sz w:val="24"/>
              </w:rPr>
            </w:pPr>
            <w:proofErr w:type="spellStart"/>
            <w:ins w:id="2342" w:author="Виктория Санникова" w:date="2018-05-21T22:49:00Z">
              <w:r>
                <w:rPr>
                  <w:rFonts w:ascii="Calibri" w:hAnsi="Calibri" w:cs="Calibri"/>
                  <w:color w:val="000000"/>
                </w:rPr>
                <w:t>OpenMP</w:t>
              </w:r>
              <w:proofErr w:type="spellEnd"/>
              <w:r>
                <w:rPr>
                  <w:rFonts w:ascii="Calibri" w:hAnsi="Calibri" w:cs="Calibri"/>
                  <w:color w:val="000000"/>
                </w:rPr>
                <w:t xml:space="preserve"> 4</w:t>
              </w:r>
            </w:ins>
          </w:p>
        </w:tc>
        <w:tc>
          <w:tcPr>
            <w:tcW w:w="1387" w:type="dxa"/>
            <w:vAlign w:val="bottom"/>
            <w:tcPrChange w:id="2343" w:author="Виктория Санникова" w:date="2018-05-21T22:49:00Z">
              <w:tcPr>
                <w:tcW w:w="1387" w:type="dxa"/>
              </w:tcPr>
            </w:tcPrChange>
          </w:tcPr>
          <w:p w:rsidR="00D73EA5" w:rsidRDefault="00D73EA5" w:rsidP="00D73EA5">
            <w:pPr>
              <w:rPr>
                <w:ins w:id="2344" w:author="Виктория Санникова" w:date="2018-05-21T22:48:00Z"/>
                <w:rFonts w:ascii="Times New Roman" w:hAnsi="Times New Roman" w:cs="Times New Roman"/>
                <w:sz w:val="24"/>
              </w:rPr>
            </w:pPr>
            <w:ins w:id="2345" w:author="Виктория Санникова" w:date="2018-05-21T22:49:00Z">
              <w:r>
                <w:rPr>
                  <w:rFonts w:ascii="Calibri" w:hAnsi="Calibri" w:cs="Calibri"/>
                  <w:color w:val="000000"/>
                </w:rPr>
                <w:t>0,000452</w:t>
              </w:r>
            </w:ins>
          </w:p>
        </w:tc>
        <w:tc>
          <w:tcPr>
            <w:tcW w:w="1388" w:type="dxa"/>
            <w:vAlign w:val="bottom"/>
            <w:tcPrChange w:id="2346" w:author="Виктория Санникова" w:date="2018-05-21T22:49:00Z">
              <w:tcPr>
                <w:tcW w:w="1388" w:type="dxa"/>
              </w:tcPr>
            </w:tcPrChange>
          </w:tcPr>
          <w:p w:rsidR="00D73EA5" w:rsidRDefault="00D73EA5" w:rsidP="00D73EA5">
            <w:pPr>
              <w:rPr>
                <w:ins w:id="2347" w:author="Виктория Санникова" w:date="2018-05-21T22:48:00Z"/>
                <w:rFonts w:ascii="Times New Roman" w:hAnsi="Times New Roman" w:cs="Times New Roman"/>
                <w:sz w:val="24"/>
              </w:rPr>
            </w:pPr>
            <w:ins w:id="2348" w:author="Виктория Санникова" w:date="2018-05-21T22:49:00Z">
              <w:r>
                <w:rPr>
                  <w:rFonts w:ascii="Calibri" w:hAnsi="Calibri" w:cs="Calibri"/>
                  <w:color w:val="000000"/>
                </w:rPr>
                <w:t>0,000659</w:t>
              </w:r>
            </w:ins>
          </w:p>
        </w:tc>
        <w:tc>
          <w:tcPr>
            <w:tcW w:w="1388" w:type="dxa"/>
            <w:vAlign w:val="bottom"/>
            <w:tcPrChange w:id="2349" w:author="Виктория Санникова" w:date="2018-05-21T22:49:00Z">
              <w:tcPr>
                <w:tcW w:w="1388" w:type="dxa"/>
              </w:tcPr>
            </w:tcPrChange>
          </w:tcPr>
          <w:p w:rsidR="00D73EA5" w:rsidRDefault="00D73EA5" w:rsidP="00D73EA5">
            <w:pPr>
              <w:rPr>
                <w:ins w:id="2350" w:author="Виктория Санникова" w:date="2018-05-21T22:48:00Z"/>
                <w:rFonts w:ascii="Times New Roman" w:hAnsi="Times New Roman" w:cs="Times New Roman"/>
                <w:sz w:val="24"/>
              </w:rPr>
            </w:pPr>
            <w:ins w:id="2351" w:author="Виктория Санникова" w:date="2018-05-21T22:49:00Z">
              <w:r>
                <w:rPr>
                  <w:rFonts w:ascii="Calibri" w:hAnsi="Calibri" w:cs="Calibri"/>
                  <w:color w:val="000000"/>
                </w:rPr>
                <w:t>0,001577</w:t>
              </w:r>
            </w:ins>
          </w:p>
        </w:tc>
        <w:tc>
          <w:tcPr>
            <w:tcW w:w="1388" w:type="dxa"/>
            <w:vAlign w:val="bottom"/>
            <w:tcPrChange w:id="2352" w:author="Виктория Санникова" w:date="2018-05-21T22:49:00Z">
              <w:tcPr>
                <w:tcW w:w="1388" w:type="dxa"/>
              </w:tcPr>
            </w:tcPrChange>
          </w:tcPr>
          <w:p w:rsidR="00D73EA5" w:rsidRDefault="00D73EA5" w:rsidP="00D73EA5">
            <w:pPr>
              <w:rPr>
                <w:ins w:id="2353" w:author="Виктория Санникова" w:date="2018-05-21T22:48:00Z"/>
                <w:rFonts w:ascii="Times New Roman" w:hAnsi="Times New Roman" w:cs="Times New Roman"/>
                <w:sz w:val="24"/>
              </w:rPr>
            </w:pPr>
            <w:ins w:id="2354" w:author="Виктория Санникова" w:date="2018-05-21T22:49:00Z">
              <w:r>
                <w:rPr>
                  <w:rFonts w:ascii="Calibri" w:hAnsi="Calibri" w:cs="Calibri"/>
                  <w:color w:val="000000"/>
                </w:rPr>
                <w:t>0,18894</w:t>
              </w:r>
            </w:ins>
          </w:p>
        </w:tc>
        <w:tc>
          <w:tcPr>
            <w:tcW w:w="1388" w:type="dxa"/>
            <w:vAlign w:val="bottom"/>
            <w:tcPrChange w:id="2355" w:author="Виктория Санникова" w:date="2018-05-21T22:49:00Z">
              <w:tcPr>
                <w:tcW w:w="1388" w:type="dxa"/>
              </w:tcPr>
            </w:tcPrChange>
          </w:tcPr>
          <w:p w:rsidR="00D73EA5" w:rsidRDefault="00D73EA5" w:rsidP="00D73EA5">
            <w:pPr>
              <w:rPr>
                <w:ins w:id="2356" w:author="Виктория Санникова" w:date="2018-05-21T22:48:00Z"/>
                <w:rFonts w:ascii="Times New Roman" w:hAnsi="Times New Roman" w:cs="Times New Roman"/>
                <w:sz w:val="24"/>
              </w:rPr>
            </w:pPr>
            <w:ins w:id="2357" w:author="Виктория Санникова" w:date="2018-05-21T22:49:00Z">
              <w:r>
                <w:rPr>
                  <w:rFonts w:ascii="Calibri" w:hAnsi="Calibri" w:cs="Calibri"/>
                  <w:color w:val="000000"/>
                </w:rPr>
                <w:t>5,719666</w:t>
              </w:r>
            </w:ins>
          </w:p>
        </w:tc>
        <w:tc>
          <w:tcPr>
            <w:tcW w:w="1388" w:type="dxa"/>
            <w:vAlign w:val="bottom"/>
            <w:tcPrChange w:id="2358" w:author="Виктория Санникова" w:date="2018-05-21T22:49:00Z">
              <w:tcPr>
                <w:tcW w:w="1388" w:type="dxa"/>
              </w:tcPr>
            </w:tcPrChange>
          </w:tcPr>
          <w:p w:rsidR="00D73EA5" w:rsidRDefault="00D73EA5" w:rsidP="00D73EA5">
            <w:pPr>
              <w:rPr>
                <w:ins w:id="2359" w:author="Виктория Санникова" w:date="2018-05-21T22:48:00Z"/>
                <w:rFonts w:ascii="Times New Roman" w:hAnsi="Times New Roman" w:cs="Times New Roman"/>
                <w:sz w:val="24"/>
              </w:rPr>
            </w:pPr>
            <w:ins w:id="2360" w:author="Виктория Санникова" w:date="2018-05-21T22:49:00Z">
              <w:r>
                <w:rPr>
                  <w:rFonts w:ascii="Calibri" w:hAnsi="Calibri" w:cs="Calibri"/>
                  <w:color w:val="000000"/>
                </w:rPr>
                <w:t>22,906785</w:t>
              </w:r>
            </w:ins>
          </w:p>
        </w:tc>
      </w:tr>
      <w:tr w:rsidR="00D73EA5" w:rsidTr="0086088A">
        <w:trPr>
          <w:ins w:id="2361" w:author="Виктория Санникова" w:date="2018-05-21T22:48:00Z"/>
        </w:trPr>
        <w:tc>
          <w:tcPr>
            <w:tcW w:w="1387" w:type="dxa"/>
            <w:vAlign w:val="bottom"/>
            <w:tcPrChange w:id="2362" w:author="Виктория Санникова" w:date="2018-05-21T22:49:00Z">
              <w:tcPr>
                <w:tcW w:w="1387" w:type="dxa"/>
              </w:tcPr>
            </w:tcPrChange>
          </w:tcPr>
          <w:p w:rsidR="00D73EA5" w:rsidRDefault="00D73EA5" w:rsidP="00D73EA5">
            <w:pPr>
              <w:rPr>
                <w:ins w:id="2363" w:author="Виктория Санникова" w:date="2018-05-21T22:48:00Z"/>
                <w:rFonts w:ascii="Times New Roman" w:hAnsi="Times New Roman" w:cs="Times New Roman"/>
                <w:sz w:val="24"/>
              </w:rPr>
            </w:pPr>
            <w:ins w:id="2364" w:author="Виктория Санникова" w:date="2018-05-21T22:49:00Z">
              <w:r>
                <w:rPr>
                  <w:rFonts w:ascii="Calibri" w:hAnsi="Calibri" w:cs="Calibri"/>
                  <w:color w:val="000000"/>
                </w:rPr>
                <w:t>TBB 2</w:t>
              </w:r>
            </w:ins>
          </w:p>
        </w:tc>
        <w:tc>
          <w:tcPr>
            <w:tcW w:w="1387" w:type="dxa"/>
            <w:vAlign w:val="bottom"/>
            <w:tcPrChange w:id="2365" w:author="Виктория Санникова" w:date="2018-05-21T22:49:00Z">
              <w:tcPr>
                <w:tcW w:w="1387" w:type="dxa"/>
              </w:tcPr>
            </w:tcPrChange>
          </w:tcPr>
          <w:p w:rsidR="00D73EA5" w:rsidRDefault="00D73EA5" w:rsidP="00D73EA5">
            <w:pPr>
              <w:rPr>
                <w:ins w:id="2366" w:author="Виктория Санникова" w:date="2018-05-21T22:48:00Z"/>
                <w:rFonts w:ascii="Times New Roman" w:hAnsi="Times New Roman" w:cs="Times New Roman"/>
                <w:sz w:val="24"/>
              </w:rPr>
            </w:pPr>
            <w:ins w:id="2367" w:author="Виктория Санникова" w:date="2018-05-21T22:49:00Z">
              <w:r>
                <w:rPr>
                  <w:rFonts w:ascii="Calibri" w:hAnsi="Calibri" w:cs="Calibri"/>
                  <w:color w:val="000000"/>
                </w:rPr>
                <w:t>0,001141</w:t>
              </w:r>
            </w:ins>
          </w:p>
        </w:tc>
        <w:tc>
          <w:tcPr>
            <w:tcW w:w="1388" w:type="dxa"/>
            <w:vAlign w:val="bottom"/>
            <w:tcPrChange w:id="2368" w:author="Виктория Санникова" w:date="2018-05-21T22:49:00Z">
              <w:tcPr>
                <w:tcW w:w="1388" w:type="dxa"/>
              </w:tcPr>
            </w:tcPrChange>
          </w:tcPr>
          <w:p w:rsidR="00D73EA5" w:rsidRDefault="00D73EA5" w:rsidP="00D73EA5">
            <w:pPr>
              <w:rPr>
                <w:ins w:id="2369" w:author="Виктория Санникова" w:date="2018-05-21T22:48:00Z"/>
                <w:rFonts w:ascii="Times New Roman" w:hAnsi="Times New Roman" w:cs="Times New Roman"/>
                <w:sz w:val="24"/>
              </w:rPr>
            </w:pPr>
            <w:ins w:id="2370" w:author="Виктория Санникова" w:date="2018-05-21T22:49:00Z">
              <w:r>
                <w:rPr>
                  <w:rFonts w:ascii="Calibri" w:hAnsi="Calibri" w:cs="Calibri"/>
                  <w:color w:val="000000"/>
                </w:rPr>
                <w:t>0,000724</w:t>
              </w:r>
            </w:ins>
          </w:p>
        </w:tc>
        <w:tc>
          <w:tcPr>
            <w:tcW w:w="1388" w:type="dxa"/>
            <w:vAlign w:val="bottom"/>
            <w:tcPrChange w:id="2371" w:author="Виктория Санникова" w:date="2018-05-21T22:49:00Z">
              <w:tcPr>
                <w:tcW w:w="1388" w:type="dxa"/>
              </w:tcPr>
            </w:tcPrChange>
          </w:tcPr>
          <w:p w:rsidR="00D73EA5" w:rsidRDefault="00D73EA5" w:rsidP="00D73EA5">
            <w:pPr>
              <w:rPr>
                <w:ins w:id="2372" w:author="Виктория Санникова" w:date="2018-05-21T22:48:00Z"/>
                <w:rFonts w:ascii="Times New Roman" w:hAnsi="Times New Roman" w:cs="Times New Roman"/>
                <w:sz w:val="24"/>
              </w:rPr>
            </w:pPr>
            <w:ins w:id="2373" w:author="Виктория Санникова" w:date="2018-05-21T22:49:00Z">
              <w:r>
                <w:rPr>
                  <w:rFonts w:ascii="Calibri" w:hAnsi="Calibri" w:cs="Calibri"/>
                  <w:color w:val="000000"/>
                </w:rPr>
                <w:t>0,008495</w:t>
              </w:r>
            </w:ins>
          </w:p>
        </w:tc>
        <w:tc>
          <w:tcPr>
            <w:tcW w:w="1388" w:type="dxa"/>
            <w:vAlign w:val="bottom"/>
            <w:tcPrChange w:id="2374" w:author="Виктория Санникова" w:date="2018-05-21T22:49:00Z">
              <w:tcPr>
                <w:tcW w:w="1388" w:type="dxa"/>
              </w:tcPr>
            </w:tcPrChange>
          </w:tcPr>
          <w:p w:rsidR="00D73EA5" w:rsidRDefault="00D73EA5" w:rsidP="00D73EA5">
            <w:pPr>
              <w:rPr>
                <w:ins w:id="2375" w:author="Виктория Санникова" w:date="2018-05-21T22:48:00Z"/>
                <w:rFonts w:ascii="Times New Roman" w:hAnsi="Times New Roman" w:cs="Times New Roman"/>
                <w:sz w:val="24"/>
              </w:rPr>
            </w:pPr>
            <w:ins w:id="2376" w:author="Виктория Санникова" w:date="2018-05-21T22:49:00Z">
              <w:r>
                <w:rPr>
                  <w:rFonts w:ascii="Calibri" w:hAnsi="Calibri" w:cs="Calibri"/>
                  <w:color w:val="000000"/>
                </w:rPr>
                <w:t>0,128893</w:t>
              </w:r>
            </w:ins>
          </w:p>
        </w:tc>
        <w:tc>
          <w:tcPr>
            <w:tcW w:w="1388" w:type="dxa"/>
            <w:vAlign w:val="bottom"/>
            <w:tcPrChange w:id="2377" w:author="Виктория Санникова" w:date="2018-05-21T22:49:00Z">
              <w:tcPr>
                <w:tcW w:w="1388" w:type="dxa"/>
              </w:tcPr>
            </w:tcPrChange>
          </w:tcPr>
          <w:p w:rsidR="00D73EA5" w:rsidRDefault="00D73EA5" w:rsidP="00D73EA5">
            <w:pPr>
              <w:rPr>
                <w:ins w:id="2378" w:author="Виктория Санникова" w:date="2018-05-21T22:48:00Z"/>
                <w:rFonts w:ascii="Times New Roman" w:hAnsi="Times New Roman" w:cs="Times New Roman"/>
                <w:sz w:val="24"/>
              </w:rPr>
            </w:pPr>
            <w:ins w:id="2379" w:author="Виктория Санникова" w:date="2018-05-21T22:49:00Z">
              <w:r>
                <w:rPr>
                  <w:rFonts w:ascii="Calibri" w:hAnsi="Calibri" w:cs="Calibri"/>
                  <w:color w:val="000000"/>
                </w:rPr>
                <w:t>3,968348</w:t>
              </w:r>
            </w:ins>
          </w:p>
        </w:tc>
        <w:tc>
          <w:tcPr>
            <w:tcW w:w="1388" w:type="dxa"/>
            <w:vAlign w:val="bottom"/>
            <w:tcPrChange w:id="2380" w:author="Виктория Санникова" w:date="2018-05-21T22:49:00Z">
              <w:tcPr>
                <w:tcW w:w="1388" w:type="dxa"/>
              </w:tcPr>
            </w:tcPrChange>
          </w:tcPr>
          <w:p w:rsidR="00D73EA5" w:rsidRDefault="00D73EA5" w:rsidP="00D73EA5">
            <w:pPr>
              <w:rPr>
                <w:ins w:id="2381" w:author="Виктория Санникова" w:date="2018-05-21T22:48:00Z"/>
                <w:rFonts w:ascii="Times New Roman" w:hAnsi="Times New Roman" w:cs="Times New Roman"/>
                <w:sz w:val="24"/>
              </w:rPr>
            </w:pPr>
            <w:ins w:id="2382" w:author="Виктория Санникова" w:date="2018-05-21T22:49:00Z">
              <w:r>
                <w:rPr>
                  <w:rFonts w:ascii="Calibri" w:hAnsi="Calibri" w:cs="Calibri"/>
                  <w:color w:val="000000"/>
                </w:rPr>
                <w:t>17,463548</w:t>
              </w:r>
            </w:ins>
          </w:p>
        </w:tc>
      </w:tr>
      <w:tr w:rsidR="00D73EA5" w:rsidTr="0086088A">
        <w:trPr>
          <w:ins w:id="2383" w:author="Виктория Санникова" w:date="2018-05-21T22:48:00Z"/>
        </w:trPr>
        <w:tc>
          <w:tcPr>
            <w:tcW w:w="1387" w:type="dxa"/>
            <w:vAlign w:val="bottom"/>
            <w:tcPrChange w:id="2384" w:author="Виктория Санникова" w:date="2018-05-21T22:49:00Z">
              <w:tcPr>
                <w:tcW w:w="1387" w:type="dxa"/>
              </w:tcPr>
            </w:tcPrChange>
          </w:tcPr>
          <w:p w:rsidR="00D73EA5" w:rsidRDefault="00D73EA5" w:rsidP="00D73EA5">
            <w:pPr>
              <w:rPr>
                <w:ins w:id="2385" w:author="Виктория Санникова" w:date="2018-05-21T22:48:00Z"/>
                <w:rFonts w:ascii="Times New Roman" w:hAnsi="Times New Roman" w:cs="Times New Roman"/>
                <w:sz w:val="24"/>
              </w:rPr>
            </w:pPr>
            <w:ins w:id="2386" w:author="Виктория Санникова" w:date="2018-05-21T22:49:00Z">
              <w:r>
                <w:rPr>
                  <w:rFonts w:ascii="Calibri" w:hAnsi="Calibri" w:cs="Calibri"/>
                  <w:color w:val="000000"/>
                </w:rPr>
                <w:t xml:space="preserve">TBB 4 </w:t>
              </w:r>
            </w:ins>
          </w:p>
        </w:tc>
        <w:tc>
          <w:tcPr>
            <w:tcW w:w="1387" w:type="dxa"/>
            <w:vAlign w:val="bottom"/>
            <w:tcPrChange w:id="2387" w:author="Виктория Санникова" w:date="2018-05-21T22:49:00Z">
              <w:tcPr>
                <w:tcW w:w="1387" w:type="dxa"/>
              </w:tcPr>
            </w:tcPrChange>
          </w:tcPr>
          <w:p w:rsidR="00D73EA5" w:rsidRDefault="00D73EA5" w:rsidP="00D73EA5">
            <w:pPr>
              <w:rPr>
                <w:ins w:id="2388" w:author="Виктория Санникова" w:date="2018-05-21T22:48:00Z"/>
                <w:rFonts w:ascii="Times New Roman" w:hAnsi="Times New Roman" w:cs="Times New Roman"/>
                <w:sz w:val="24"/>
              </w:rPr>
            </w:pPr>
            <w:ins w:id="2389" w:author="Виктория Санникова" w:date="2018-05-21T22:49:00Z">
              <w:r>
                <w:rPr>
                  <w:rFonts w:ascii="Calibri" w:hAnsi="Calibri" w:cs="Calibri"/>
                  <w:color w:val="000000"/>
                </w:rPr>
                <w:t>0,002713</w:t>
              </w:r>
            </w:ins>
          </w:p>
        </w:tc>
        <w:tc>
          <w:tcPr>
            <w:tcW w:w="1388" w:type="dxa"/>
            <w:vAlign w:val="bottom"/>
            <w:tcPrChange w:id="2390" w:author="Виктория Санникова" w:date="2018-05-21T22:49:00Z">
              <w:tcPr>
                <w:tcW w:w="1388" w:type="dxa"/>
              </w:tcPr>
            </w:tcPrChange>
          </w:tcPr>
          <w:p w:rsidR="00D73EA5" w:rsidRDefault="00D73EA5" w:rsidP="00D73EA5">
            <w:pPr>
              <w:rPr>
                <w:ins w:id="2391" w:author="Виктория Санникова" w:date="2018-05-21T22:48:00Z"/>
                <w:rFonts w:ascii="Times New Roman" w:hAnsi="Times New Roman" w:cs="Times New Roman"/>
                <w:sz w:val="24"/>
              </w:rPr>
            </w:pPr>
            <w:ins w:id="2392" w:author="Виктория Санникова" w:date="2018-05-21T22:49:00Z">
              <w:r>
                <w:rPr>
                  <w:rFonts w:ascii="Calibri" w:hAnsi="Calibri" w:cs="Calibri"/>
                  <w:color w:val="000000"/>
                </w:rPr>
                <w:t>0,00094</w:t>
              </w:r>
            </w:ins>
          </w:p>
        </w:tc>
        <w:tc>
          <w:tcPr>
            <w:tcW w:w="1388" w:type="dxa"/>
            <w:vAlign w:val="bottom"/>
            <w:tcPrChange w:id="2393" w:author="Виктория Санникова" w:date="2018-05-21T22:49:00Z">
              <w:tcPr>
                <w:tcW w:w="1388" w:type="dxa"/>
              </w:tcPr>
            </w:tcPrChange>
          </w:tcPr>
          <w:p w:rsidR="00D73EA5" w:rsidRDefault="00D73EA5" w:rsidP="00D73EA5">
            <w:pPr>
              <w:rPr>
                <w:ins w:id="2394" w:author="Виктория Санникова" w:date="2018-05-21T22:48:00Z"/>
                <w:rFonts w:ascii="Times New Roman" w:hAnsi="Times New Roman" w:cs="Times New Roman"/>
                <w:sz w:val="24"/>
              </w:rPr>
            </w:pPr>
            <w:ins w:id="2395" w:author="Виктория Санникова" w:date="2018-05-21T22:49:00Z">
              <w:r>
                <w:rPr>
                  <w:rFonts w:ascii="Calibri" w:hAnsi="Calibri" w:cs="Calibri"/>
                  <w:color w:val="000000"/>
                </w:rPr>
                <w:t>0,001036</w:t>
              </w:r>
            </w:ins>
          </w:p>
        </w:tc>
        <w:tc>
          <w:tcPr>
            <w:tcW w:w="1388" w:type="dxa"/>
            <w:vAlign w:val="bottom"/>
            <w:tcPrChange w:id="2396" w:author="Виктория Санникова" w:date="2018-05-21T22:49:00Z">
              <w:tcPr>
                <w:tcW w:w="1388" w:type="dxa"/>
              </w:tcPr>
            </w:tcPrChange>
          </w:tcPr>
          <w:p w:rsidR="00D73EA5" w:rsidRDefault="00D73EA5" w:rsidP="00D73EA5">
            <w:pPr>
              <w:rPr>
                <w:ins w:id="2397" w:author="Виктория Санникова" w:date="2018-05-21T22:48:00Z"/>
                <w:rFonts w:ascii="Times New Roman" w:hAnsi="Times New Roman" w:cs="Times New Roman"/>
                <w:sz w:val="24"/>
              </w:rPr>
            </w:pPr>
            <w:ins w:id="2398" w:author="Виктория Санникова" w:date="2018-05-21T22:49:00Z">
              <w:r>
                <w:rPr>
                  <w:rFonts w:ascii="Calibri" w:hAnsi="Calibri" w:cs="Calibri"/>
                  <w:color w:val="000000"/>
                </w:rPr>
                <w:t>0,094308</w:t>
              </w:r>
            </w:ins>
          </w:p>
        </w:tc>
        <w:tc>
          <w:tcPr>
            <w:tcW w:w="1388" w:type="dxa"/>
            <w:vAlign w:val="bottom"/>
            <w:tcPrChange w:id="2399" w:author="Виктория Санникова" w:date="2018-05-21T22:49:00Z">
              <w:tcPr>
                <w:tcW w:w="1388" w:type="dxa"/>
              </w:tcPr>
            </w:tcPrChange>
          </w:tcPr>
          <w:p w:rsidR="00D73EA5" w:rsidRDefault="00D73EA5" w:rsidP="00D73EA5">
            <w:pPr>
              <w:rPr>
                <w:ins w:id="2400" w:author="Виктория Санникова" w:date="2018-05-21T22:48:00Z"/>
                <w:rFonts w:ascii="Times New Roman" w:hAnsi="Times New Roman" w:cs="Times New Roman"/>
                <w:sz w:val="24"/>
              </w:rPr>
            </w:pPr>
            <w:ins w:id="2401" w:author="Виктория Санникова" w:date="2018-05-21T22:49:00Z">
              <w:r>
                <w:rPr>
                  <w:rFonts w:ascii="Calibri" w:hAnsi="Calibri" w:cs="Calibri"/>
                  <w:color w:val="000000"/>
                </w:rPr>
                <w:t>2,847325</w:t>
              </w:r>
            </w:ins>
          </w:p>
        </w:tc>
        <w:tc>
          <w:tcPr>
            <w:tcW w:w="1388" w:type="dxa"/>
            <w:vAlign w:val="bottom"/>
            <w:tcPrChange w:id="2402" w:author="Виктория Санникова" w:date="2018-05-21T22:49:00Z">
              <w:tcPr>
                <w:tcW w:w="1388" w:type="dxa"/>
              </w:tcPr>
            </w:tcPrChange>
          </w:tcPr>
          <w:p w:rsidR="00D73EA5" w:rsidRDefault="00D73EA5" w:rsidP="00D73EA5">
            <w:pPr>
              <w:rPr>
                <w:ins w:id="2403" w:author="Виктория Санникова" w:date="2018-05-21T22:48:00Z"/>
                <w:rFonts w:ascii="Times New Roman" w:hAnsi="Times New Roman" w:cs="Times New Roman"/>
                <w:sz w:val="24"/>
              </w:rPr>
            </w:pPr>
            <w:ins w:id="2404" w:author="Виктория Санникова" w:date="2018-05-21T22:49:00Z">
              <w:r>
                <w:rPr>
                  <w:rFonts w:ascii="Calibri" w:hAnsi="Calibri" w:cs="Calibri"/>
                  <w:color w:val="000000"/>
                </w:rPr>
                <w:t>12,964553</w:t>
              </w:r>
            </w:ins>
          </w:p>
        </w:tc>
      </w:tr>
    </w:tbl>
    <w:p w:rsidR="004E498E" w:rsidRDefault="00D73EA5">
      <w:pPr>
        <w:rPr>
          <w:ins w:id="2405" w:author="Виктория Санникова" w:date="2018-05-21T22:46:00Z"/>
          <w:rFonts w:ascii="Times New Roman" w:hAnsi="Times New Roman" w:cs="Times New Roman"/>
          <w:sz w:val="24"/>
        </w:rPr>
      </w:pPr>
      <w:ins w:id="2406" w:author="Виктория Санникова" w:date="2018-05-21T22:49:00Z">
        <w:r w:rsidRPr="00570E4E">
          <w:rPr>
            <w:rFonts w:ascii="Times New Roman" w:hAnsi="Times New Roman" w:cs="Times New Roman"/>
            <w:noProof/>
            <w:sz w:val="24"/>
            <w:lang w:eastAsia="ru-RU"/>
          </w:rPr>
          <mc:AlternateContent>
            <mc:Choice Requires="wps">
              <w:drawing>
                <wp:anchor distT="45720" distB="45720" distL="114300" distR="114300" simplePos="0" relativeHeight="251674112" behindDoc="0" locked="0" layoutInCell="1" allowOverlap="1" wp14:anchorId="30BB4CD2" wp14:editId="1C7EE1C4">
                  <wp:simplePos x="0" y="0"/>
                  <wp:positionH relativeFrom="column">
                    <wp:posOffset>2522761</wp:posOffset>
                  </wp:positionH>
                  <wp:positionV relativeFrom="paragraph">
                    <wp:posOffset>126673</wp:posOffset>
                  </wp:positionV>
                  <wp:extent cx="950595" cy="280035"/>
                  <wp:effectExtent l="0" t="0" r="20955" b="24765"/>
                  <wp:wrapSquare wrapText="bothSides"/>
                  <wp:docPr id="2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280035"/>
                          </a:xfrm>
                          <a:prstGeom prst="rect">
                            <a:avLst/>
                          </a:prstGeom>
                          <a:solidFill>
                            <a:srgbClr val="FFFFFF"/>
                          </a:solidFill>
                          <a:ln w="9525">
                            <a:solidFill>
                              <a:schemeClr val="bg1"/>
                            </a:solidFill>
                            <a:miter lim="800000"/>
                            <a:headEnd/>
                            <a:tailEnd/>
                          </a:ln>
                        </wps:spPr>
                        <wps:txbx>
                          <w:txbxContent>
                            <w:p w:rsidR="0086088A" w:rsidRPr="00DE2BFF" w:rsidRDefault="0086088A" w:rsidP="00D73EA5">
                              <w:pPr>
                                <w:jc w:val="both"/>
                                <w:rPr>
                                  <w:rFonts w:ascii="Times New Roman" w:hAnsi="Times New Roman" w:cs="Times New Roman"/>
                                  <w:sz w:val="24"/>
                                  <w:lang w:val="en-US"/>
                                  <w:rPrChange w:id="2407" w:author="Виктория Санникова" w:date="2018-05-21T20:49:00Z">
                                    <w:rPr/>
                                  </w:rPrChange>
                                </w:rPr>
                                <w:pPrChange w:id="2408" w:author="Виктория Санникова" w:date="2018-05-21T20:40:00Z">
                                  <w:pPr/>
                                </w:pPrChange>
                              </w:pPr>
                              <w:ins w:id="2409" w:author="Виктория Санникова" w:date="2018-05-21T22:50:00Z">
                                <w:r>
                                  <w:rPr>
                                    <w:rFonts w:ascii="Times New Roman" w:hAnsi="Times New Roman" w:cs="Times New Roman"/>
                                    <w:sz w:val="24"/>
                                  </w:rPr>
                                  <w:t>Таблица</w:t>
                                </w:r>
                              </w:ins>
                              <w:ins w:id="2410" w:author="Виктория Санникова" w:date="2018-05-21T20:40:00Z">
                                <w:r w:rsidRPr="00570E4E">
                                  <w:rPr>
                                    <w:rFonts w:ascii="Times New Roman" w:hAnsi="Times New Roman" w:cs="Times New Roman"/>
                                    <w:sz w:val="24"/>
                                    <w:rPrChange w:id="2411" w:author="Виктория Санникова" w:date="2018-05-21T20:40:00Z">
                                      <w:rPr/>
                                    </w:rPrChange>
                                  </w:rPr>
                                  <w:t xml:space="preserve"> </w:t>
                                </w:r>
                              </w:ins>
                              <w:ins w:id="2412" w:author="Виктория Санникова" w:date="2018-05-21T22:50:00Z">
                                <w:r>
                                  <w:rPr>
                                    <w:rFonts w:ascii="Times New Roman" w:hAnsi="Times New Roman" w:cs="Times New Roman"/>
                                    <w:sz w:val="24"/>
                                  </w:rPr>
                                  <w:t>1</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B4CD2" id="_x0000_s1037" type="#_x0000_t202" style="position:absolute;margin-left:198.65pt;margin-top:9.95pt;width:74.85pt;height:22.0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" strokecolor="white [3212]">
                  <v:textbox>
                    <w:txbxContent>
                      <w:p w:rsidR="0086088A" w:rsidRPr="00DE2BFF" w:rsidRDefault="0086088A" w:rsidP="00D73EA5">
                        <w:pPr>
                          <w:jc w:val="both"/>
                          <w:rPr>
                            <w:rFonts w:ascii="Times New Roman" w:hAnsi="Times New Roman" w:cs="Times New Roman"/>
                            <w:sz w:val="24"/>
                            <w:lang w:val="en-US"/>
                            <w:rPrChange w:id="2413" w:author="Виктория Санникова" w:date="2018-05-21T20:49:00Z">
                              <w:rPr/>
                            </w:rPrChange>
                          </w:rPr>
                          <w:pPrChange w:id="2414" w:author="Виктория Санникова" w:date="2018-05-21T20:40:00Z">
                            <w:pPr/>
                          </w:pPrChange>
                        </w:pPr>
                        <w:ins w:id="2415" w:author="Виктория Санникова" w:date="2018-05-21T22:50:00Z">
                          <w:r>
                            <w:rPr>
                              <w:rFonts w:ascii="Times New Roman" w:hAnsi="Times New Roman" w:cs="Times New Roman"/>
                              <w:sz w:val="24"/>
                            </w:rPr>
                            <w:t>Таблица</w:t>
                          </w:r>
                        </w:ins>
                        <w:ins w:id="2416" w:author="Виктория Санникова" w:date="2018-05-21T20:40:00Z">
                          <w:r w:rsidRPr="00570E4E">
                            <w:rPr>
                              <w:rFonts w:ascii="Times New Roman" w:hAnsi="Times New Roman" w:cs="Times New Roman"/>
                              <w:sz w:val="24"/>
                              <w:rPrChange w:id="2417" w:author="Виктория Санникова" w:date="2018-05-21T20:40:00Z">
                                <w:rPr/>
                              </w:rPrChange>
                            </w:rPr>
                            <w:t xml:space="preserve"> </w:t>
                          </w:r>
                        </w:ins>
                        <w:ins w:id="2418" w:author="Виктория Санникова" w:date="2018-05-21T22:50:00Z">
                          <w:r>
                            <w:rPr>
                              <w:rFonts w:ascii="Times New Roman" w:hAnsi="Times New Roman" w:cs="Times New Roman"/>
                              <w:sz w:val="24"/>
                            </w:rPr>
                            <w:t>1</w:t>
                          </w:r>
                        </w:ins>
                      </w:p>
                    </w:txbxContent>
                  </v:textbox>
                  <w10:wrap type="square"/>
                </v:shape>
              </w:pict>
            </mc:Fallback>
          </mc:AlternateContent>
        </w:r>
      </w:ins>
    </w:p>
    <w:p w:rsidR="00DE5A62" w:rsidRDefault="00DE5A62">
      <w:pPr>
        <w:rPr>
          <w:rFonts w:ascii="Times New Roman" w:hAnsi="Times New Roman" w:cs="Times New Roman"/>
          <w:sz w:val="24"/>
        </w:rPr>
      </w:pPr>
    </w:p>
    <w:tbl>
      <w:tblPr>
        <w:tblStyle w:val="a4"/>
        <w:tblW w:w="0" w:type="auto"/>
        <w:tblLook w:val="04A0" w:firstRow="1" w:lastRow="0" w:firstColumn="1" w:lastColumn="0" w:noHBand="0" w:noVBand="1"/>
        <w:tblPrChange w:id="2419" w:author="Виктория Санникова" w:date="2018-05-21T22:50:00Z">
          <w:tblPr>
            <w:tblStyle w:val="a4"/>
            <w:tblW w:w="0" w:type="auto"/>
            <w:tblLook w:val="04A0" w:firstRow="1" w:lastRow="0" w:firstColumn="1" w:lastColumn="0" w:noHBand="0" w:noVBand="1"/>
          </w:tblPr>
        </w:tblPrChange>
      </w:tblPr>
      <w:tblGrid>
        <w:gridCol w:w="1387"/>
        <w:gridCol w:w="1387"/>
        <w:gridCol w:w="1388"/>
        <w:gridCol w:w="1388"/>
        <w:gridCol w:w="1388"/>
        <w:gridCol w:w="1388"/>
        <w:gridCol w:w="1388"/>
        <w:tblGridChange w:id="2420">
          <w:tblGrid>
            <w:gridCol w:w="1387"/>
            <w:gridCol w:w="1387"/>
            <w:gridCol w:w="1388"/>
            <w:gridCol w:w="1388"/>
            <w:gridCol w:w="1388"/>
            <w:gridCol w:w="1388"/>
            <w:gridCol w:w="1388"/>
          </w:tblGrid>
        </w:tblGridChange>
      </w:tblGrid>
      <w:tr w:rsidR="00D73EA5" w:rsidTr="0086088A">
        <w:trPr>
          <w:ins w:id="2421" w:author="Виктория Санникова" w:date="2018-05-21T22:50:00Z"/>
        </w:trPr>
        <w:tc>
          <w:tcPr>
            <w:tcW w:w="1387" w:type="dxa"/>
            <w:vAlign w:val="bottom"/>
            <w:tcPrChange w:id="2422" w:author="Виктория Санникова" w:date="2018-05-21T22:50:00Z">
              <w:tcPr>
                <w:tcW w:w="1387" w:type="dxa"/>
              </w:tcPr>
            </w:tcPrChange>
          </w:tcPr>
          <w:p w:rsidR="00D73EA5" w:rsidRDefault="00D73EA5" w:rsidP="00D73EA5">
            <w:pPr>
              <w:spacing w:line="360" w:lineRule="auto"/>
              <w:jc w:val="both"/>
              <w:rPr>
                <w:ins w:id="2423" w:author="Виктория Санникова" w:date="2018-05-21T22:50:00Z"/>
                <w:rFonts w:ascii="Times New Roman" w:hAnsi="Times New Roman" w:cs="Times New Roman"/>
                <w:sz w:val="24"/>
              </w:rPr>
            </w:pPr>
          </w:p>
        </w:tc>
        <w:tc>
          <w:tcPr>
            <w:tcW w:w="1387" w:type="dxa"/>
            <w:vAlign w:val="bottom"/>
            <w:tcPrChange w:id="2424" w:author="Виктория Санникова" w:date="2018-05-21T22:50:00Z">
              <w:tcPr>
                <w:tcW w:w="1387" w:type="dxa"/>
              </w:tcPr>
            </w:tcPrChange>
          </w:tcPr>
          <w:p w:rsidR="00D73EA5" w:rsidRDefault="00D73EA5" w:rsidP="00D73EA5">
            <w:pPr>
              <w:spacing w:line="360" w:lineRule="auto"/>
              <w:jc w:val="both"/>
              <w:rPr>
                <w:ins w:id="2425" w:author="Виктория Санникова" w:date="2018-05-21T22:50:00Z"/>
                <w:rFonts w:ascii="Times New Roman" w:hAnsi="Times New Roman" w:cs="Times New Roman"/>
                <w:sz w:val="24"/>
              </w:rPr>
            </w:pPr>
            <w:ins w:id="2426" w:author="Виктория Санникова" w:date="2018-05-21T22:50:00Z">
              <w:r>
                <w:rPr>
                  <w:rFonts w:ascii="Calibri" w:hAnsi="Calibri" w:cs="Calibri"/>
                  <w:color w:val="000000"/>
                </w:rPr>
                <w:t>100</w:t>
              </w:r>
            </w:ins>
          </w:p>
        </w:tc>
        <w:tc>
          <w:tcPr>
            <w:tcW w:w="1388" w:type="dxa"/>
            <w:vAlign w:val="bottom"/>
            <w:tcPrChange w:id="2427" w:author="Виктория Санникова" w:date="2018-05-21T22:50:00Z">
              <w:tcPr>
                <w:tcW w:w="1388" w:type="dxa"/>
              </w:tcPr>
            </w:tcPrChange>
          </w:tcPr>
          <w:p w:rsidR="00D73EA5" w:rsidRDefault="00D73EA5" w:rsidP="00D73EA5">
            <w:pPr>
              <w:spacing w:line="360" w:lineRule="auto"/>
              <w:jc w:val="both"/>
              <w:rPr>
                <w:ins w:id="2428" w:author="Виктория Санникова" w:date="2018-05-21T22:50:00Z"/>
                <w:rFonts w:ascii="Times New Roman" w:hAnsi="Times New Roman" w:cs="Times New Roman"/>
                <w:sz w:val="24"/>
              </w:rPr>
            </w:pPr>
            <w:ins w:id="2429" w:author="Виктория Санникова" w:date="2018-05-21T22:50:00Z">
              <w:r>
                <w:rPr>
                  <w:rFonts w:ascii="Calibri" w:hAnsi="Calibri" w:cs="Calibri"/>
                  <w:color w:val="000000"/>
                </w:rPr>
                <w:t>1000</w:t>
              </w:r>
            </w:ins>
          </w:p>
        </w:tc>
        <w:tc>
          <w:tcPr>
            <w:tcW w:w="1388" w:type="dxa"/>
            <w:vAlign w:val="bottom"/>
            <w:tcPrChange w:id="2430" w:author="Виктория Санникова" w:date="2018-05-21T22:50:00Z">
              <w:tcPr>
                <w:tcW w:w="1388" w:type="dxa"/>
              </w:tcPr>
            </w:tcPrChange>
          </w:tcPr>
          <w:p w:rsidR="00D73EA5" w:rsidRDefault="00D73EA5" w:rsidP="00D73EA5">
            <w:pPr>
              <w:spacing w:line="360" w:lineRule="auto"/>
              <w:jc w:val="both"/>
              <w:rPr>
                <w:ins w:id="2431" w:author="Виктория Санникова" w:date="2018-05-21T22:50:00Z"/>
                <w:rFonts w:ascii="Times New Roman" w:hAnsi="Times New Roman" w:cs="Times New Roman"/>
                <w:sz w:val="24"/>
              </w:rPr>
            </w:pPr>
            <w:ins w:id="2432" w:author="Виктория Санникова" w:date="2018-05-21T22:50:00Z">
              <w:r>
                <w:rPr>
                  <w:rFonts w:ascii="Calibri" w:hAnsi="Calibri" w:cs="Calibri"/>
                  <w:color w:val="000000"/>
                </w:rPr>
                <w:t>10000</w:t>
              </w:r>
            </w:ins>
          </w:p>
        </w:tc>
        <w:tc>
          <w:tcPr>
            <w:tcW w:w="1388" w:type="dxa"/>
            <w:vAlign w:val="bottom"/>
            <w:tcPrChange w:id="2433" w:author="Виктория Санникова" w:date="2018-05-21T22:50:00Z">
              <w:tcPr>
                <w:tcW w:w="1388" w:type="dxa"/>
              </w:tcPr>
            </w:tcPrChange>
          </w:tcPr>
          <w:p w:rsidR="00D73EA5" w:rsidRDefault="00D73EA5" w:rsidP="00D73EA5">
            <w:pPr>
              <w:spacing w:line="360" w:lineRule="auto"/>
              <w:jc w:val="both"/>
              <w:rPr>
                <w:ins w:id="2434" w:author="Виктория Санникова" w:date="2018-05-21T22:50:00Z"/>
                <w:rFonts w:ascii="Times New Roman" w:hAnsi="Times New Roman" w:cs="Times New Roman"/>
                <w:sz w:val="24"/>
              </w:rPr>
            </w:pPr>
            <w:ins w:id="2435" w:author="Виктория Санникова" w:date="2018-05-21T22:50:00Z">
              <w:r>
                <w:rPr>
                  <w:rFonts w:ascii="Calibri" w:hAnsi="Calibri" w:cs="Calibri"/>
                  <w:color w:val="000000"/>
                </w:rPr>
                <w:t>1000000</w:t>
              </w:r>
            </w:ins>
          </w:p>
        </w:tc>
        <w:tc>
          <w:tcPr>
            <w:tcW w:w="1388" w:type="dxa"/>
            <w:vAlign w:val="bottom"/>
            <w:tcPrChange w:id="2436" w:author="Виктория Санникова" w:date="2018-05-21T22:50:00Z">
              <w:tcPr>
                <w:tcW w:w="1388" w:type="dxa"/>
              </w:tcPr>
            </w:tcPrChange>
          </w:tcPr>
          <w:p w:rsidR="00D73EA5" w:rsidRDefault="00D73EA5" w:rsidP="00D73EA5">
            <w:pPr>
              <w:spacing w:line="360" w:lineRule="auto"/>
              <w:jc w:val="both"/>
              <w:rPr>
                <w:ins w:id="2437" w:author="Виктория Санникова" w:date="2018-05-21T22:50:00Z"/>
                <w:rFonts w:ascii="Times New Roman" w:hAnsi="Times New Roman" w:cs="Times New Roman"/>
                <w:sz w:val="24"/>
              </w:rPr>
            </w:pPr>
            <w:ins w:id="2438" w:author="Виктория Санникова" w:date="2018-05-21T22:50:00Z">
              <w:r>
                <w:rPr>
                  <w:rFonts w:ascii="Calibri" w:hAnsi="Calibri" w:cs="Calibri"/>
                  <w:color w:val="000000"/>
                </w:rPr>
                <w:t>25000000</w:t>
              </w:r>
            </w:ins>
          </w:p>
        </w:tc>
        <w:tc>
          <w:tcPr>
            <w:tcW w:w="1388" w:type="dxa"/>
            <w:vAlign w:val="bottom"/>
            <w:tcPrChange w:id="2439" w:author="Виктория Санникова" w:date="2018-05-21T22:50:00Z">
              <w:tcPr>
                <w:tcW w:w="1388" w:type="dxa"/>
              </w:tcPr>
            </w:tcPrChange>
          </w:tcPr>
          <w:p w:rsidR="00D73EA5" w:rsidRDefault="00D73EA5" w:rsidP="00D73EA5">
            <w:pPr>
              <w:spacing w:line="360" w:lineRule="auto"/>
              <w:jc w:val="both"/>
              <w:rPr>
                <w:ins w:id="2440" w:author="Виктория Санникова" w:date="2018-05-21T22:50:00Z"/>
                <w:rFonts w:ascii="Times New Roman" w:hAnsi="Times New Roman" w:cs="Times New Roman"/>
                <w:sz w:val="24"/>
              </w:rPr>
            </w:pPr>
            <w:ins w:id="2441" w:author="Виктория Санникова" w:date="2018-05-21T22:50:00Z">
              <w:r>
                <w:rPr>
                  <w:rFonts w:ascii="Calibri" w:hAnsi="Calibri" w:cs="Calibri"/>
                  <w:color w:val="000000"/>
                </w:rPr>
                <w:t>100000000</w:t>
              </w:r>
            </w:ins>
          </w:p>
        </w:tc>
      </w:tr>
      <w:tr w:rsidR="00D73EA5" w:rsidTr="0086088A">
        <w:trPr>
          <w:ins w:id="2442" w:author="Виктория Санникова" w:date="2018-05-21T22:50:00Z"/>
        </w:trPr>
        <w:tc>
          <w:tcPr>
            <w:tcW w:w="1387" w:type="dxa"/>
            <w:vAlign w:val="bottom"/>
            <w:tcPrChange w:id="2443" w:author="Виктория Санникова" w:date="2018-05-21T22:50:00Z">
              <w:tcPr>
                <w:tcW w:w="1387" w:type="dxa"/>
              </w:tcPr>
            </w:tcPrChange>
          </w:tcPr>
          <w:p w:rsidR="00D73EA5" w:rsidRDefault="00D73EA5" w:rsidP="00D73EA5">
            <w:pPr>
              <w:spacing w:line="360" w:lineRule="auto"/>
              <w:jc w:val="both"/>
              <w:rPr>
                <w:ins w:id="2444" w:author="Виктория Санникова" w:date="2018-05-21T22:50:00Z"/>
                <w:rFonts w:ascii="Times New Roman" w:hAnsi="Times New Roman" w:cs="Times New Roman"/>
                <w:sz w:val="24"/>
              </w:rPr>
            </w:pPr>
            <w:proofErr w:type="spellStart"/>
            <w:ins w:id="2445" w:author="Виктория Санникова" w:date="2018-05-21T22:50:00Z">
              <w:r>
                <w:rPr>
                  <w:rFonts w:ascii="Calibri" w:hAnsi="Calibri" w:cs="Calibri"/>
                  <w:color w:val="000000"/>
                </w:rPr>
                <w:t>OpenMP</w:t>
              </w:r>
              <w:proofErr w:type="spellEnd"/>
              <w:r>
                <w:rPr>
                  <w:rFonts w:ascii="Calibri" w:hAnsi="Calibri" w:cs="Calibri"/>
                  <w:color w:val="000000"/>
                </w:rPr>
                <w:t xml:space="preserve"> 2</w:t>
              </w:r>
            </w:ins>
          </w:p>
        </w:tc>
        <w:tc>
          <w:tcPr>
            <w:tcW w:w="1387" w:type="dxa"/>
            <w:vAlign w:val="bottom"/>
            <w:tcPrChange w:id="2446" w:author="Виктория Санникова" w:date="2018-05-21T22:50:00Z">
              <w:tcPr>
                <w:tcW w:w="1387" w:type="dxa"/>
              </w:tcPr>
            </w:tcPrChange>
          </w:tcPr>
          <w:p w:rsidR="00D73EA5" w:rsidRDefault="00D73EA5" w:rsidP="00D73EA5">
            <w:pPr>
              <w:spacing w:line="360" w:lineRule="auto"/>
              <w:jc w:val="both"/>
              <w:rPr>
                <w:ins w:id="2447" w:author="Виктория Санникова" w:date="2018-05-21T22:50:00Z"/>
                <w:rFonts w:ascii="Times New Roman" w:hAnsi="Times New Roman" w:cs="Times New Roman"/>
                <w:sz w:val="24"/>
              </w:rPr>
            </w:pPr>
            <w:ins w:id="2448" w:author="Виктория Санникова" w:date="2018-05-21T22:50:00Z">
              <w:r>
                <w:rPr>
                  <w:rFonts w:ascii="Calibri" w:hAnsi="Calibri" w:cs="Calibri"/>
                  <w:color w:val="000000"/>
                </w:rPr>
                <w:t>0,00017</w:t>
              </w:r>
            </w:ins>
          </w:p>
        </w:tc>
        <w:tc>
          <w:tcPr>
            <w:tcW w:w="1388" w:type="dxa"/>
            <w:vAlign w:val="bottom"/>
            <w:tcPrChange w:id="2449" w:author="Виктория Санникова" w:date="2018-05-21T22:50:00Z">
              <w:tcPr>
                <w:tcW w:w="1388" w:type="dxa"/>
              </w:tcPr>
            </w:tcPrChange>
          </w:tcPr>
          <w:p w:rsidR="00D73EA5" w:rsidRDefault="00D73EA5" w:rsidP="00D73EA5">
            <w:pPr>
              <w:spacing w:line="360" w:lineRule="auto"/>
              <w:jc w:val="both"/>
              <w:rPr>
                <w:ins w:id="2450" w:author="Виктория Санникова" w:date="2018-05-21T22:50:00Z"/>
                <w:rFonts w:ascii="Times New Roman" w:hAnsi="Times New Roman" w:cs="Times New Roman"/>
                <w:sz w:val="24"/>
              </w:rPr>
            </w:pPr>
            <w:ins w:id="2451" w:author="Виктория Санникова" w:date="2018-05-21T22:50:00Z">
              <w:r>
                <w:rPr>
                  <w:rFonts w:ascii="Calibri" w:hAnsi="Calibri" w:cs="Calibri"/>
                  <w:color w:val="000000"/>
                </w:rPr>
                <w:t>0,193966</w:t>
              </w:r>
            </w:ins>
          </w:p>
        </w:tc>
        <w:tc>
          <w:tcPr>
            <w:tcW w:w="1388" w:type="dxa"/>
            <w:vAlign w:val="bottom"/>
            <w:tcPrChange w:id="2452" w:author="Виктория Санникова" w:date="2018-05-21T22:50:00Z">
              <w:tcPr>
                <w:tcW w:w="1388" w:type="dxa"/>
              </w:tcPr>
            </w:tcPrChange>
          </w:tcPr>
          <w:p w:rsidR="00D73EA5" w:rsidRDefault="00D73EA5" w:rsidP="00D73EA5">
            <w:pPr>
              <w:spacing w:line="360" w:lineRule="auto"/>
              <w:jc w:val="both"/>
              <w:rPr>
                <w:ins w:id="2453" w:author="Виктория Санникова" w:date="2018-05-21T22:50:00Z"/>
                <w:rFonts w:ascii="Times New Roman" w:hAnsi="Times New Roman" w:cs="Times New Roman"/>
                <w:sz w:val="24"/>
              </w:rPr>
            </w:pPr>
            <w:ins w:id="2454" w:author="Виктория Санникова" w:date="2018-05-21T22:50:00Z">
              <w:r>
                <w:rPr>
                  <w:rFonts w:ascii="Calibri" w:hAnsi="Calibri" w:cs="Calibri"/>
                  <w:color w:val="000000"/>
                </w:rPr>
                <w:t>0,819182</w:t>
              </w:r>
            </w:ins>
          </w:p>
        </w:tc>
        <w:tc>
          <w:tcPr>
            <w:tcW w:w="1388" w:type="dxa"/>
            <w:vAlign w:val="bottom"/>
            <w:tcPrChange w:id="2455" w:author="Виктория Санникова" w:date="2018-05-21T22:50:00Z">
              <w:tcPr>
                <w:tcW w:w="1388" w:type="dxa"/>
              </w:tcPr>
            </w:tcPrChange>
          </w:tcPr>
          <w:p w:rsidR="00D73EA5" w:rsidRDefault="00D73EA5" w:rsidP="00D73EA5">
            <w:pPr>
              <w:spacing w:line="360" w:lineRule="auto"/>
              <w:jc w:val="both"/>
              <w:rPr>
                <w:ins w:id="2456" w:author="Виктория Санникова" w:date="2018-05-21T22:50:00Z"/>
                <w:rFonts w:ascii="Times New Roman" w:hAnsi="Times New Roman" w:cs="Times New Roman"/>
                <w:sz w:val="24"/>
              </w:rPr>
            </w:pPr>
            <w:ins w:id="2457" w:author="Виктория Санникова" w:date="2018-05-21T22:50:00Z">
              <w:r>
                <w:rPr>
                  <w:rFonts w:ascii="Calibri" w:hAnsi="Calibri" w:cs="Calibri"/>
                  <w:color w:val="000000"/>
                </w:rPr>
                <w:t>1,289318</w:t>
              </w:r>
            </w:ins>
          </w:p>
        </w:tc>
        <w:tc>
          <w:tcPr>
            <w:tcW w:w="1388" w:type="dxa"/>
            <w:vAlign w:val="bottom"/>
            <w:tcPrChange w:id="2458" w:author="Виктория Санникова" w:date="2018-05-21T22:50:00Z">
              <w:tcPr>
                <w:tcW w:w="1388" w:type="dxa"/>
              </w:tcPr>
            </w:tcPrChange>
          </w:tcPr>
          <w:p w:rsidR="00D73EA5" w:rsidRDefault="00D73EA5" w:rsidP="00D73EA5">
            <w:pPr>
              <w:spacing w:line="360" w:lineRule="auto"/>
              <w:jc w:val="both"/>
              <w:rPr>
                <w:ins w:id="2459" w:author="Виктория Санникова" w:date="2018-05-21T22:50:00Z"/>
                <w:rFonts w:ascii="Times New Roman" w:hAnsi="Times New Roman" w:cs="Times New Roman"/>
                <w:sz w:val="24"/>
              </w:rPr>
            </w:pPr>
            <w:ins w:id="2460" w:author="Виктория Санникова" w:date="2018-05-21T22:50:00Z">
              <w:r>
                <w:rPr>
                  <w:rFonts w:ascii="Calibri" w:hAnsi="Calibri" w:cs="Calibri"/>
                  <w:color w:val="000000"/>
                </w:rPr>
                <w:t>1,144258</w:t>
              </w:r>
            </w:ins>
          </w:p>
        </w:tc>
        <w:tc>
          <w:tcPr>
            <w:tcW w:w="1388" w:type="dxa"/>
            <w:vAlign w:val="bottom"/>
            <w:tcPrChange w:id="2461" w:author="Виктория Санникова" w:date="2018-05-21T22:50:00Z">
              <w:tcPr>
                <w:tcW w:w="1388" w:type="dxa"/>
              </w:tcPr>
            </w:tcPrChange>
          </w:tcPr>
          <w:p w:rsidR="00D73EA5" w:rsidRDefault="00F93158" w:rsidP="00D73EA5">
            <w:pPr>
              <w:spacing w:line="360" w:lineRule="auto"/>
              <w:jc w:val="both"/>
              <w:rPr>
                <w:ins w:id="2462" w:author="Виктория Санникова" w:date="2018-05-21T22:50:00Z"/>
                <w:rFonts w:ascii="Times New Roman" w:hAnsi="Times New Roman" w:cs="Times New Roman"/>
                <w:sz w:val="24"/>
              </w:rPr>
            </w:pPr>
            <w:ins w:id="2463" w:author="Виктория Санникова" w:date="2018-05-21T23:18:00Z">
              <w:r>
                <w:rPr>
                  <w:rFonts w:ascii="Calibri" w:hAnsi="Calibri" w:cs="Calibri"/>
                  <w:color w:val="000000"/>
                  <w:lang w:val="en-US"/>
                </w:rPr>
                <w:t>2,15</w:t>
              </w:r>
            </w:ins>
            <w:ins w:id="2464" w:author="Виктория Санникова" w:date="2018-05-21T22:50:00Z">
              <w:r w:rsidR="00D73EA5">
                <w:rPr>
                  <w:rFonts w:ascii="Calibri" w:hAnsi="Calibri" w:cs="Calibri"/>
                  <w:color w:val="000000"/>
                </w:rPr>
                <w:t>25395</w:t>
              </w:r>
            </w:ins>
          </w:p>
        </w:tc>
      </w:tr>
      <w:tr w:rsidR="00D73EA5" w:rsidTr="0086088A">
        <w:trPr>
          <w:ins w:id="2465" w:author="Виктория Санникова" w:date="2018-05-21T22:50:00Z"/>
        </w:trPr>
        <w:tc>
          <w:tcPr>
            <w:tcW w:w="1387" w:type="dxa"/>
            <w:vAlign w:val="bottom"/>
            <w:tcPrChange w:id="2466" w:author="Виктория Санникова" w:date="2018-05-21T22:50:00Z">
              <w:tcPr>
                <w:tcW w:w="1387" w:type="dxa"/>
              </w:tcPr>
            </w:tcPrChange>
          </w:tcPr>
          <w:p w:rsidR="00D73EA5" w:rsidRDefault="00D73EA5" w:rsidP="00D73EA5">
            <w:pPr>
              <w:spacing w:line="360" w:lineRule="auto"/>
              <w:jc w:val="both"/>
              <w:rPr>
                <w:ins w:id="2467" w:author="Виктория Санникова" w:date="2018-05-21T22:50:00Z"/>
                <w:rFonts w:ascii="Times New Roman" w:hAnsi="Times New Roman" w:cs="Times New Roman"/>
                <w:sz w:val="24"/>
              </w:rPr>
            </w:pPr>
            <w:proofErr w:type="spellStart"/>
            <w:ins w:id="2468" w:author="Виктория Санникова" w:date="2018-05-21T22:50:00Z">
              <w:r>
                <w:rPr>
                  <w:rFonts w:ascii="Calibri" w:hAnsi="Calibri" w:cs="Calibri"/>
                  <w:color w:val="000000"/>
                </w:rPr>
                <w:t>OpenMP</w:t>
              </w:r>
              <w:proofErr w:type="spellEnd"/>
              <w:r>
                <w:rPr>
                  <w:rFonts w:ascii="Calibri" w:hAnsi="Calibri" w:cs="Calibri"/>
                  <w:color w:val="000000"/>
                </w:rPr>
                <w:t xml:space="preserve"> 4</w:t>
              </w:r>
            </w:ins>
          </w:p>
        </w:tc>
        <w:tc>
          <w:tcPr>
            <w:tcW w:w="1387" w:type="dxa"/>
            <w:vAlign w:val="bottom"/>
            <w:tcPrChange w:id="2469" w:author="Виктория Санникова" w:date="2018-05-21T22:50:00Z">
              <w:tcPr>
                <w:tcW w:w="1387" w:type="dxa"/>
              </w:tcPr>
            </w:tcPrChange>
          </w:tcPr>
          <w:p w:rsidR="00D73EA5" w:rsidRDefault="00D73EA5" w:rsidP="00D73EA5">
            <w:pPr>
              <w:spacing w:line="360" w:lineRule="auto"/>
              <w:jc w:val="both"/>
              <w:rPr>
                <w:ins w:id="2470" w:author="Виктория Санникова" w:date="2018-05-21T22:50:00Z"/>
                <w:rFonts w:ascii="Times New Roman" w:hAnsi="Times New Roman" w:cs="Times New Roman"/>
                <w:sz w:val="24"/>
              </w:rPr>
            </w:pPr>
            <w:ins w:id="2471" w:author="Виктория Санникова" w:date="2018-05-21T22:50:00Z">
              <w:r>
                <w:rPr>
                  <w:rFonts w:ascii="Calibri" w:hAnsi="Calibri" w:cs="Calibri"/>
                  <w:color w:val="000000"/>
                </w:rPr>
                <w:t>0,026549</w:t>
              </w:r>
            </w:ins>
          </w:p>
        </w:tc>
        <w:tc>
          <w:tcPr>
            <w:tcW w:w="1388" w:type="dxa"/>
            <w:vAlign w:val="bottom"/>
            <w:tcPrChange w:id="2472" w:author="Виктория Санникова" w:date="2018-05-21T22:50:00Z">
              <w:tcPr>
                <w:tcW w:w="1388" w:type="dxa"/>
              </w:tcPr>
            </w:tcPrChange>
          </w:tcPr>
          <w:p w:rsidR="00D73EA5" w:rsidRDefault="00D73EA5" w:rsidP="00D73EA5">
            <w:pPr>
              <w:spacing w:line="360" w:lineRule="auto"/>
              <w:jc w:val="both"/>
              <w:rPr>
                <w:ins w:id="2473" w:author="Виктория Санникова" w:date="2018-05-21T22:50:00Z"/>
                <w:rFonts w:ascii="Times New Roman" w:hAnsi="Times New Roman" w:cs="Times New Roman"/>
                <w:sz w:val="24"/>
              </w:rPr>
            </w:pPr>
            <w:ins w:id="2474" w:author="Виктория Санникова" w:date="2018-05-21T22:50:00Z">
              <w:r>
                <w:rPr>
                  <w:rFonts w:ascii="Calibri" w:hAnsi="Calibri" w:cs="Calibri"/>
                  <w:color w:val="000000"/>
                </w:rPr>
                <w:t>0,136571</w:t>
              </w:r>
            </w:ins>
          </w:p>
        </w:tc>
        <w:tc>
          <w:tcPr>
            <w:tcW w:w="1388" w:type="dxa"/>
            <w:vAlign w:val="bottom"/>
            <w:tcPrChange w:id="2475" w:author="Виктория Санникова" w:date="2018-05-21T22:50:00Z">
              <w:tcPr>
                <w:tcW w:w="1388" w:type="dxa"/>
              </w:tcPr>
            </w:tcPrChange>
          </w:tcPr>
          <w:p w:rsidR="00D73EA5" w:rsidRDefault="00D73EA5" w:rsidP="00D73EA5">
            <w:pPr>
              <w:spacing w:line="360" w:lineRule="auto"/>
              <w:jc w:val="both"/>
              <w:rPr>
                <w:ins w:id="2476" w:author="Виктория Санникова" w:date="2018-05-21T22:50:00Z"/>
                <w:rFonts w:ascii="Times New Roman" w:hAnsi="Times New Roman" w:cs="Times New Roman"/>
                <w:sz w:val="24"/>
              </w:rPr>
            </w:pPr>
            <w:ins w:id="2477" w:author="Виктория Санникова" w:date="2018-05-21T22:50:00Z">
              <w:r>
                <w:rPr>
                  <w:rFonts w:ascii="Calibri" w:hAnsi="Calibri" w:cs="Calibri"/>
                  <w:color w:val="000000"/>
                </w:rPr>
                <w:t>1,180723</w:t>
              </w:r>
            </w:ins>
          </w:p>
        </w:tc>
        <w:tc>
          <w:tcPr>
            <w:tcW w:w="1388" w:type="dxa"/>
            <w:vAlign w:val="bottom"/>
            <w:tcPrChange w:id="2478" w:author="Виктория Санникова" w:date="2018-05-21T22:50:00Z">
              <w:tcPr>
                <w:tcW w:w="1388" w:type="dxa"/>
              </w:tcPr>
            </w:tcPrChange>
          </w:tcPr>
          <w:p w:rsidR="00D73EA5" w:rsidRDefault="00D73EA5" w:rsidP="00D73EA5">
            <w:pPr>
              <w:spacing w:line="360" w:lineRule="auto"/>
              <w:jc w:val="both"/>
              <w:rPr>
                <w:ins w:id="2479" w:author="Виктория Санникова" w:date="2018-05-21T22:50:00Z"/>
                <w:rFonts w:ascii="Times New Roman" w:hAnsi="Times New Roman" w:cs="Times New Roman"/>
                <w:sz w:val="24"/>
              </w:rPr>
            </w:pPr>
            <w:ins w:id="2480" w:author="Виктория Санникова" w:date="2018-05-21T22:50:00Z">
              <w:r>
                <w:rPr>
                  <w:rFonts w:ascii="Calibri" w:hAnsi="Calibri" w:cs="Calibri"/>
                  <w:color w:val="000000"/>
                </w:rPr>
                <w:t>0,984424</w:t>
              </w:r>
            </w:ins>
          </w:p>
        </w:tc>
        <w:tc>
          <w:tcPr>
            <w:tcW w:w="1388" w:type="dxa"/>
            <w:vAlign w:val="bottom"/>
            <w:tcPrChange w:id="2481" w:author="Виктория Санникова" w:date="2018-05-21T22:50:00Z">
              <w:tcPr>
                <w:tcW w:w="1388" w:type="dxa"/>
              </w:tcPr>
            </w:tcPrChange>
          </w:tcPr>
          <w:p w:rsidR="00D73EA5" w:rsidRDefault="00D73EA5" w:rsidP="00D73EA5">
            <w:pPr>
              <w:spacing w:line="360" w:lineRule="auto"/>
              <w:jc w:val="both"/>
              <w:rPr>
                <w:ins w:id="2482" w:author="Виктория Санникова" w:date="2018-05-21T22:50:00Z"/>
                <w:rFonts w:ascii="Times New Roman" w:hAnsi="Times New Roman" w:cs="Times New Roman"/>
                <w:sz w:val="24"/>
              </w:rPr>
            </w:pPr>
            <w:ins w:id="2483" w:author="Виктория Санникова" w:date="2018-05-21T22:50:00Z">
              <w:r>
                <w:rPr>
                  <w:rFonts w:ascii="Calibri" w:hAnsi="Calibri" w:cs="Calibri"/>
                  <w:color w:val="000000"/>
                </w:rPr>
                <w:t>1,099633</w:t>
              </w:r>
            </w:ins>
          </w:p>
        </w:tc>
        <w:tc>
          <w:tcPr>
            <w:tcW w:w="1388" w:type="dxa"/>
            <w:vAlign w:val="bottom"/>
            <w:tcPrChange w:id="2484" w:author="Виктория Санникова" w:date="2018-05-21T22:50:00Z">
              <w:tcPr>
                <w:tcW w:w="1388" w:type="dxa"/>
              </w:tcPr>
            </w:tcPrChange>
          </w:tcPr>
          <w:p w:rsidR="00D73EA5" w:rsidRDefault="00D73EA5" w:rsidP="00D73EA5">
            <w:pPr>
              <w:spacing w:line="360" w:lineRule="auto"/>
              <w:jc w:val="both"/>
              <w:rPr>
                <w:ins w:id="2485" w:author="Виктория Санникова" w:date="2018-05-21T22:50:00Z"/>
                <w:rFonts w:ascii="Times New Roman" w:hAnsi="Times New Roman" w:cs="Times New Roman"/>
                <w:sz w:val="24"/>
              </w:rPr>
            </w:pPr>
            <w:ins w:id="2486" w:author="Виктория Санникова" w:date="2018-05-21T22:50:00Z">
              <w:r>
                <w:rPr>
                  <w:rFonts w:ascii="Calibri" w:hAnsi="Calibri" w:cs="Calibri"/>
                  <w:color w:val="000000"/>
                </w:rPr>
                <w:t>1,4036335</w:t>
              </w:r>
            </w:ins>
          </w:p>
        </w:tc>
      </w:tr>
      <w:tr w:rsidR="00D73EA5" w:rsidTr="0086088A">
        <w:trPr>
          <w:ins w:id="2487" w:author="Виктория Санникова" w:date="2018-05-21T22:50:00Z"/>
        </w:trPr>
        <w:tc>
          <w:tcPr>
            <w:tcW w:w="1387" w:type="dxa"/>
            <w:vAlign w:val="bottom"/>
            <w:tcPrChange w:id="2488" w:author="Виктория Санникова" w:date="2018-05-21T22:50:00Z">
              <w:tcPr>
                <w:tcW w:w="1387" w:type="dxa"/>
              </w:tcPr>
            </w:tcPrChange>
          </w:tcPr>
          <w:p w:rsidR="00D73EA5" w:rsidRDefault="00D73EA5" w:rsidP="00D73EA5">
            <w:pPr>
              <w:spacing w:line="360" w:lineRule="auto"/>
              <w:jc w:val="both"/>
              <w:rPr>
                <w:ins w:id="2489" w:author="Виктория Санникова" w:date="2018-05-21T22:50:00Z"/>
                <w:rFonts w:ascii="Times New Roman" w:hAnsi="Times New Roman" w:cs="Times New Roman"/>
                <w:sz w:val="24"/>
              </w:rPr>
            </w:pPr>
            <w:ins w:id="2490" w:author="Виктория Санникова" w:date="2018-05-21T22:50:00Z">
              <w:r>
                <w:rPr>
                  <w:rFonts w:ascii="Calibri" w:hAnsi="Calibri" w:cs="Calibri"/>
                  <w:color w:val="000000"/>
                </w:rPr>
                <w:t>TBB 2</w:t>
              </w:r>
            </w:ins>
          </w:p>
        </w:tc>
        <w:tc>
          <w:tcPr>
            <w:tcW w:w="1387" w:type="dxa"/>
            <w:vAlign w:val="bottom"/>
            <w:tcPrChange w:id="2491" w:author="Виктория Санникова" w:date="2018-05-21T22:50:00Z">
              <w:tcPr>
                <w:tcW w:w="1387" w:type="dxa"/>
              </w:tcPr>
            </w:tcPrChange>
          </w:tcPr>
          <w:p w:rsidR="00D73EA5" w:rsidRDefault="00D73EA5" w:rsidP="00D73EA5">
            <w:pPr>
              <w:spacing w:line="360" w:lineRule="auto"/>
              <w:jc w:val="both"/>
              <w:rPr>
                <w:ins w:id="2492" w:author="Виктория Санникова" w:date="2018-05-21T22:50:00Z"/>
                <w:rFonts w:ascii="Times New Roman" w:hAnsi="Times New Roman" w:cs="Times New Roman"/>
                <w:sz w:val="24"/>
              </w:rPr>
            </w:pPr>
            <w:ins w:id="2493" w:author="Виктория Санникова" w:date="2018-05-21T22:50:00Z">
              <w:r>
                <w:rPr>
                  <w:rFonts w:ascii="Calibri" w:hAnsi="Calibri" w:cs="Calibri"/>
                  <w:color w:val="000000"/>
                </w:rPr>
                <w:t>0,010517</w:t>
              </w:r>
            </w:ins>
          </w:p>
        </w:tc>
        <w:tc>
          <w:tcPr>
            <w:tcW w:w="1388" w:type="dxa"/>
            <w:vAlign w:val="bottom"/>
            <w:tcPrChange w:id="2494" w:author="Виктория Санникова" w:date="2018-05-21T22:50:00Z">
              <w:tcPr>
                <w:tcW w:w="1388" w:type="dxa"/>
              </w:tcPr>
            </w:tcPrChange>
          </w:tcPr>
          <w:p w:rsidR="00D73EA5" w:rsidRDefault="00D73EA5" w:rsidP="00D73EA5">
            <w:pPr>
              <w:spacing w:line="360" w:lineRule="auto"/>
              <w:jc w:val="both"/>
              <w:rPr>
                <w:ins w:id="2495" w:author="Виктория Санникова" w:date="2018-05-21T22:50:00Z"/>
                <w:rFonts w:ascii="Times New Roman" w:hAnsi="Times New Roman" w:cs="Times New Roman"/>
                <w:sz w:val="24"/>
              </w:rPr>
            </w:pPr>
            <w:ins w:id="2496" w:author="Виктория Санникова" w:date="2018-05-21T22:50:00Z">
              <w:r>
                <w:rPr>
                  <w:rFonts w:ascii="Calibri" w:hAnsi="Calibri" w:cs="Calibri"/>
                  <w:color w:val="000000"/>
                </w:rPr>
                <w:t>0,124309</w:t>
              </w:r>
            </w:ins>
          </w:p>
        </w:tc>
        <w:tc>
          <w:tcPr>
            <w:tcW w:w="1388" w:type="dxa"/>
            <w:vAlign w:val="bottom"/>
            <w:tcPrChange w:id="2497" w:author="Виктория Санникова" w:date="2018-05-21T22:50:00Z">
              <w:tcPr>
                <w:tcW w:w="1388" w:type="dxa"/>
              </w:tcPr>
            </w:tcPrChange>
          </w:tcPr>
          <w:p w:rsidR="00D73EA5" w:rsidRDefault="00D73EA5" w:rsidP="00D73EA5">
            <w:pPr>
              <w:spacing w:line="360" w:lineRule="auto"/>
              <w:jc w:val="both"/>
              <w:rPr>
                <w:ins w:id="2498" w:author="Виктория Санникова" w:date="2018-05-21T22:50:00Z"/>
                <w:rFonts w:ascii="Times New Roman" w:hAnsi="Times New Roman" w:cs="Times New Roman"/>
                <w:sz w:val="24"/>
              </w:rPr>
            </w:pPr>
            <w:ins w:id="2499" w:author="Виктория Санникова" w:date="2018-05-21T22:50:00Z">
              <w:r>
                <w:rPr>
                  <w:rFonts w:ascii="Calibri" w:hAnsi="Calibri" w:cs="Calibri"/>
                  <w:color w:val="000000"/>
                </w:rPr>
                <w:t>0,219188</w:t>
              </w:r>
            </w:ins>
          </w:p>
        </w:tc>
        <w:tc>
          <w:tcPr>
            <w:tcW w:w="1388" w:type="dxa"/>
            <w:vAlign w:val="bottom"/>
            <w:tcPrChange w:id="2500" w:author="Виктория Санникова" w:date="2018-05-21T22:50:00Z">
              <w:tcPr>
                <w:tcW w:w="1388" w:type="dxa"/>
              </w:tcPr>
            </w:tcPrChange>
          </w:tcPr>
          <w:p w:rsidR="00D73EA5" w:rsidRDefault="00D73EA5" w:rsidP="00D73EA5">
            <w:pPr>
              <w:spacing w:line="360" w:lineRule="auto"/>
              <w:jc w:val="both"/>
              <w:rPr>
                <w:ins w:id="2501" w:author="Виктория Санникова" w:date="2018-05-21T22:50:00Z"/>
                <w:rFonts w:ascii="Times New Roman" w:hAnsi="Times New Roman" w:cs="Times New Roman"/>
                <w:sz w:val="24"/>
              </w:rPr>
            </w:pPr>
            <w:ins w:id="2502" w:author="Виктория Санникова" w:date="2018-05-21T22:50:00Z">
              <w:r>
                <w:rPr>
                  <w:rFonts w:ascii="Calibri" w:hAnsi="Calibri" w:cs="Calibri"/>
                  <w:color w:val="000000"/>
                </w:rPr>
                <w:t>1,443034</w:t>
              </w:r>
            </w:ins>
          </w:p>
        </w:tc>
        <w:tc>
          <w:tcPr>
            <w:tcW w:w="1388" w:type="dxa"/>
            <w:vAlign w:val="bottom"/>
            <w:tcPrChange w:id="2503" w:author="Виктория Санникова" w:date="2018-05-21T22:50:00Z">
              <w:tcPr>
                <w:tcW w:w="1388" w:type="dxa"/>
              </w:tcPr>
            </w:tcPrChange>
          </w:tcPr>
          <w:p w:rsidR="00D73EA5" w:rsidRDefault="00D73EA5" w:rsidP="00D73EA5">
            <w:pPr>
              <w:spacing w:line="360" w:lineRule="auto"/>
              <w:jc w:val="both"/>
              <w:rPr>
                <w:ins w:id="2504" w:author="Виктория Санникова" w:date="2018-05-21T22:50:00Z"/>
                <w:rFonts w:ascii="Times New Roman" w:hAnsi="Times New Roman" w:cs="Times New Roman"/>
                <w:sz w:val="24"/>
              </w:rPr>
            </w:pPr>
            <w:ins w:id="2505" w:author="Виктория Санникова" w:date="2018-05-21T22:50:00Z">
              <w:r>
                <w:rPr>
                  <w:rFonts w:ascii="Calibri" w:hAnsi="Calibri" w:cs="Calibri"/>
                  <w:color w:val="000000"/>
                </w:rPr>
                <w:t>1,584924</w:t>
              </w:r>
            </w:ins>
          </w:p>
        </w:tc>
        <w:tc>
          <w:tcPr>
            <w:tcW w:w="1388" w:type="dxa"/>
            <w:vAlign w:val="bottom"/>
            <w:tcPrChange w:id="2506" w:author="Виктория Санникова" w:date="2018-05-21T22:50:00Z">
              <w:tcPr>
                <w:tcW w:w="1388" w:type="dxa"/>
              </w:tcPr>
            </w:tcPrChange>
          </w:tcPr>
          <w:p w:rsidR="00D73EA5" w:rsidRDefault="00D73EA5" w:rsidP="00D73EA5">
            <w:pPr>
              <w:spacing w:line="360" w:lineRule="auto"/>
              <w:jc w:val="both"/>
              <w:rPr>
                <w:ins w:id="2507" w:author="Виктория Санникова" w:date="2018-05-21T22:50:00Z"/>
                <w:rFonts w:ascii="Times New Roman" w:hAnsi="Times New Roman" w:cs="Times New Roman"/>
                <w:sz w:val="24"/>
              </w:rPr>
            </w:pPr>
            <w:ins w:id="2508" w:author="Виктория Санникова" w:date="2018-05-21T22:50:00Z">
              <w:r>
                <w:rPr>
                  <w:rFonts w:ascii="Calibri" w:hAnsi="Calibri" w:cs="Calibri"/>
                  <w:color w:val="000000"/>
                </w:rPr>
                <w:t>1,8411339</w:t>
              </w:r>
            </w:ins>
          </w:p>
        </w:tc>
      </w:tr>
      <w:tr w:rsidR="00D73EA5" w:rsidTr="0086088A">
        <w:trPr>
          <w:ins w:id="2509" w:author="Виктория Санникова" w:date="2018-05-21T22:50:00Z"/>
        </w:trPr>
        <w:tc>
          <w:tcPr>
            <w:tcW w:w="1387" w:type="dxa"/>
            <w:vAlign w:val="bottom"/>
            <w:tcPrChange w:id="2510" w:author="Виктория Санникова" w:date="2018-05-21T22:50:00Z">
              <w:tcPr>
                <w:tcW w:w="1387" w:type="dxa"/>
              </w:tcPr>
            </w:tcPrChange>
          </w:tcPr>
          <w:p w:rsidR="00D73EA5" w:rsidRDefault="00D73EA5" w:rsidP="00D73EA5">
            <w:pPr>
              <w:spacing w:line="360" w:lineRule="auto"/>
              <w:jc w:val="both"/>
              <w:rPr>
                <w:ins w:id="2511" w:author="Виктория Санникова" w:date="2018-05-21T22:50:00Z"/>
                <w:rFonts w:ascii="Times New Roman" w:hAnsi="Times New Roman" w:cs="Times New Roman"/>
                <w:sz w:val="24"/>
              </w:rPr>
            </w:pPr>
            <w:ins w:id="2512" w:author="Виктория Санникова" w:date="2018-05-21T22:50:00Z">
              <w:r>
                <w:rPr>
                  <w:rFonts w:ascii="Calibri" w:hAnsi="Calibri" w:cs="Calibri"/>
                  <w:color w:val="000000"/>
                </w:rPr>
                <w:t xml:space="preserve">TBB 4 </w:t>
              </w:r>
            </w:ins>
          </w:p>
        </w:tc>
        <w:tc>
          <w:tcPr>
            <w:tcW w:w="1387" w:type="dxa"/>
            <w:vAlign w:val="bottom"/>
            <w:tcPrChange w:id="2513" w:author="Виктория Санникова" w:date="2018-05-21T22:50:00Z">
              <w:tcPr>
                <w:tcW w:w="1387" w:type="dxa"/>
              </w:tcPr>
            </w:tcPrChange>
          </w:tcPr>
          <w:p w:rsidR="00D73EA5" w:rsidRDefault="00D73EA5" w:rsidP="00D73EA5">
            <w:pPr>
              <w:spacing w:line="360" w:lineRule="auto"/>
              <w:jc w:val="both"/>
              <w:rPr>
                <w:ins w:id="2514" w:author="Виктория Санникова" w:date="2018-05-21T22:50:00Z"/>
                <w:rFonts w:ascii="Times New Roman" w:hAnsi="Times New Roman" w:cs="Times New Roman"/>
                <w:sz w:val="24"/>
              </w:rPr>
            </w:pPr>
            <w:ins w:id="2515" w:author="Виктория Санникова" w:date="2018-05-21T22:50:00Z">
              <w:r>
                <w:rPr>
                  <w:rFonts w:ascii="Calibri" w:hAnsi="Calibri" w:cs="Calibri"/>
                  <w:color w:val="000000"/>
                </w:rPr>
                <w:t>0,004423</w:t>
              </w:r>
            </w:ins>
          </w:p>
        </w:tc>
        <w:tc>
          <w:tcPr>
            <w:tcW w:w="1388" w:type="dxa"/>
            <w:vAlign w:val="bottom"/>
            <w:tcPrChange w:id="2516" w:author="Виктория Санникова" w:date="2018-05-21T22:50:00Z">
              <w:tcPr>
                <w:tcW w:w="1388" w:type="dxa"/>
              </w:tcPr>
            </w:tcPrChange>
          </w:tcPr>
          <w:p w:rsidR="00D73EA5" w:rsidRDefault="00D73EA5" w:rsidP="00D73EA5">
            <w:pPr>
              <w:spacing w:line="360" w:lineRule="auto"/>
              <w:jc w:val="both"/>
              <w:rPr>
                <w:ins w:id="2517" w:author="Виктория Санникова" w:date="2018-05-21T22:50:00Z"/>
                <w:rFonts w:ascii="Times New Roman" w:hAnsi="Times New Roman" w:cs="Times New Roman"/>
                <w:sz w:val="24"/>
              </w:rPr>
            </w:pPr>
            <w:ins w:id="2518" w:author="Виктория Санникова" w:date="2018-05-21T22:50:00Z">
              <w:r>
                <w:rPr>
                  <w:rFonts w:ascii="Calibri" w:hAnsi="Calibri" w:cs="Calibri"/>
                  <w:color w:val="000000"/>
                </w:rPr>
                <w:t>0,095745</w:t>
              </w:r>
            </w:ins>
          </w:p>
        </w:tc>
        <w:tc>
          <w:tcPr>
            <w:tcW w:w="1388" w:type="dxa"/>
            <w:vAlign w:val="bottom"/>
            <w:tcPrChange w:id="2519" w:author="Виктория Санникова" w:date="2018-05-21T22:50:00Z">
              <w:tcPr>
                <w:tcW w:w="1388" w:type="dxa"/>
              </w:tcPr>
            </w:tcPrChange>
          </w:tcPr>
          <w:p w:rsidR="00D73EA5" w:rsidRDefault="00D73EA5" w:rsidP="00D73EA5">
            <w:pPr>
              <w:spacing w:line="360" w:lineRule="auto"/>
              <w:jc w:val="both"/>
              <w:rPr>
                <w:ins w:id="2520" w:author="Виктория Санникова" w:date="2018-05-21T22:50:00Z"/>
                <w:rFonts w:ascii="Times New Roman" w:hAnsi="Times New Roman" w:cs="Times New Roman"/>
                <w:sz w:val="24"/>
              </w:rPr>
            </w:pPr>
            <w:ins w:id="2521" w:author="Виктория Санникова" w:date="2018-05-21T22:50:00Z">
              <w:r>
                <w:rPr>
                  <w:rFonts w:ascii="Calibri" w:hAnsi="Calibri" w:cs="Calibri"/>
                  <w:color w:val="000000"/>
                </w:rPr>
                <w:t>1,797297</w:t>
              </w:r>
            </w:ins>
          </w:p>
        </w:tc>
        <w:tc>
          <w:tcPr>
            <w:tcW w:w="1388" w:type="dxa"/>
            <w:vAlign w:val="bottom"/>
            <w:tcPrChange w:id="2522" w:author="Виктория Санникова" w:date="2018-05-21T22:50:00Z">
              <w:tcPr>
                <w:tcW w:w="1388" w:type="dxa"/>
              </w:tcPr>
            </w:tcPrChange>
          </w:tcPr>
          <w:p w:rsidR="00D73EA5" w:rsidRDefault="00D73EA5" w:rsidP="00D73EA5">
            <w:pPr>
              <w:spacing w:line="360" w:lineRule="auto"/>
              <w:jc w:val="both"/>
              <w:rPr>
                <w:ins w:id="2523" w:author="Виктория Санникова" w:date="2018-05-21T22:50:00Z"/>
                <w:rFonts w:ascii="Times New Roman" w:hAnsi="Times New Roman" w:cs="Times New Roman"/>
                <w:sz w:val="24"/>
              </w:rPr>
            </w:pPr>
            <w:ins w:id="2524" w:author="Виктория Санникова" w:date="2018-05-21T22:50:00Z">
              <w:r>
                <w:rPr>
                  <w:rFonts w:ascii="Calibri" w:hAnsi="Calibri" w:cs="Calibri"/>
                  <w:color w:val="000000"/>
                </w:rPr>
                <w:t>1,972229</w:t>
              </w:r>
            </w:ins>
          </w:p>
        </w:tc>
        <w:tc>
          <w:tcPr>
            <w:tcW w:w="1388" w:type="dxa"/>
            <w:vAlign w:val="bottom"/>
            <w:tcPrChange w:id="2525" w:author="Виктория Санникова" w:date="2018-05-21T22:50:00Z">
              <w:tcPr>
                <w:tcW w:w="1388" w:type="dxa"/>
              </w:tcPr>
            </w:tcPrChange>
          </w:tcPr>
          <w:p w:rsidR="00D73EA5" w:rsidRDefault="00D73EA5" w:rsidP="00D73EA5">
            <w:pPr>
              <w:spacing w:line="360" w:lineRule="auto"/>
              <w:jc w:val="both"/>
              <w:rPr>
                <w:ins w:id="2526" w:author="Виктория Санникова" w:date="2018-05-21T22:50:00Z"/>
                <w:rFonts w:ascii="Times New Roman" w:hAnsi="Times New Roman" w:cs="Times New Roman"/>
                <w:sz w:val="24"/>
              </w:rPr>
            </w:pPr>
            <w:ins w:id="2527" w:author="Виктория Санникова" w:date="2018-05-21T22:50:00Z">
              <w:r>
                <w:rPr>
                  <w:rFonts w:ascii="Calibri" w:hAnsi="Calibri" w:cs="Calibri"/>
                  <w:color w:val="000000"/>
                </w:rPr>
                <w:t>2,208926</w:t>
              </w:r>
            </w:ins>
          </w:p>
        </w:tc>
        <w:tc>
          <w:tcPr>
            <w:tcW w:w="1388" w:type="dxa"/>
            <w:vAlign w:val="bottom"/>
            <w:tcPrChange w:id="2528" w:author="Виктория Санникова" w:date="2018-05-21T22:50:00Z">
              <w:tcPr>
                <w:tcW w:w="1388" w:type="dxa"/>
              </w:tcPr>
            </w:tcPrChange>
          </w:tcPr>
          <w:p w:rsidR="00D73EA5" w:rsidRDefault="00D73EA5" w:rsidP="00D73EA5">
            <w:pPr>
              <w:spacing w:line="360" w:lineRule="auto"/>
              <w:jc w:val="both"/>
              <w:rPr>
                <w:ins w:id="2529" w:author="Виктория Санникова" w:date="2018-05-21T22:50:00Z"/>
                <w:rFonts w:ascii="Times New Roman" w:hAnsi="Times New Roman" w:cs="Times New Roman"/>
                <w:sz w:val="24"/>
              </w:rPr>
            </w:pPr>
            <w:ins w:id="2530" w:author="Виктория Санникова" w:date="2018-05-21T22:50:00Z">
              <w:r>
                <w:rPr>
                  <w:rFonts w:ascii="Calibri" w:hAnsi="Calibri" w:cs="Calibri"/>
                  <w:color w:val="000000"/>
                </w:rPr>
                <w:t>2,4800493</w:t>
              </w:r>
            </w:ins>
          </w:p>
        </w:tc>
      </w:tr>
    </w:tbl>
    <w:p w:rsidR="00D73EA5" w:rsidRDefault="00D73EA5" w:rsidP="00D73EA5">
      <w:pPr>
        <w:spacing w:after="0" w:line="360" w:lineRule="auto"/>
        <w:ind w:firstLine="851"/>
        <w:jc w:val="both"/>
        <w:rPr>
          <w:ins w:id="2531" w:author="Виктория Санникова" w:date="2018-05-21T22:52:00Z"/>
          <w:rFonts w:ascii="Times New Roman" w:hAnsi="Times New Roman" w:cs="Times New Roman"/>
          <w:sz w:val="24"/>
        </w:rPr>
      </w:pPr>
      <w:ins w:id="2532" w:author="Виктория Санникова" w:date="2018-05-21T22:50:00Z">
        <w:r w:rsidRPr="00570E4E">
          <w:rPr>
            <w:rFonts w:ascii="Times New Roman" w:hAnsi="Times New Roman" w:cs="Times New Roman"/>
            <w:noProof/>
            <w:sz w:val="24"/>
            <w:lang w:eastAsia="ru-RU"/>
          </w:rPr>
          <mc:AlternateContent>
            <mc:Choice Requires="wps">
              <w:drawing>
                <wp:anchor distT="45720" distB="45720" distL="114300" distR="114300" simplePos="0" relativeHeight="251676160" behindDoc="0" locked="0" layoutInCell="1" allowOverlap="1" wp14:anchorId="23BE47C0" wp14:editId="55D35E60">
                  <wp:simplePos x="0" y="0"/>
                  <wp:positionH relativeFrom="column">
                    <wp:posOffset>2486547</wp:posOffset>
                  </wp:positionH>
                  <wp:positionV relativeFrom="paragraph">
                    <wp:posOffset>146050</wp:posOffset>
                  </wp:positionV>
                  <wp:extent cx="1031875" cy="361950"/>
                  <wp:effectExtent l="0" t="0" r="15875" b="19050"/>
                  <wp:wrapSquare wrapText="bothSides"/>
                  <wp:docPr id="320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61950"/>
                          </a:xfrm>
                          <a:prstGeom prst="rect">
                            <a:avLst/>
                          </a:prstGeom>
                          <a:solidFill>
                            <a:srgbClr val="FFFFFF"/>
                          </a:solidFill>
                          <a:ln w="9525">
                            <a:solidFill>
                              <a:schemeClr val="bg1"/>
                            </a:solidFill>
                            <a:miter lim="800000"/>
                            <a:headEnd/>
                            <a:tailEnd/>
                          </a:ln>
                        </wps:spPr>
                        <wps:txbx>
                          <w:txbxContent>
                            <w:p w:rsidR="0086088A" w:rsidRPr="00DE2BFF" w:rsidRDefault="0086088A" w:rsidP="00D73EA5">
                              <w:pPr>
                                <w:jc w:val="both"/>
                                <w:rPr>
                                  <w:rFonts w:ascii="Times New Roman" w:hAnsi="Times New Roman" w:cs="Times New Roman"/>
                                  <w:sz w:val="24"/>
                                  <w:lang w:val="en-US"/>
                                  <w:rPrChange w:id="2533" w:author="Виктория Санникова" w:date="2018-05-21T20:49:00Z">
                                    <w:rPr/>
                                  </w:rPrChange>
                                </w:rPr>
                                <w:pPrChange w:id="2534" w:author="Виктория Санникова" w:date="2018-05-21T20:40:00Z">
                                  <w:pPr/>
                                </w:pPrChange>
                              </w:pPr>
                              <w:ins w:id="2535" w:author="Виктория Санникова" w:date="2018-05-21T22:51:00Z">
                                <w:r>
                                  <w:rPr>
                                    <w:rFonts w:ascii="Times New Roman" w:hAnsi="Times New Roman" w:cs="Times New Roman"/>
                                    <w:sz w:val="24"/>
                                  </w:rPr>
                                  <w:t>Таблица 2</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E47C0" id="_x0000_s1038" type="#_x0000_t202" style="position:absolute;left:0;text-align:left;margin-left:195.8pt;margin-top:11.5pt;width:81.25pt;height:28.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" strokecolor="white [3212]">
                  <v:textbox>
                    <w:txbxContent>
                      <w:p w:rsidR="0086088A" w:rsidRPr="00DE2BFF" w:rsidRDefault="0086088A" w:rsidP="00D73EA5">
                        <w:pPr>
                          <w:jc w:val="both"/>
                          <w:rPr>
                            <w:rFonts w:ascii="Times New Roman" w:hAnsi="Times New Roman" w:cs="Times New Roman"/>
                            <w:sz w:val="24"/>
                            <w:lang w:val="en-US"/>
                            <w:rPrChange w:id="2536" w:author="Виктория Санникова" w:date="2018-05-21T20:49:00Z">
                              <w:rPr/>
                            </w:rPrChange>
                          </w:rPr>
                          <w:pPrChange w:id="2537" w:author="Виктория Санникова" w:date="2018-05-21T20:40:00Z">
                            <w:pPr/>
                          </w:pPrChange>
                        </w:pPr>
                        <w:ins w:id="2538" w:author="Виктория Санникова" w:date="2018-05-21T22:51:00Z">
                          <w:r>
                            <w:rPr>
                              <w:rFonts w:ascii="Times New Roman" w:hAnsi="Times New Roman" w:cs="Times New Roman"/>
                              <w:sz w:val="24"/>
                            </w:rPr>
                            <w:t>Таблица 2</w:t>
                          </w:r>
                        </w:ins>
                      </w:p>
                    </w:txbxContent>
                  </v:textbox>
                  <w10:wrap type="square"/>
                </v:shape>
              </w:pict>
            </mc:Fallback>
          </mc:AlternateContent>
        </w:r>
      </w:ins>
    </w:p>
    <w:p w:rsidR="00D73EA5" w:rsidRDefault="00D73EA5">
      <w:pPr>
        <w:rPr>
          <w:ins w:id="2539" w:author="Виктория Санникова" w:date="2018-05-21T22:52:00Z"/>
          <w:rFonts w:ascii="Times New Roman" w:hAnsi="Times New Roman" w:cs="Times New Roman"/>
          <w:sz w:val="24"/>
        </w:rPr>
      </w:pPr>
      <w:ins w:id="2540" w:author="Виктория Санникова" w:date="2018-05-21T22:52:00Z">
        <w:r>
          <w:rPr>
            <w:rFonts w:ascii="Times New Roman" w:hAnsi="Times New Roman" w:cs="Times New Roman"/>
            <w:sz w:val="24"/>
          </w:rPr>
          <w:br w:type="page"/>
        </w:r>
      </w:ins>
    </w:p>
    <w:p w:rsidR="00DE5A62" w:rsidRPr="00D73EA5" w:rsidDel="00D73EA5" w:rsidRDefault="00DE5A62" w:rsidP="00D73EA5">
      <w:pPr>
        <w:pStyle w:val="1"/>
        <w:numPr>
          <w:ilvl w:val="0"/>
          <w:numId w:val="44"/>
        </w:numPr>
        <w:rPr>
          <w:del w:id="2541" w:author="Виктория Санникова" w:date="2018-05-21T22:52:00Z"/>
          <w:u w:val="none"/>
          <w:rPrChange w:id="2542" w:author="Виктория Санникова" w:date="2018-05-21T22:52:00Z">
            <w:rPr>
              <w:del w:id="2543" w:author="Виктория Санникова" w:date="2018-05-21T22:52:00Z"/>
              <w:rFonts w:ascii="Times New Roman" w:hAnsi="Times New Roman" w:cs="Times New Roman"/>
              <w:sz w:val="24"/>
            </w:rPr>
          </w:rPrChange>
        </w:rPr>
        <w:pPrChange w:id="2544" w:author="Виктория Санникова" w:date="2018-05-21T22:52:00Z">
          <w:pPr>
            <w:spacing w:after="0" w:line="360" w:lineRule="auto"/>
            <w:ind w:firstLine="851"/>
            <w:jc w:val="both"/>
          </w:pPr>
        </w:pPrChange>
      </w:pPr>
    </w:p>
    <w:p w:rsidR="003730AB" w:rsidRPr="003730AB" w:rsidRDefault="003730AB" w:rsidP="00D73EA5">
      <w:pPr>
        <w:pStyle w:val="1"/>
        <w:numPr>
          <w:ilvl w:val="0"/>
          <w:numId w:val="44"/>
        </w:numPr>
        <w:rPr>
          <w:u w:val="none"/>
        </w:rPr>
        <w:pPrChange w:id="2545" w:author="Виктория Санникова" w:date="2018-05-21T22:52:00Z">
          <w:pPr>
            <w:pStyle w:val="1"/>
            <w:numPr>
              <w:numId w:val="44"/>
            </w:numPr>
            <w:ind w:left="360" w:hanging="360"/>
          </w:pPr>
        </w:pPrChange>
      </w:pPr>
      <w:bookmarkStart w:id="2546" w:name="_TOC_250000"/>
      <w:bookmarkStart w:id="2547" w:name="_Toc514593951"/>
      <w:r w:rsidRPr="003730AB">
        <w:rPr>
          <w:u w:val="none"/>
        </w:rPr>
        <w:t>Заключение</w:t>
      </w:r>
      <w:bookmarkEnd w:id="2546"/>
      <w:bookmarkEnd w:id="2547"/>
    </w:p>
    <w:p w:rsidR="003730AB" w:rsidRPr="003730AB" w:rsidRDefault="00815D9D" w:rsidP="008534D6">
      <w:pPr>
        <w:pStyle w:val="ad"/>
        <w:ind w:firstLine="851"/>
        <w:jc w:val="both"/>
        <w:rPr>
          <w:rFonts w:cs="Calibri"/>
          <w:b w:val="0"/>
        </w:rPr>
      </w:pPr>
      <w:r>
        <w:rPr>
          <w:rFonts w:cs="Calibri"/>
          <w:b w:val="0"/>
        </w:rPr>
        <w:t>В ходе данной лабораторной работ</w:t>
      </w:r>
      <w:r w:rsidR="00DF322A">
        <w:rPr>
          <w:rFonts w:cs="Calibri"/>
          <w:b w:val="0"/>
        </w:rPr>
        <w:t>ы была реализованы</w:t>
      </w:r>
      <w:r w:rsidR="00DF322A" w:rsidRPr="00DF322A">
        <w:rPr>
          <w:rFonts w:cs="Calibri"/>
          <w:b w:val="0"/>
        </w:rPr>
        <w:t xml:space="preserve"> </w:t>
      </w:r>
      <w:r w:rsidR="00DF322A">
        <w:rPr>
          <w:rFonts w:cs="Calibri"/>
          <w:b w:val="0"/>
        </w:rPr>
        <w:t>последовательная и параллельная</w:t>
      </w:r>
      <w:r w:rsidR="004665D4">
        <w:rPr>
          <w:rFonts w:cs="Calibri"/>
          <w:b w:val="0"/>
        </w:rPr>
        <w:t xml:space="preserve"> </w:t>
      </w:r>
      <w:r w:rsidR="00DF322A">
        <w:rPr>
          <w:rFonts w:cs="Calibri"/>
          <w:b w:val="0"/>
        </w:rPr>
        <w:t>версии</w:t>
      </w:r>
      <w:r>
        <w:rPr>
          <w:rFonts w:cs="Calibri"/>
          <w:b w:val="0"/>
        </w:rPr>
        <w:t xml:space="preserve"> алгоритма </w:t>
      </w:r>
      <w:del w:id="2548" w:author="Виктория Санникова" w:date="2018-05-21T22:52:00Z">
        <w:r w:rsidDel="00D73EA5">
          <w:rPr>
            <w:rFonts w:cs="Calibri"/>
            <w:b w:val="0"/>
          </w:rPr>
          <w:delText>Краскала</w:delText>
        </w:r>
      </w:del>
      <w:ins w:id="2549" w:author="Виктория Санникова" w:date="2018-05-21T22:52:00Z">
        <w:r w:rsidR="00D73EA5">
          <w:rPr>
            <w:rFonts w:cs="Calibri"/>
            <w:b w:val="0"/>
          </w:rPr>
          <w:t>быстрой сортировки</w:t>
        </w:r>
      </w:ins>
      <w:ins w:id="2550" w:author="Виктория Санникова" w:date="2018-05-21T22:53:00Z">
        <w:r w:rsidR="00D73EA5">
          <w:rPr>
            <w:rFonts w:cs="Calibri"/>
            <w:b w:val="0"/>
          </w:rPr>
          <w:t xml:space="preserve"> с простым слиянием</w:t>
        </w:r>
      </w:ins>
      <w:r>
        <w:rPr>
          <w:rFonts w:cs="Calibri"/>
          <w:b w:val="0"/>
        </w:rPr>
        <w:t xml:space="preserve">. </w:t>
      </w:r>
      <w:r w:rsidR="00DF322A">
        <w:rPr>
          <w:rFonts w:cs="Calibri"/>
          <w:b w:val="0"/>
        </w:rPr>
        <w:t xml:space="preserve">С помощью проверки на корректность было проверено, что </w:t>
      </w:r>
      <w:ins w:id="2551" w:author="Виктория Санникова" w:date="2018-05-21T22:55:00Z">
        <w:r w:rsidR="00D73EA5">
          <w:rPr>
            <w:rFonts w:cs="Calibri"/>
            <w:b w:val="0"/>
          </w:rPr>
          <w:t>все три</w:t>
        </w:r>
      </w:ins>
      <w:del w:id="2552" w:author="Виктория Санникова" w:date="2018-05-21T22:55:00Z">
        <w:r w:rsidR="00DF322A" w:rsidDel="00D73EA5">
          <w:rPr>
            <w:rFonts w:cs="Calibri"/>
            <w:b w:val="0"/>
          </w:rPr>
          <w:delText>обе</w:delText>
        </w:r>
      </w:del>
      <w:r w:rsidR="00DF322A">
        <w:rPr>
          <w:rFonts w:cs="Calibri"/>
          <w:b w:val="0"/>
        </w:rPr>
        <w:t xml:space="preserve"> версии дают одинаковый результат. </w:t>
      </w:r>
      <w:ins w:id="2553" w:author="Виктория Санникова" w:date="2018-05-21T22:56:00Z">
        <w:r w:rsidR="00D73EA5">
          <w:rPr>
            <w:rFonts w:cs="Calibri"/>
            <w:b w:val="0"/>
          </w:rPr>
          <w:t xml:space="preserve">Анализируя графики, можно сделать вывод, что </w:t>
        </w:r>
      </w:ins>
      <w:ins w:id="2554" w:author="Виктория Санникова" w:date="2018-05-21T22:58:00Z">
        <w:r w:rsidR="00D73EA5">
          <w:rPr>
            <w:rFonts w:cs="Calibri"/>
            <w:b w:val="0"/>
          </w:rPr>
          <w:t xml:space="preserve">наилучшего ускорения достигает </w:t>
        </w:r>
        <w:r w:rsidR="00D73EA5">
          <w:rPr>
            <w:rFonts w:cs="Calibri"/>
            <w:b w:val="0"/>
            <w:lang w:val="en-US"/>
          </w:rPr>
          <w:t>TBB</w:t>
        </w:r>
        <w:r w:rsidR="00D73EA5" w:rsidRPr="00D73EA5">
          <w:rPr>
            <w:rFonts w:cs="Calibri"/>
            <w:b w:val="0"/>
            <w:rPrChange w:id="2555" w:author="Виктория Санникова" w:date="2018-05-21T22:58:00Z">
              <w:rPr>
                <w:rFonts w:cs="Calibri"/>
                <w:b w:val="0"/>
                <w:lang w:val="en-US"/>
              </w:rPr>
            </w:rPrChange>
          </w:rPr>
          <w:t xml:space="preserve"> </w:t>
        </w:r>
        <w:r w:rsidR="00D73EA5">
          <w:rPr>
            <w:rFonts w:cs="Calibri"/>
            <w:b w:val="0"/>
          </w:rPr>
          <w:t>версия на 4 потоках. Стоит отметить</w:t>
        </w:r>
      </w:ins>
      <w:ins w:id="2556" w:author="Виктория Санникова" w:date="2018-05-21T22:59:00Z">
        <w:r w:rsidR="00D73EA5">
          <w:rPr>
            <w:rFonts w:cs="Calibri"/>
            <w:b w:val="0"/>
          </w:rPr>
          <w:t>, что все</w:t>
        </w:r>
      </w:ins>
      <w:ins w:id="2557" w:author="Виктория Санникова" w:date="2018-05-21T22:58:00Z">
        <w:r w:rsidR="00D73EA5">
          <w:rPr>
            <w:rFonts w:cs="Calibri"/>
            <w:b w:val="0"/>
          </w:rPr>
          <w:t xml:space="preserve"> </w:t>
        </w:r>
        <w:r w:rsidR="00D73EA5">
          <w:rPr>
            <w:rFonts w:cs="Calibri"/>
            <w:b w:val="0"/>
            <w:lang w:val="en-US"/>
          </w:rPr>
          <w:t>TBB</w:t>
        </w:r>
      </w:ins>
      <w:ins w:id="2558" w:author="Виктория Санникова" w:date="2018-05-21T22:59:00Z">
        <w:r w:rsidR="00D73EA5">
          <w:rPr>
            <w:rFonts w:cs="Calibri"/>
            <w:b w:val="0"/>
          </w:rPr>
          <w:t xml:space="preserve"> версии работают гораздо быстрее чем</w:t>
        </w:r>
        <w:r w:rsidR="004F3978">
          <w:rPr>
            <w:rFonts w:cs="Calibri"/>
            <w:b w:val="0"/>
          </w:rPr>
          <w:t xml:space="preserve">, </w:t>
        </w:r>
        <w:proofErr w:type="spellStart"/>
        <w:r w:rsidR="004F3978">
          <w:rPr>
            <w:rFonts w:cs="Calibri"/>
            <w:b w:val="0"/>
            <w:lang w:val="en-US"/>
          </w:rPr>
          <w:t>OpenMP</w:t>
        </w:r>
        <w:proofErr w:type="spellEnd"/>
        <w:r w:rsidR="004F3978">
          <w:rPr>
            <w:rFonts w:cs="Calibri"/>
            <w:b w:val="0"/>
          </w:rPr>
          <w:t xml:space="preserve"> версии</w:t>
        </w:r>
      </w:ins>
      <w:ins w:id="2559" w:author="Виктория Санникова" w:date="2018-05-21T23:10:00Z">
        <w:r w:rsidR="00F93158">
          <w:rPr>
            <w:rFonts w:cs="Calibri"/>
            <w:b w:val="0"/>
          </w:rPr>
          <w:t>, а</w:t>
        </w:r>
      </w:ins>
      <w:ins w:id="2560" w:author="Виктория Санникова" w:date="2018-05-21T23:11:00Z">
        <w:r w:rsidR="00F93158">
          <w:rPr>
            <w:rFonts w:cs="Calibri"/>
            <w:b w:val="0"/>
          </w:rPr>
          <w:t xml:space="preserve"> </w:t>
        </w:r>
      </w:ins>
      <w:r w:rsidR="00ED249B">
        <w:rPr>
          <w:rFonts w:cs="Calibri"/>
          <w:b w:val="0"/>
        </w:rPr>
        <w:t>на размере</w:t>
      </w:r>
      <w:ins w:id="2561" w:author="Виктория Санникова" w:date="2018-05-21T23:11:00Z">
        <w:r w:rsidR="00F93158">
          <w:rPr>
            <w:rFonts w:cs="Calibri"/>
            <w:b w:val="0"/>
          </w:rPr>
          <w:t xml:space="preserve"> массива до 1</w:t>
        </w:r>
      </w:ins>
      <w:ins w:id="2562" w:author="Виктория Санникова" w:date="2018-05-21T23:19:00Z">
        <w:r w:rsidR="00F93158" w:rsidRPr="00F93158">
          <w:rPr>
            <w:rFonts w:cs="Calibri"/>
            <w:b w:val="0"/>
            <w:rPrChange w:id="2563" w:author="Виктория Санникова" w:date="2018-05-21T23:19:00Z">
              <w:rPr>
                <w:rFonts w:cs="Calibri"/>
                <w:b w:val="0"/>
                <w:lang w:val="en-US"/>
              </w:rPr>
            </w:rPrChange>
          </w:rPr>
          <w:t>0</w:t>
        </w:r>
      </w:ins>
      <w:ins w:id="2564" w:author="Виктория Санникова" w:date="2018-05-21T23:11:00Z">
        <w:r w:rsidR="00F93158">
          <w:rPr>
            <w:rFonts w:cs="Calibri"/>
            <w:b w:val="0"/>
          </w:rPr>
          <w:t>000000 все три версии дают примерно одинаковый результат.</w:t>
        </w:r>
      </w:ins>
      <w:ins w:id="2565" w:author="Виктория Санникова" w:date="2018-05-21T23:12:00Z">
        <w:r w:rsidR="00F93158">
          <w:rPr>
            <w:rFonts w:cs="Calibri"/>
            <w:b w:val="0"/>
          </w:rPr>
          <w:t xml:space="preserve"> </w:t>
        </w:r>
      </w:ins>
      <w:proofErr w:type="spellStart"/>
      <w:ins w:id="2566" w:author="Виктория Санникова" w:date="2018-05-21T23:19:00Z">
        <w:r w:rsidR="00F93158">
          <w:rPr>
            <w:rFonts w:cs="Calibri"/>
            <w:b w:val="0"/>
            <w:lang w:val="en-US"/>
          </w:rPr>
          <w:t>OpenMP</w:t>
        </w:r>
        <w:proofErr w:type="spellEnd"/>
        <w:r w:rsidR="00F93158">
          <w:rPr>
            <w:rFonts w:cs="Calibri"/>
            <w:b w:val="0"/>
          </w:rPr>
          <w:t xml:space="preserve"> версия на 2 потоках работает быстрее, чем на 4, а </w:t>
        </w:r>
      </w:ins>
      <w:r w:rsidR="00F93158">
        <w:rPr>
          <w:rFonts w:cs="Calibri"/>
          <w:b w:val="0"/>
          <w:lang w:val="en-US"/>
        </w:rPr>
        <w:t>TBB</w:t>
      </w:r>
      <w:r w:rsidR="00F93158">
        <w:rPr>
          <w:rFonts w:cs="Calibri"/>
          <w:b w:val="0"/>
        </w:rPr>
        <w:t xml:space="preserve"> на 4 больше, чем на 2.</w:t>
      </w:r>
      <w:del w:id="2567" w:author="Виктория Санникова" w:date="2018-05-21T22:53:00Z">
        <w:r w:rsidR="004665D4" w:rsidDel="00D73EA5">
          <w:rPr>
            <w:rFonts w:cs="Calibri"/>
            <w:b w:val="0"/>
          </w:rPr>
          <w:delText>Но, так как о</w:delText>
        </w:r>
        <w:r w:rsidR="004665D4" w:rsidRPr="004665D4" w:rsidDel="00D73EA5">
          <w:rPr>
            <w:rFonts w:cs="Calibri"/>
            <w:b w:val="0"/>
          </w:rPr>
          <w:delText>сновная част</w:delText>
        </w:r>
        <w:r w:rsidR="004665D4" w:rsidDel="00D73EA5">
          <w:rPr>
            <w:rFonts w:cs="Calibri"/>
            <w:b w:val="0"/>
          </w:rPr>
          <w:delText>ь алгоритма Кра</w:delText>
        </w:r>
        <w:r w:rsidR="004665D4" w:rsidRPr="004665D4" w:rsidDel="00D73EA5">
          <w:rPr>
            <w:rFonts w:cs="Calibri"/>
            <w:b w:val="0"/>
          </w:rPr>
          <w:delText>с</w:delText>
        </w:r>
        <w:r w:rsidR="004665D4" w:rsidDel="00D73EA5">
          <w:rPr>
            <w:rFonts w:cs="Calibri"/>
            <w:b w:val="0"/>
          </w:rPr>
          <w:delText xml:space="preserve">кала является последовательной, </w:delText>
        </w:r>
        <w:r w:rsidR="004665D4" w:rsidRPr="004665D4" w:rsidDel="00D73EA5">
          <w:rPr>
            <w:rFonts w:cs="Calibri"/>
            <w:b w:val="0"/>
          </w:rPr>
          <w:delText>рёбра рассматриваются в порядке возраст</w:delText>
        </w:r>
        <w:r w:rsidR="004665D4" w:rsidDel="00D73EA5">
          <w:rPr>
            <w:rFonts w:cs="Calibri"/>
            <w:b w:val="0"/>
          </w:rPr>
          <w:delText>ания веса строго одно за другим, параллельная версия алгоритма проигрывает из-за траты времени и ресурсов на пересылку частей графа процессорами друг другу</w:delText>
        </w:r>
        <w:r w:rsidR="001A2EB5" w:rsidDel="00D73EA5">
          <w:rPr>
            <w:rFonts w:cs="Calibri"/>
            <w:b w:val="0"/>
          </w:rPr>
          <w:delText>.</w:delText>
        </w:r>
      </w:del>
    </w:p>
    <w:p w:rsidR="003730AB" w:rsidRDefault="003730AB" w:rsidP="003730AB">
      <w:pPr>
        <w:spacing w:before="63" w:after="0"/>
        <w:ind w:left="106"/>
        <w:rPr>
          <w:rFonts w:ascii="Times New Roman" w:eastAsia="Times New Roman" w:hAnsi="Times New Roman" w:cs="Times New Roman"/>
          <w:sz w:val="28"/>
          <w:szCs w:val="28"/>
        </w:rPr>
      </w:pPr>
    </w:p>
    <w:p w:rsidR="0056786A" w:rsidRPr="00995B80" w:rsidRDefault="0056786A" w:rsidP="0056786A">
      <w:pPr>
        <w:keepNext/>
        <w:ind w:firstLine="708"/>
        <w:rPr>
          <w:rFonts w:ascii="Times New Roman" w:hAnsi="Times New Roman" w:cs="Times New Roman"/>
        </w:rPr>
      </w:pPr>
    </w:p>
    <w:p w:rsidR="0053612C" w:rsidRDefault="0053612C">
      <w:pPr>
        <w:rPr>
          <w:rFonts w:ascii="Times New Roman" w:hAnsi="Times New Roman" w:cs="Times New Roman"/>
          <w:b/>
          <w:sz w:val="28"/>
        </w:rPr>
      </w:pPr>
      <w:r>
        <w:rPr>
          <w:rFonts w:ascii="Times New Roman" w:hAnsi="Times New Roman" w:cs="Times New Roman"/>
          <w:b/>
          <w:sz w:val="28"/>
        </w:rPr>
        <w:br w:type="page"/>
      </w:r>
    </w:p>
    <w:bookmarkStart w:id="2568" w:name="_Список_литературы" w:displacedByCustomXml="next"/>
    <w:bookmarkEnd w:id="2568" w:displacedByCustomXml="next"/>
    <w:bookmarkStart w:id="2569" w:name="_Toc514593952" w:displacedByCustomXml="next"/>
    <w:sdt>
      <w:sdtPr>
        <w:rPr>
          <w:rFonts w:asciiTheme="minorHAnsi" w:eastAsiaTheme="minorHAnsi" w:hAnsiTheme="minorHAnsi" w:cstheme="minorBidi"/>
          <w:b w:val="0"/>
          <w:bCs w:val="0"/>
          <w:sz w:val="22"/>
          <w:szCs w:val="22"/>
          <w:u w:val="none"/>
        </w:rPr>
        <w:id w:val="-283496770"/>
        <w:docPartObj>
          <w:docPartGallery w:val="Bibliographies"/>
          <w:docPartUnique/>
        </w:docPartObj>
      </w:sdtPr>
      <w:sdtContent>
        <w:p w:rsidR="003229CF" w:rsidRPr="003229CF" w:rsidRDefault="003229CF" w:rsidP="00282AD6">
          <w:pPr>
            <w:pStyle w:val="1"/>
            <w:numPr>
              <w:ilvl w:val="0"/>
              <w:numId w:val="44"/>
            </w:numPr>
            <w:rPr>
              <w:u w:val="none"/>
            </w:rPr>
          </w:pPr>
          <w:r w:rsidRPr="003229CF">
            <w:rPr>
              <w:u w:val="none"/>
            </w:rPr>
            <w:t>Список литературы</w:t>
          </w:r>
          <w:bookmarkEnd w:id="2569"/>
        </w:p>
        <w:sdt>
          <w:sdtPr>
            <w:rPr>
              <w:rFonts w:ascii="Times New Roman" w:hAnsi="Times New Roman" w:cs="Times New Roman"/>
              <w:lang w:val="en-US"/>
            </w:rPr>
            <w:id w:val="111145805"/>
            <w:bibliography/>
          </w:sdtPr>
          <w:sdtEndPr>
            <w:rPr>
              <w:rFonts w:asciiTheme="minorHAnsi" w:hAnsiTheme="minorHAnsi" w:cstheme="minorBidi"/>
              <w:lang w:val="ru-RU"/>
            </w:rPr>
          </w:sdtEndPr>
          <w:sdtContent>
            <w:p w:rsidR="006D420E" w:rsidRPr="00ED249B" w:rsidRDefault="006D420E" w:rsidP="006C6FB5">
              <w:pPr>
                <w:pStyle w:val="a3"/>
                <w:numPr>
                  <w:ilvl w:val="1"/>
                  <w:numId w:val="3"/>
                </w:numPr>
                <w:spacing w:line="360" w:lineRule="auto"/>
                <w:ind w:left="426"/>
                <w:jc w:val="both"/>
                <w:rPr>
                  <w:ins w:id="2570" w:author="Виктория Санникова" w:date="2018-05-20T14:38:00Z"/>
                  <w:rFonts w:ascii="Times New Roman" w:hAnsi="Times New Roman" w:cs="Times New Roman"/>
                  <w:sz w:val="24"/>
                </w:rPr>
              </w:pPr>
              <w:r w:rsidRPr="00ED249B">
                <w:rPr>
                  <w:rFonts w:ascii="Times New Roman" w:hAnsi="Times New Roman" w:cs="Times New Roman"/>
                  <w:sz w:val="24"/>
                </w:rPr>
                <w:t xml:space="preserve">Рабочие материалы преподавателя по общему курсу "Параллельное программирование", подготовленные </w:t>
              </w:r>
              <w:proofErr w:type="spellStart"/>
              <w:r w:rsidRPr="00ED249B">
                <w:rPr>
                  <w:rFonts w:ascii="Times New Roman" w:hAnsi="Times New Roman" w:cs="Times New Roman"/>
                  <w:sz w:val="24"/>
                </w:rPr>
                <w:t>В.П.Гергелем</w:t>
              </w:r>
              <w:proofErr w:type="spellEnd"/>
              <w:r w:rsidRPr="00ED249B">
                <w:rPr>
                  <w:rFonts w:ascii="Times New Roman" w:hAnsi="Times New Roman" w:cs="Times New Roman"/>
                  <w:sz w:val="24"/>
                </w:rPr>
                <w:t>.</w:t>
              </w:r>
            </w:p>
            <w:p w:rsidR="00991615" w:rsidRDefault="00991615" w:rsidP="006C6FB5">
              <w:pPr>
                <w:pStyle w:val="a3"/>
                <w:numPr>
                  <w:ilvl w:val="1"/>
                  <w:numId w:val="3"/>
                </w:numPr>
                <w:spacing w:line="360" w:lineRule="auto"/>
                <w:ind w:left="426"/>
                <w:jc w:val="both"/>
                <w:rPr>
                  <w:ins w:id="2571" w:author="Виктория Санникова" w:date="2018-05-20T14:39:00Z"/>
                  <w:rFonts w:ascii="Times New Roman" w:hAnsi="Times New Roman" w:cs="Times New Roman"/>
                </w:rPr>
              </w:pPr>
              <w:ins w:id="2572" w:author="Виктория Санникова" w:date="2018-05-20T14:39:00Z">
                <w:r w:rsidRPr="00ED249B">
                  <w:rPr>
                    <w:rFonts w:ascii="Times New Roman" w:hAnsi="Times New Roman" w:cs="Times New Roman"/>
                    <w:sz w:val="24"/>
                  </w:rPr>
                  <w:t>«</w:t>
                </w:r>
              </w:ins>
              <w:ins w:id="2573" w:author="Виктория Санникова" w:date="2018-05-20T14:38:00Z">
                <w:r w:rsidRPr="00ED249B">
                  <w:rPr>
                    <w:rFonts w:ascii="Times New Roman" w:hAnsi="Times New Roman" w:cs="Times New Roman"/>
                    <w:sz w:val="24"/>
                    <w:rPrChange w:id="2574" w:author="Виктория Санникова" w:date="2018-05-20T14:38:00Z">
                      <w:rPr/>
                    </w:rPrChange>
                  </w:rPr>
                  <w:t>Инструменты параллельного программирования для систем с общей памятью Библиотека Intel Threading Building Blocks – краткое описание</w:t>
                </w:r>
              </w:ins>
              <w:ins w:id="2575" w:author="Виктория Санникова" w:date="2018-05-20T14:39:00Z">
                <w:r w:rsidRPr="00ED249B">
                  <w:rPr>
                    <w:rFonts w:ascii="Times New Roman" w:hAnsi="Times New Roman" w:cs="Times New Roman"/>
                    <w:sz w:val="24"/>
                  </w:rPr>
                  <w:t>»</w:t>
                </w:r>
              </w:ins>
              <w:ins w:id="2576" w:author="Виктория Санникова" w:date="2018-05-20T14:38:00Z">
                <w:r w:rsidRPr="00ED249B">
                  <w:rPr>
                    <w:rFonts w:ascii="Times New Roman" w:hAnsi="Times New Roman" w:cs="Times New Roman"/>
                    <w:sz w:val="24"/>
                  </w:rPr>
                  <w:t xml:space="preserve"> </w:t>
                </w:r>
              </w:ins>
              <w:ins w:id="2577" w:author="Виктория Санникова" w:date="2018-05-20T14:39:00Z">
                <w:r w:rsidRPr="00ED249B">
                  <w:rPr>
                    <w:rFonts w:ascii="Times New Roman" w:hAnsi="Times New Roman" w:cs="Times New Roman"/>
                    <w:sz w:val="24"/>
                    <w:rPrChange w:id="2578" w:author="Виктория Санникова" w:date="2018-05-20T14:39:00Z">
                      <w:rPr/>
                    </w:rPrChange>
                  </w:rPr>
                  <w:t>Мееров И.Б., Сысоев А.В., Сиднев А.А. Кафедра математического обеспечения ЭВМ</w:t>
                </w:r>
              </w:ins>
            </w:p>
            <w:p w:rsidR="00991615" w:rsidRPr="00ED249B" w:rsidRDefault="00991615">
              <w:pPr>
                <w:pStyle w:val="a3"/>
                <w:numPr>
                  <w:ilvl w:val="1"/>
                  <w:numId w:val="3"/>
                </w:numPr>
                <w:spacing w:line="360" w:lineRule="auto"/>
                <w:ind w:left="426"/>
                <w:jc w:val="both"/>
                <w:rPr>
                  <w:rFonts w:ascii="Times New Roman" w:hAnsi="Times New Roman" w:cs="Times New Roman"/>
                  <w:sz w:val="24"/>
                </w:rPr>
                <w:pPrChange w:id="2579" w:author="Виктория Санникова" w:date="2018-05-20T14:40:00Z">
                  <w:pPr>
                    <w:pStyle w:val="a3"/>
                    <w:numPr>
                      <w:ilvl w:val="1"/>
                      <w:numId w:val="3"/>
                    </w:numPr>
                    <w:spacing w:line="360" w:lineRule="auto"/>
                    <w:ind w:left="1440" w:hanging="360"/>
                    <w:jc w:val="both"/>
                  </w:pPr>
                </w:pPrChange>
              </w:pPr>
              <w:ins w:id="2580" w:author="Виктория Санникова" w:date="2018-05-20T14:40:00Z">
                <w:r w:rsidRPr="00ED249B">
                  <w:rPr>
                    <w:rFonts w:ascii="Times New Roman" w:hAnsi="Times New Roman" w:cs="Times New Roman"/>
                    <w:sz w:val="24"/>
                  </w:rPr>
                  <w:t xml:space="preserve">Лекционные материалы по курсу </w:t>
                </w:r>
                <w:r w:rsidRPr="00ED249B">
                  <w:rPr>
                    <w:rFonts w:ascii="Times New Roman" w:hAnsi="Times New Roman" w:cs="Times New Roman"/>
                    <w:sz w:val="24"/>
                    <w:rPrChange w:id="2581" w:author="Виктория Санникова" w:date="2018-05-20T14:40:00Z">
                      <w:rPr/>
                    </w:rPrChange>
                  </w:rPr>
                  <w:t>«Технологии параллельного программирования»</w:t>
                </w:r>
                <w:r w:rsidRPr="00ED249B">
                  <w:rPr>
                    <w:rFonts w:ascii="Times New Roman" w:hAnsi="Times New Roman" w:cs="Times New Roman"/>
                    <w:sz w:val="24"/>
                  </w:rPr>
                  <w:t xml:space="preserve"> Сиднев А.А., Сысоев А.В., Мееров И.Б.</w:t>
                </w:r>
              </w:ins>
            </w:p>
            <w:p w:rsidR="003229CF" w:rsidRPr="00391435" w:rsidRDefault="00E50EC7" w:rsidP="003730AB">
              <w:pPr>
                <w:pStyle w:val="a3"/>
                <w:spacing w:line="360" w:lineRule="auto"/>
                <w:ind w:left="284"/>
                <w:jc w:val="both"/>
                <w:rPr>
                  <w:rFonts w:ascii="Times New Roman" w:hAnsi="Times New Roman" w:cs="Times New Roman"/>
                </w:rPr>
              </w:pPr>
              <w:r>
                <w:fldChar w:fldCharType="begin"/>
              </w:r>
              <w:r w:rsidR="003229CF" w:rsidRPr="006C6FB5">
                <w:rPr>
                  <w:lang w:val="en-US"/>
                </w:rPr>
                <w:instrText>BIBLIOGRAPHY</w:instrText>
              </w:r>
              <w:r>
                <w:fldChar w:fldCharType="separate"/>
              </w:r>
            </w:p>
            <w:p w:rsidR="003229CF" w:rsidRDefault="00E50EC7">
              <w:r>
                <w:rPr>
                  <w:b/>
                  <w:bCs/>
                </w:rPr>
                <w:fldChar w:fldCharType="end"/>
              </w:r>
            </w:p>
          </w:sdtContent>
        </w:sdt>
      </w:sdtContent>
    </w:sdt>
    <w:p w:rsidR="003730AB" w:rsidRPr="00087AC3" w:rsidRDefault="003730AB" w:rsidP="00087AC3">
      <w:pPr>
        <w:rPr>
          <w:rFonts w:ascii="Times New Roman" w:hAnsi="Times New Roman" w:cs="Times New Roman"/>
        </w:rPr>
      </w:pPr>
    </w:p>
    <w:sectPr w:rsidR="003730AB" w:rsidRPr="00087AC3" w:rsidSect="004D7F37">
      <w:footerReference w:type="default" r:id="rId29"/>
      <w:pgSz w:w="11906" w:h="16838"/>
      <w:pgMar w:top="1134" w:right="707" w:bottom="1134" w:left="1701" w:header="283"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88A" w:rsidRDefault="0086088A" w:rsidP="009F2391">
      <w:pPr>
        <w:spacing w:after="0" w:line="240" w:lineRule="auto"/>
      </w:pPr>
      <w:r>
        <w:separator/>
      </w:r>
    </w:p>
  </w:endnote>
  <w:endnote w:type="continuationSeparator" w:id="0">
    <w:p w:rsidR="0086088A" w:rsidRDefault="0086088A" w:rsidP="009F2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397250"/>
      <w:docPartObj>
        <w:docPartGallery w:val="Page Numbers (Bottom of Page)"/>
        <w:docPartUnique/>
      </w:docPartObj>
    </w:sdtPr>
    <w:sdtContent>
      <w:p w:rsidR="0086088A" w:rsidRDefault="0086088A">
        <w:pPr>
          <w:pStyle w:val="ab"/>
          <w:jc w:val="center"/>
          <w:rPr>
            <w:lang w:val="en-US"/>
          </w:rPr>
        </w:pPr>
      </w:p>
      <w:p w:rsidR="0086088A" w:rsidRDefault="0086088A">
        <w:pPr>
          <w:pStyle w:val="ab"/>
          <w:jc w:val="center"/>
        </w:pPr>
        <w:r>
          <w:fldChar w:fldCharType="begin"/>
        </w:r>
        <w:r>
          <w:instrText>PAGE   \* MERGEFORMAT</w:instrText>
        </w:r>
        <w:r>
          <w:fldChar w:fldCharType="separate"/>
        </w:r>
        <w:r w:rsidR="00351BA6">
          <w:rPr>
            <w:noProof/>
          </w:rPr>
          <w:t>15</w:t>
        </w:r>
        <w:r>
          <w:fldChar w:fldCharType="end"/>
        </w:r>
      </w:p>
    </w:sdtContent>
  </w:sdt>
  <w:p w:rsidR="0086088A" w:rsidRDefault="0086088A"/>
  <w:p w:rsidR="0086088A" w:rsidRDefault="0086088A"/>
  <w:p w:rsidR="0086088A" w:rsidRDefault="0086088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88A" w:rsidRDefault="0086088A" w:rsidP="009F2391">
      <w:pPr>
        <w:spacing w:after="0" w:line="240" w:lineRule="auto"/>
      </w:pPr>
      <w:r>
        <w:separator/>
      </w:r>
    </w:p>
  </w:footnote>
  <w:footnote w:type="continuationSeparator" w:id="0">
    <w:p w:rsidR="0086088A" w:rsidRDefault="0086088A" w:rsidP="009F23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A1649"/>
    <w:multiLevelType w:val="hybridMultilevel"/>
    <w:tmpl w:val="4B24254E"/>
    <w:lvl w:ilvl="0" w:tplc="6D2CBE92">
      <w:start w:val="1"/>
      <w:numFmt w:val="decimal"/>
      <w:lvlText w:val="%1."/>
      <w:lvlJc w:val="left"/>
      <w:pPr>
        <w:ind w:hanging="240"/>
      </w:pPr>
      <w:rPr>
        <w:rFonts w:ascii="Times New Roman" w:eastAsia="Times New Roman" w:hAnsi="Times New Roman" w:hint="default"/>
        <w:b/>
        <w:bCs/>
        <w:sz w:val="24"/>
        <w:szCs w:val="24"/>
      </w:rPr>
    </w:lvl>
    <w:lvl w:ilvl="1" w:tplc="68F60D42">
      <w:start w:val="1"/>
      <w:numFmt w:val="bullet"/>
      <w:lvlText w:val="•"/>
      <w:lvlJc w:val="left"/>
      <w:rPr>
        <w:rFonts w:hint="default"/>
      </w:rPr>
    </w:lvl>
    <w:lvl w:ilvl="2" w:tplc="FFD091B0">
      <w:start w:val="1"/>
      <w:numFmt w:val="bullet"/>
      <w:lvlText w:val="•"/>
      <w:lvlJc w:val="left"/>
      <w:rPr>
        <w:rFonts w:hint="default"/>
      </w:rPr>
    </w:lvl>
    <w:lvl w:ilvl="3" w:tplc="91001656">
      <w:start w:val="1"/>
      <w:numFmt w:val="bullet"/>
      <w:lvlText w:val="•"/>
      <w:lvlJc w:val="left"/>
      <w:rPr>
        <w:rFonts w:hint="default"/>
      </w:rPr>
    </w:lvl>
    <w:lvl w:ilvl="4" w:tplc="644AD51E">
      <w:start w:val="1"/>
      <w:numFmt w:val="bullet"/>
      <w:lvlText w:val="•"/>
      <w:lvlJc w:val="left"/>
      <w:rPr>
        <w:rFonts w:hint="default"/>
      </w:rPr>
    </w:lvl>
    <w:lvl w:ilvl="5" w:tplc="6B52988E">
      <w:start w:val="1"/>
      <w:numFmt w:val="bullet"/>
      <w:lvlText w:val="•"/>
      <w:lvlJc w:val="left"/>
      <w:rPr>
        <w:rFonts w:hint="default"/>
      </w:rPr>
    </w:lvl>
    <w:lvl w:ilvl="6" w:tplc="26840F6E">
      <w:start w:val="1"/>
      <w:numFmt w:val="bullet"/>
      <w:lvlText w:val="•"/>
      <w:lvlJc w:val="left"/>
      <w:rPr>
        <w:rFonts w:hint="default"/>
      </w:rPr>
    </w:lvl>
    <w:lvl w:ilvl="7" w:tplc="605AB30C">
      <w:start w:val="1"/>
      <w:numFmt w:val="bullet"/>
      <w:lvlText w:val="•"/>
      <w:lvlJc w:val="left"/>
      <w:rPr>
        <w:rFonts w:hint="default"/>
      </w:rPr>
    </w:lvl>
    <w:lvl w:ilvl="8" w:tplc="810C23AA">
      <w:start w:val="1"/>
      <w:numFmt w:val="bullet"/>
      <w:lvlText w:val="•"/>
      <w:lvlJc w:val="left"/>
      <w:rPr>
        <w:rFonts w:hint="default"/>
      </w:rPr>
    </w:lvl>
  </w:abstractNum>
  <w:abstractNum w:abstractNumId="1" w15:restartNumberingAfterBreak="0">
    <w:nsid w:val="03FE6901"/>
    <w:multiLevelType w:val="multilevel"/>
    <w:tmpl w:val="33BE78A4"/>
    <w:lvl w:ilvl="0">
      <w:start w:val="1"/>
      <w:numFmt w:val="decimal"/>
      <w:lvlText w:val="%1."/>
      <w:lvlJc w:val="left"/>
      <w:pPr>
        <w:ind w:left="682"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4B2F22"/>
    <w:multiLevelType w:val="hybridMultilevel"/>
    <w:tmpl w:val="ABAA4D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64F2DEE"/>
    <w:multiLevelType w:val="hybridMultilevel"/>
    <w:tmpl w:val="50285E88"/>
    <w:lvl w:ilvl="0" w:tplc="ED4C02B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0E450FE7"/>
    <w:multiLevelType w:val="hybridMultilevel"/>
    <w:tmpl w:val="9C060F0E"/>
    <w:lvl w:ilvl="0" w:tplc="DCC40582">
      <w:start w:val="1"/>
      <w:numFmt w:val="decimal"/>
      <w:lvlText w:val="%1."/>
      <w:lvlJc w:val="left"/>
      <w:pPr>
        <w:ind w:hanging="240"/>
      </w:pPr>
      <w:rPr>
        <w:rFonts w:ascii="Times New Roman" w:eastAsia="Times New Roman" w:hAnsi="Times New Roman" w:hint="default"/>
        <w:sz w:val="24"/>
        <w:szCs w:val="24"/>
      </w:rPr>
    </w:lvl>
    <w:lvl w:ilvl="1" w:tplc="C980B3F6">
      <w:start w:val="1"/>
      <w:numFmt w:val="bullet"/>
      <w:lvlText w:val="•"/>
      <w:lvlJc w:val="left"/>
      <w:pPr>
        <w:ind w:hanging="360"/>
      </w:pPr>
      <w:rPr>
        <w:rFonts w:ascii="Arial" w:eastAsia="Arial" w:hAnsi="Arial" w:hint="default"/>
        <w:w w:val="131"/>
        <w:sz w:val="24"/>
        <w:szCs w:val="24"/>
      </w:rPr>
    </w:lvl>
    <w:lvl w:ilvl="2" w:tplc="5D6C5862">
      <w:start w:val="1"/>
      <w:numFmt w:val="bullet"/>
      <w:lvlText w:val="•"/>
      <w:lvlJc w:val="left"/>
      <w:rPr>
        <w:rFonts w:hint="default"/>
      </w:rPr>
    </w:lvl>
    <w:lvl w:ilvl="3" w:tplc="2B58432A">
      <w:start w:val="1"/>
      <w:numFmt w:val="bullet"/>
      <w:lvlText w:val="•"/>
      <w:lvlJc w:val="left"/>
      <w:rPr>
        <w:rFonts w:hint="default"/>
      </w:rPr>
    </w:lvl>
    <w:lvl w:ilvl="4" w:tplc="308CC10A">
      <w:start w:val="1"/>
      <w:numFmt w:val="bullet"/>
      <w:lvlText w:val="•"/>
      <w:lvlJc w:val="left"/>
      <w:rPr>
        <w:rFonts w:hint="default"/>
      </w:rPr>
    </w:lvl>
    <w:lvl w:ilvl="5" w:tplc="445AA98C">
      <w:start w:val="1"/>
      <w:numFmt w:val="bullet"/>
      <w:lvlText w:val="•"/>
      <w:lvlJc w:val="left"/>
      <w:rPr>
        <w:rFonts w:hint="default"/>
      </w:rPr>
    </w:lvl>
    <w:lvl w:ilvl="6" w:tplc="FC784FAC">
      <w:start w:val="1"/>
      <w:numFmt w:val="bullet"/>
      <w:lvlText w:val="•"/>
      <w:lvlJc w:val="left"/>
      <w:rPr>
        <w:rFonts w:hint="default"/>
      </w:rPr>
    </w:lvl>
    <w:lvl w:ilvl="7" w:tplc="E2F0B93E">
      <w:start w:val="1"/>
      <w:numFmt w:val="bullet"/>
      <w:lvlText w:val="•"/>
      <w:lvlJc w:val="left"/>
      <w:rPr>
        <w:rFonts w:hint="default"/>
      </w:rPr>
    </w:lvl>
    <w:lvl w:ilvl="8" w:tplc="F57640CE">
      <w:start w:val="1"/>
      <w:numFmt w:val="bullet"/>
      <w:lvlText w:val="•"/>
      <w:lvlJc w:val="left"/>
      <w:rPr>
        <w:rFonts w:hint="default"/>
      </w:rPr>
    </w:lvl>
  </w:abstractNum>
  <w:abstractNum w:abstractNumId="5" w15:restartNumberingAfterBreak="0">
    <w:nsid w:val="1004170F"/>
    <w:multiLevelType w:val="hybridMultilevel"/>
    <w:tmpl w:val="316A2B7A"/>
    <w:lvl w:ilvl="0" w:tplc="3356D7C4">
      <w:start w:val="1"/>
      <w:numFmt w:val="decimal"/>
      <w:lvlText w:val="%1)"/>
      <w:lvlJc w:val="left"/>
      <w:pPr>
        <w:tabs>
          <w:tab w:val="num" w:pos="907"/>
        </w:tabs>
        <w:ind w:left="907" w:hanging="453"/>
      </w:pPr>
      <w:rPr>
        <w:rFonts w:hint="default"/>
      </w:rPr>
    </w:lvl>
    <w:lvl w:ilvl="1" w:tplc="35266EFE" w:tentative="1">
      <w:start w:val="1"/>
      <w:numFmt w:val="lowerLetter"/>
      <w:lvlText w:val="%2."/>
      <w:lvlJc w:val="left"/>
      <w:pPr>
        <w:tabs>
          <w:tab w:val="num" w:pos="1534"/>
        </w:tabs>
        <w:ind w:left="1534" w:hanging="360"/>
      </w:pPr>
    </w:lvl>
    <w:lvl w:ilvl="2" w:tplc="A2F8A5AA" w:tentative="1">
      <w:start w:val="1"/>
      <w:numFmt w:val="lowerRoman"/>
      <w:lvlText w:val="%3."/>
      <w:lvlJc w:val="right"/>
      <w:pPr>
        <w:tabs>
          <w:tab w:val="num" w:pos="2254"/>
        </w:tabs>
        <w:ind w:left="2254" w:hanging="180"/>
      </w:pPr>
    </w:lvl>
    <w:lvl w:ilvl="3" w:tplc="F162F9B4" w:tentative="1">
      <w:start w:val="1"/>
      <w:numFmt w:val="decimal"/>
      <w:lvlText w:val="%4."/>
      <w:lvlJc w:val="left"/>
      <w:pPr>
        <w:tabs>
          <w:tab w:val="num" w:pos="2974"/>
        </w:tabs>
        <w:ind w:left="2974" w:hanging="360"/>
      </w:pPr>
    </w:lvl>
    <w:lvl w:ilvl="4" w:tplc="FA32D1E8" w:tentative="1">
      <w:start w:val="1"/>
      <w:numFmt w:val="lowerLetter"/>
      <w:lvlText w:val="%5."/>
      <w:lvlJc w:val="left"/>
      <w:pPr>
        <w:tabs>
          <w:tab w:val="num" w:pos="3694"/>
        </w:tabs>
        <w:ind w:left="3694" w:hanging="360"/>
      </w:pPr>
    </w:lvl>
    <w:lvl w:ilvl="5" w:tplc="6D16693E" w:tentative="1">
      <w:start w:val="1"/>
      <w:numFmt w:val="lowerRoman"/>
      <w:lvlText w:val="%6."/>
      <w:lvlJc w:val="right"/>
      <w:pPr>
        <w:tabs>
          <w:tab w:val="num" w:pos="4414"/>
        </w:tabs>
        <w:ind w:left="4414" w:hanging="180"/>
      </w:pPr>
    </w:lvl>
    <w:lvl w:ilvl="6" w:tplc="FF748E8C" w:tentative="1">
      <w:start w:val="1"/>
      <w:numFmt w:val="decimal"/>
      <w:lvlText w:val="%7."/>
      <w:lvlJc w:val="left"/>
      <w:pPr>
        <w:tabs>
          <w:tab w:val="num" w:pos="5134"/>
        </w:tabs>
        <w:ind w:left="5134" w:hanging="360"/>
      </w:pPr>
    </w:lvl>
    <w:lvl w:ilvl="7" w:tplc="1344993C" w:tentative="1">
      <w:start w:val="1"/>
      <w:numFmt w:val="lowerLetter"/>
      <w:lvlText w:val="%8."/>
      <w:lvlJc w:val="left"/>
      <w:pPr>
        <w:tabs>
          <w:tab w:val="num" w:pos="5854"/>
        </w:tabs>
        <w:ind w:left="5854" w:hanging="360"/>
      </w:pPr>
    </w:lvl>
    <w:lvl w:ilvl="8" w:tplc="F8707196" w:tentative="1">
      <w:start w:val="1"/>
      <w:numFmt w:val="lowerRoman"/>
      <w:lvlText w:val="%9."/>
      <w:lvlJc w:val="right"/>
      <w:pPr>
        <w:tabs>
          <w:tab w:val="num" w:pos="6574"/>
        </w:tabs>
        <w:ind w:left="6574" w:hanging="180"/>
      </w:pPr>
    </w:lvl>
  </w:abstractNum>
  <w:abstractNum w:abstractNumId="6" w15:restartNumberingAfterBreak="0">
    <w:nsid w:val="110F327D"/>
    <w:multiLevelType w:val="hybridMultilevel"/>
    <w:tmpl w:val="3CDC4A9E"/>
    <w:lvl w:ilvl="0" w:tplc="7B04CC5A">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13C93390"/>
    <w:multiLevelType w:val="hybridMultilevel"/>
    <w:tmpl w:val="E0D26250"/>
    <w:lvl w:ilvl="0" w:tplc="60028A0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15:restartNumberingAfterBreak="0">
    <w:nsid w:val="15CB40EF"/>
    <w:multiLevelType w:val="multilevel"/>
    <w:tmpl w:val="91B0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268A1"/>
    <w:multiLevelType w:val="hybridMultilevel"/>
    <w:tmpl w:val="692A04BC"/>
    <w:lvl w:ilvl="0" w:tplc="2FE83F1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1ED80351"/>
    <w:multiLevelType w:val="multilevel"/>
    <w:tmpl w:val="A3E89604"/>
    <w:lvl w:ilvl="0">
      <w:start w:val="1"/>
      <w:numFmt w:val="decimal"/>
      <w:lvlText w:val="%1."/>
      <w:lvlJc w:val="left"/>
      <w:pPr>
        <w:ind w:left="720" w:hanging="360"/>
      </w:pPr>
      <w:rPr>
        <w:rFonts w:hint="default"/>
      </w:rPr>
    </w:lvl>
    <w:lvl w:ilvl="1">
      <w:start w:val="1"/>
      <w:numFmt w:val="decimal"/>
      <w:lvlText w:val="%2."/>
      <w:lvlJc w:val="left"/>
      <w:pPr>
        <w:ind w:left="1571" w:hanging="720"/>
      </w:pPr>
      <w:rPr>
        <w:rFonts w:hint="default"/>
        <w:sz w:val="22"/>
      </w:rPr>
    </w:lvl>
    <w:lvl w:ilvl="2">
      <w:start w:val="1"/>
      <w:numFmt w:val="decimal"/>
      <w:isLgl/>
      <w:lvlText w:val="%1.%2.%3."/>
      <w:lvlJc w:val="left"/>
      <w:pPr>
        <w:ind w:left="2062" w:hanging="720"/>
      </w:pPr>
      <w:rPr>
        <w:rFonts w:asciiTheme="minorHAnsi" w:eastAsiaTheme="minorHAnsi" w:hAnsiTheme="minorHAnsi" w:cstheme="minorBidi" w:hint="default"/>
        <w:sz w:val="22"/>
      </w:rPr>
    </w:lvl>
    <w:lvl w:ilvl="3">
      <w:start w:val="1"/>
      <w:numFmt w:val="decimal"/>
      <w:isLgl/>
      <w:lvlText w:val="%1.%2.%3.%4."/>
      <w:lvlJc w:val="left"/>
      <w:pPr>
        <w:ind w:left="2913" w:hanging="1080"/>
      </w:pPr>
      <w:rPr>
        <w:rFonts w:asciiTheme="minorHAnsi" w:eastAsiaTheme="minorHAnsi" w:hAnsiTheme="minorHAnsi" w:cstheme="minorBidi" w:hint="default"/>
        <w:sz w:val="22"/>
      </w:rPr>
    </w:lvl>
    <w:lvl w:ilvl="4">
      <w:start w:val="1"/>
      <w:numFmt w:val="decimal"/>
      <w:isLgl/>
      <w:lvlText w:val="%1.%2.%3.%4.%5."/>
      <w:lvlJc w:val="left"/>
      <w:pPr>
        <w:ind w:left="3764" w:hanging="1440"/>
      </w:pPr>
      <w:rPr>
        <w:rFonts w:asciiTheme="minorHAnsi" w:eastAsiaTheme="minorHAnsi" w:hAnsiTheme="minorHAnsi" w:cstheme="minorBidi" w:hint="default"/>
        <w:sz w:val="22"/>
      </w:rPr>
    </w:lvl>
    <w:lvl w:ilvl="5">
      <w:start w:val="1"/>
      <w:numFmt w:val="decimal"/>
      <w:isLgl/>
      <w:lvlText w:val="%1.%2.%3.%4.%5.%6."/>
      <w:lvlJc w:val="left"/>
      <w:pPr>
        <w:ind w:left="4255" w:hanging="1440"/>
      </w:pPr>
      <w:rPr>
        <w:rFonts w:asciiTheme="minorHAnsi" w:eastAsiaTheme="minorHAnsi" w:hAnsiTheme="minorHAnsi" w:cstheme="minorBidi" w:hint="default"/>
        <w:sz w:val="22"/>
      </w:rPr>
    </w:lvl>
    <w:lvl w:ilvl="6">
      <w:start w:val="1"/>
      <w:numFmt w:val="decimal"/>
      <w:isLgl/>
      <w:lvlText w:val="%1.%2.%3.%4.%5.%6.%7."/>
      <w:lvlJc w:val="left"/>
      <w:pPr>
        <w:ind w:left="5106" w:hanging="1800"/>
      </w:pPr>
      <w:rPr>
        <w:rFonts w:asciiTheme="minorHAnsi" w:eastAsiaTheme="minorHAnsi" w:hAnsiTheme="minorHAnsi" w:cstheme="minorBidi" w:hint="default"/>
        <w:sz w:val="22"/>
      </w:rPr>
    </w:lvl>
    <w:lvl w:ilvl="7">
      <w:start w:val="1"/>
      <w:numFmt w:val="decimal"/>
      <w:isLgl/>
      <w:lvlText w:val="%1.%2.%3.%4.%5.%6.%7.%8."/>
      <w:lvlJc w:val="left"/>
      <w:pPr>
        <w:ind w:left="5957" w:hanging="2160"/>
      </w:pPr>
      <w:rPr>
        <w:rFonts w:asciiTheme="minorHAnsi" w:eastAsiaTheme="minorHAnsi" w:hAnsiTheme="minorHAnsi" w:cstheme="minorBidi" w:hint="default"/>
        <w:sz w:val="22"/>
      </w:rPr>
    </w:lvl>
    <w:lvl w:ilvl="8">
      <w:start w:val="1"/>
      <w:numFmt w:val="decimal"/>
      <w:isLgl/>
      <w:lvlText w:val="%1.%2.%3.%4.%5.%6.%7.%8.%9."/>
      <w:lvlJc w:val="left"/>
      <w:pPr>
        <w:ind w:left="6448" w:hanging="2160"/>
      </w:pPr>
      <w:rPr>
        <w:rFonts w:asciiTheme="minorHAnsi" w:eastAsiaTheme="minorHAnsi" w:hAnsiTheme="minorHAnsi" w:cstheme="minorBidi" w:hint="default"/>
        <w:sz w:val="22"/>
      </w:rPr>
    </w:lvl>
  </w:abstractNum>
  <w:abstractNum w:abstractNumId="11" w15:restartNumberingAfterBreak="0">
    <w:nsid w:val="20656D53"/>
    <w:multiLevelType w:val="hybridMultilevel"/>
    <w:tmpl w:val="5DBC49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74A0CFA"/>
    <w:multiLevelType w:val="hybridMultilevel"/>
    <w:tmpl w:val="E8B0555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7BD35FA"/>
    <w:multiLevelType w:val="hybridMultilevel"/>
    <w:tmpl w:val="8B9A18AC"/>
    <w:lvl w:ilvl="0" w:tplc="04190017">
      <w:start w:val="1"/>
      <w:numFmt w:val="lowerLetter"/>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14" w15:restartNumberingAfterBreak="0">
    <w:nsid w:val="2A30231D"/>
    <w:multiLevelType w:val="multilevel"/>
    <w:tmpl w:val="F10A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7F6AD6"/>
    <w:multiLevelType w:val="hybridMultilevel"/>
    <w:tmpl w:val="DB68D66E"/>
    <w:lvl w:ilvl="0" w:tplc="884C394C">
      <w:start w:val="1"/>
      <w:numFmt w:val="decimal"/>
      <w:lvlText w:val="%1)"/>
      <w:lvlJc w:val="left"/>
      <w:pPr>
        <w:tabs>
          <w:tab w:val="num" w:pos="907"/>
        </w:tabs>
        <w:ind w:left="907" w:hanging="453"/>
      </w:pPr>
      <w:rPr>
        <w:rFonts w:hint="default"/>
      </w:rPr>
    </w:lvl>
    <w:lvl w:ilvl="1" w:tplc="673CC3AE" w:tentative="1">
      <w:start w:val="1"/>
      <w:numFmt w:val="lowerLetter"/>
      <w:lvlText w:val="%2."/>
      <w:lvlJc w:val="left"/>
      <w:pPr>
        <w:tabs>
          <w:tab w:val="num" w:pos="1440"/>
        </w:tabs>
        <w:ind w:left="1440" w:hanging="360"/>
      </w:pPr>
    </w:lvl>
    <w:lvl w:ilvl="2" w:tplc="644AD86C" w:tentative="1">
      <w:start w:val="1"/>
      <w:numFmt w:val="lowerRoman"/>
      <w:lvlText w:val="%3."/>
      <w:lvlJc w:val="right"/>
      <w:pPr>
        <w:tabs>
          <w:tab w:val="num" w:pos="2160"/>
        </w:tabs>
        <w:ind w:left="2160" w:hanging="180"/>
      </w:pPr>
    </w:lvl>
    <w:lvl w:ilvl="3" w:tplc="3BBAE0DA" w:tentative="1">
      <w:start w:val="1"/>
      <w:numFmt w:val="decimal"/>
      <w:lvlText w:val="%4."/>
      <w:lvlJc w:val="left"/>
      <w:pPr>
        <w:tabs>
          <w:tab w:val="num" w:pos="2880"/>
        </w:tabs>
        <w:ind w:left="2880" w:hanging="360"/>
      </w:pPr>
    </w:lvl>
    <w:lvl w:ilvl="4" w:tplc="B94879EA" w:tentative="1">
      <w:start w:val="1"/>
      <w:numFmt w:val="lowerLetter"/>
      <w:lvlText w:val="%5."/>
      <w:lvlJc w:val="left"/>
      <w:pPr>
        <w:tabs>
          <w:tab w:val="num" w:pos="3600"/>
        </w:tabs>
        <w:ind w:left="3600" w:hanging="360"/>
      </w:pPr>
    </w:lvl>
    <w:lvl w:ilvl="5" w:tplc="7DEC29C0" w:tentative="1">
      <w:start w:val="1"/>
      <w:numFmt w:val="lowerRoman"/>
      <w:lvlText w:val="%6."/>
      <w:lvlJc w:val="right"/>
      <w:pPr>
        <w:tabs>
          <w:tab w:val="num" w:pos="4320"/>
        </w:tabs>
        <w:ind w:left="4320" w:hanging="180"/>
      </w:pPr>
    </w:lvl>
    <w:lvl w:ilvl="6" w:tplc="29307204" w:tentative="1">
      <w:start w:val="1"/>
      <w:numFmt w:val="decimal"/>
      <w:lvlText w:val="%7."/>
      <w:lvlJc w:val="left"/>
      <w:pPr>
        <w:tabs>
          <w:tab w:val="num" w:pos="5040"/>
        </w:tabs>
        <w:ind w:left="5040" w:hanging="360"/>
      </w:pPr>
    </w:lvl>
    <w:lvl w:ilvl="7" w:tplc="6BBC8540" w:tentative="1">
      <w:start w:val="1"/>
      <w:numFmt w:val="lowerLetter"/>
      <w:lvlText w:val="%8."/>
      <w:lvlJc w:val="left"/>
      <w:pPr>
        <w:tabs>
          <w:tab w:val="num" w:pos="5760"/>
        </w:tabs>
        <w:ind w:left="5760" w:hanging="360"/>
      </w:pPr>
    </w:lvl>
    <w:lvl w:ilvl="8" w:tplc="4FB8C758" w:tentative="1">
      <w:start w:val="1"/>
      <w:numFmt w:val="lowerRoman"/>
      <w:lvlText w:val="%9."/>
      <w:lvlJc w:val="right"/>
      <w:pPr>
        <w:tabs>
          <w:tab w:val="num" w:pos="6480"/>
        </w:tabs>
        <w:ind w:left="6480" w:hanging="180"/>
      </w:pPr>
    </w:lvl>
  </w:abstractNum>
  <w:abstractNum w:abstractNumId="16" w15:restartNumberingAfterBreak="0">
    <w:nsid w:val="307C46F5"/>
    <w:multiLevelType w:val="hybridMultilevel"/>
    <w:tmpl w:val="ACF8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3328F6"/>
    <w:multiLevelType w:val="hybridMultilevel"/>
    <w:tmpl w:val="54F0F0E6"/>
    <w:lvl w:ilvl="0" w:tplc="389C4B62">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2A10588"/>
    <w:multiLevelType w:val="multilevel"/>
    <w:tmpl w:val="DF14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AE4090"/>
    <w:multiLevelType w:val="multilevel"/>
    <w:tmpl w:val="3664E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28412C"/>
    <w:multiLevelType w:val="multilevel"/>
    <w:tmpl w:val="0CEE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E17B95"/>
    <w:multiLevelType w:val="multilevel"/>
    <w:tmpl w:val="522A87C4"/>
    <w:lvl w:ilvl="0">
      <w:start w:val="3"/>
      <w:numFmt w:val="decimal"/>
      <w:lvlText w:val="%1"/>
      <w:lvlJc w:val="left"/>
      <w:pPr>
        <w:ind w:left="360" w:hanging="360"/>
      </w:pPr>
      <w:rPr>
        <w:rFonts w:hint="default"/>
      </w:rPr>
    </w:lvl>
    <w:lvl w:ilvl="1">
      <w:start w:val="1"/>
      <w:numFmt w:val="decimal"/>
      <w:lvlText w:val="%1.%2"/>
      <w:lvlJc w:val="left"/>
      <w:pPr>
        <w:ind w:left="1260" w:hanging="720"/>
      </w:pPr>
      <w:rPr>
        <w:rFonts w:asciiTheme="majorHAnsi" w:hAnsiTheme="majorHAnsi" w:hint="default"/>
        <w:b/>
        <w:color w:val="auto"/>
        <w:sz w:val="26"/>
        <w:szCs w:val="26"/>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2" w15:restartNumberingAfterBreak="0">
    <w:nsid w:val="40816820"/>
    <w:multiLevelType w:val="multilevel"/>
    <w:tmpl w:val="A7A01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737E25"/>
    <w:multiLevelType w:val="multilevel"/>
    <w:tmpl w:val="3A6C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815BAC"/>
    <w:multiLevelType w:val="multilevel"/>
    <w:tmpl w:val="18BAD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F54A06"/>
    <w:multiLevelType w:val="hybridMultilevel"/>
    <w:tmpl w:val="08F023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C3F4CF6"/>
    <w:multiLevelType w:val="hybridMultilevel"/>
    <w:tmpl w:val="51FA3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D08601A"/>
    <w:multiLevelType w:val="hybridMultilevel"/>
    <w:tmpl w:val="06FE9576"/>
    <w:lvl w:ilvl="0" w:tplc="3BB4F9B0">
      <w:start w:val="1"/>
      <w:numFmt w:val="decimal"/>
      <w:lvlText w:val="%1."/>
      <w:lvlJc w:val="left"/>
      <w:pPr>
        <w:ind w:hanging="360"/>
      </w:pPr>
      <w:rPr>
        <w:rFonts w:ascii="Times New Roman" w:eastAsia="Times New Roman" w:hAnsi="Times New Roman" w:hint="default"/>
        <w:sz w:val="24"/>
        <w:szCs w:val="24"/>
      </w:rPr>
    </w:lvl>
    <w:lvl w:ilvl="1" w:tplc="8ACE9C3A">
      <w:start w:val="1"/>
      <w:numFmt w:val="bullet"/>
      <w:lvlText w:val="•"/>
      <w:lvlJc w:val="left"/>
      <w:rPr>
        <w:rFonts w:hint="default"/>
      </w:rPr>
    </w:lvl>
    <w:lvl w:ilvl="2" w:tplc="C5947740">
      <w:start w:val="1"/>
      <w:numFmt w:val="bullet"/>
      <w:lvlText w:val="•"/>
      <w:lvlJc w:val="left"/>
      <w:rPr>
        <w:rFonts w:hint="default"/>
      </w:rPr>
    </w:lvl>
    <w:lvl w:ilvl="3" w:tplc="4FEEAFB2">
      <w:start w:val="1"/>
      <w:numFmt w:val="bullet"/>
      <w:lvlText w:val="•"/>
      <w:lvlJc w:val="left"/>
      <w:rPr>
        <w:rFonts w:hint="default"/>
      </w:rPr>
    </w:lvl>
    <w:lvl w:ilvl="4" w:tplc="EB9454E2">
      <w:start w:val="1"/>
      <w:numFmt w:val="bullet"/>
      <w:lvlText w:val="•"/>
      <w:lvlJc w:val="left"/>
      <w:rPr>
        <w:rFonts w:hint="default"/>
      </w:rPr>
    </w:lvl>
    <w:lvl w:ilvl="5" w:tplc="F3C6AB80">
      <w:start w:val="1"/>
      <w:numFmt w:val="bullet"/>
      <w:lvlText w:val="•"/>
      <w:lvlJc w:val="left"/>
      <w:rPr>
        <w:rFonts w:hint="default"/>
      </w:rPr>
    </w:lvl>
    <w:lvl w:ilvl="6" w:tplc="BFF48A52">
      <w:start w:val="1"/>
      <w:numFmt w:val="bullet"/>
      <w:lvlText w:val="•"/>
      <w:lvlJc w:val="left"/>
      <w:rPr>
        <w:rFonts w:hint="default"/>
      </w:rPr>
    </w:lvl>
    <w:lvl w:ilvl="7" w:tplc="F84C27DA">
      <w:start w:val="1"/>
      <w:numFmt w:val="bullet"/>
      <w:lvlText w:val="•"/>
      <w:lvlJc w:val="left"/>
      <w:rPr>
        <w:rFonts w:hint="default"/>
      </w:rPr>
    </w:lvl>
    <w:lvl w:ilvl="8" w:tplc="1B6AF2DA">
      <w:start w:val="1"/>
      <w:numFmt w:val="bullet"/>
      <w:lvlText w:val="•"/>
      <w:lvlJc w:val="left"/>
      <w:rPr>
        <w:rFonts w:hint="default"/>
      </w:rPr>
    </w:lvl>
  </w:abstractNum>
  <w:abstractNum w:abstractNumId="28" w15:restartNumberingAfterBreak="0">
    <w:nsid w:val="4D451CD8"/>
    <w:multiLevelType w:val="hybridMultilevel"/>
    <w:tmpl w:val="D8A0EDD2"/>
    <w:lvl w:ilvl="0" w:tplc="83282F66">
      <w:start w:val="1"/>
      <w:numFmt w:val="decimal"/>
      <w:lvlText w:val="%1."/>
      <w:lvlJc w:val="left"/>
      <w:pPr>
        <w:ind w:left="410" w:hanging="360"/>
      </w:pPr>
      <w:rPr>
        <w:rFonts w:hint="default"/>
      </w:rPr>
    </w:lvl>
    <w:lvl w:ilvl="1" w:tplc="04190019" w:tentative="1">
      <w:start w:val="1"/>
      <w:numFmt w:val="lowerLetter"/>
      <w:lvlText w:val="%2."/>
      <w:lvlJc w:val="left"/>
      <w:pPr>
        <w:ind w:left="1130" w:hanging="360"/>
      </w:pPr>
    </w:lvl>
    <w:lvl w:ilvl="2" w:tplc="0419001B" w:tentative="1">
      <w:start w:val="1"/>
      <w:numFmt w:val="lowerRoman"/>
      <w:lvlText w:val="%3."/>
      <w:lvlJc w:val="right"/>
      <w:pPr>
        <w:ind w:left="1850" w:hanging="180"/>
      </w:pPr>
    </w:lvl>
    <w:lvl w:ilvl="3" w:tplc="0419000F" w:tentative="1">
      <w:start w:val="1"/>
      <w:numFmt w:val="decimal"/>
      <w:lvlText w:val="%4."/>
      <w:lvlJc w:val="left"/>
      <w:pPr>
        <w:ind w:left="2570" w:hanging="360"/>
      </w:pPr>
    </w:lvl>
    <w:lvl w:ilvl="4" w:tplc="04190019" w:tentative="1">
      <w:start w:val="1"/>
      <w:numFmt w:val="lowerLetter"/>
      <w:lvlText w:val="%5."/>
      <w:lvlJc w:val="left"/>
      <w:pPr>
        <w:ind w:left="3290" w:hanging="360"/>
      </w:pPr>
    </w:lvl>
    <w:lvl w:ilvl="5" w:tplc="0419001B" w:tentative="1">
      <w:start w:val="1"/>
      <w:numFmt w:val="lowerRoman"/>
      <w:lvlText w:val="%6."/>
      <w:lvlJc w:val="right"/>
      <w:pPr>
        <w:ind w:left="4010" w:hanging="180"/>
      </w:pPr>
    </w:lvl>
    <w:lvl w:ilvl="6" w:tplc="0419000F" w:tentative="1">
      <w:start w:val="1"/>
      <w:numFmt w:val="decimal"/>
      <w:lvlText w:val="%7."/>
      <w:lvlJc w:val="left"/>
      <w:pPr>
        <w:ind w:left="4730" w:hanging="360"/>
      </w:pPr>
    </w:lvl>
    <w:lvl w:ilvl="7" w:tplc="04190019" w:tentative="1">
      <w:start w:val="1"/>
      <w:numFmt w:val="lowerLetter"/>
      <w:lvlText w:val="%8."/>
      <w:lvlJc w:val="left"/>
      <w:pPr>
        <w:ind w:left="5450" w:hanging="360"/>
      </w:pPr>
    </w:lvl>
    <w:lvl w:ilvl="8" w:tplc="0419001B" w:tentative="1">
      <w:start w:val="1"/>
      <w:numFmt w:val="lowerRoman"/>
      <w:lvlText w:val="%9."/>
      <w:lvlJc w:val="right"/>
      <w:pPr>
        <w:ind w:left="6170" w:hanging="180"/>
      </w:pPr>
    </w:lvl>
  </w:abstractNum>
  <w:abstractNum w:abstractNumId="29" w15:restartNumberingAfterBreak="0">
    <w:nsid w:val="532E4CF5"/>
    <w:multiLevelType w:val="hybridMultilevel"/>
    <w:tmpl w:val="9252C8A0"/>
    <w:lvl w:ilvl="0" w:tplc="F70C1D4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0" w15:restartNumberingAfterBreak="0">
    <w:nsid w:val="55155AA7"/>
    <w:multiLevelType w:val="multilevel"/>
    <w:tmpl w:val="EEA61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F93C74"/>
    <w:multiLevelType w:val="hybridMultilevel"/>
    <w:tmpl w:val="FCB423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A3C7060"/>
    <w:multiLevelType w:val="multilevel"/>
    <w:tmpl w:val="A3E89604"/>
    <w:lvl w:ilvl="0">
      <w:start w:val="1"/>
      <w:numFmt w:val="decimal"/>
      <w:lvlText w:val="%1."/>
      <w:lvlJc w:val="left"/>
      <w:pPr>
        <w:ind w:left="720" w:hanging="360"/>
      </w:pPr>
      <w:rPr>
        <w:rFonts w:hint="default"/>
      </w:rPr>
    </w:lvl>
    <w:lvl w:ilvl="1">
      <w:start w:val="1"/>
      <w:numFmt w:val="decimal"/>
      <w:lvlText w:val="%2."/>
      <w:lvlJc w:val="left"/>
      <w:pPr>
        <w:ind w:left="1571" w:hanging="720"/>
      </w:pPr>
      <w:rPr>
        <w:rFonts w:hint="default"/>
        <w:sz w:val="22"/>
      </w:rPr>
    </w:lvl>
    <w:lvl w:ilvl="2">
      <w:start w:val="1"/>
      <w:numFmt w:val="decimal"/>
      <w:isLgl/>
      <w:lvlText w:val="%1.%2.%3."/>
      <w:lvlJc w:val="left"/>
      <w:pPr>
        <w:ind w:left="2062" w:hanging="720"/>
      </w:pPr>
      <w:rPr>
        <w:rFonts w:asciiTheme="minorHAnsi" w:eastAsiaTheme="minorHAnsi" w:hAnsiTheme="minorHAnsi" w:cstheme="minorBidi" w:hint="default"/>
        <w:sz w:val="22"/>
      </w:rPr>
    </w:lvl>
    <w:lvl w:ilvl="3">
      <w:start w:val="1"/>
      <w:numFmt w:val="decimal"/>
      <w:isLgl/>
      <w:lvlText w:val="%1.%2.%3.%4."/>
      <w:lvlJc w:val="left"/>
      <w:pPr>
        <w:ind w:left="2913" w:hanging="1080"/>
      </w:pPr>
      <w:rPr>
        <w:rFonts w:asciiTheme="minorHAnsi" w:eastAsiaTheme="minorHAnsi" w:hAnsiTheme="minorHAnsi" w:cstheme="minorBidi" w:hint="default"/>
        <w:sz w:val="22"/>
      </w:rPr>
    </w:lvl>
    <w:lvl w:ilvl="4">
      <w:start w:val="1"/>
      <w:numFmt w:val="decimal"/>
      <w:isLgl/>
      <w:lvlText w:val="%1.%2.%3.%4.%5."/>
      <w:lvlJc w:val="left"/>
      <w:pPr>
        <w:ind w:left="3764" w:hanging="1440"/>
      </w:pPr>
      <w:rPr>
        <w:rFonts w:asciiTheme="minorHAnsi" w:eastAsiaTheme="minorHAnsi" w:hAnsiTheme="minorHAnsi" w:cstheme="minorBidi" w:hint="default"/>
        <w:sz w:val="22"/>
      </w:rPr>
    </w:lvl>
    <w:lvl w:ilvl="5">
      <w:start w:val="1"/>
      <w:numFmt w:val="decimal"/>
      <w:isLgl/>
      <w:lvlText w:val="%1.%2.%3.%4.%5.%6."/>
      <w:lvlJc w:val="left"/>
      <w:pPr>
        <w:ind w:left="4255" w:hanging="1440"/>
      </w:pPr>
      <w:rPr>
        <w:rFonts w:asciiTheme="minorHAnsi" w:eastAsiaTheme="minorHAnsi" w:hAnsiTheme="minorHAnsi" w:cstheme="minorBidi" w:hint="default"/>
        <w:sz w:val="22"/>
      </w:rPr>
    </w:lvl>
    <w:lvl w:ilvl="6">
      <w:start w:val="1"/>
      <w:numFmt w:val="decimal"/>
      <w:isLgl/>
      <w:lvlText w:val="%1.%2.%3.%4.%5.%6.%7."/>
      <w:lvlJc w:val="left"/>
      <w:pPr>
        <w:ind w:left="5106" w:hanging="1800"/>
      </w:pPr>
      <w:rPr>
        <w:rFonts w:asciiTheme="minorHAnsi" w:eastAsiaTheme="minorHAnsi" w:hAnsiTheme="minorHAnsi" w:cstheme="minorBidi" w:hint="default"/>
        <w:sz w:val="22"/>
      </w:rPr>
    </w:lvl>
    <w:lvl w:ilvl="7">
      <w:start w:val="1"/>
      <w:numFmt w:val="decimal"/>
      <w:isLgl/>
      <w:lvlText w:val="%1.%2.%3.%4.%5.%6.%7.%8."/>
      <w:lvlJc w:val="left"/>
      <w:pPr>
        <w:ind w:left="5957" w:hanging="2160"/>
      </w:pPr>
      <w:rPr>
        <w:rFonts w:asciiTheme="minorHAnsi" w:eastAsiaTheme="minorHAnsi" w:hAnsiTheme="minorHAnsi" w:cstheme="minorBidi" w:hint="default"/>
        <w:sz w:val="22"/>
      </w:rPr>
    </w:lvl>
    <w:lvl w:ilvl="8">
      <w:start w:val="1"/>
      <w:numFmt w:val="decimal"/>
      <w:isLgl/>
      <w:lvlText w:val="%1.%2.%3.%4.%5.%6.%7.%8.%9."/>
      <w:lvlJc w:val="left"/>
      <w:pPr>
        <w:ind w:left="6448" w:hanging="2160"/>
      </w:pPr>
      <w:rPr>
        <w:rFonts w:asciiTheme="minorHAnsi" w:eastAsiaTheme="minorHAnsi" w:hAnsiTheme="minorHAnsi" w:cstheme="minorBidi" w:hint="default"/>
        <w:sz w:val="22"/>
      </w:rPr>
    </w:lvl>
  </w:abstractNum>
  <w:abstractNum w:abstractNumId="33" w15:restartNumberingAfterBreak="0">
    <w:nsid w:val="65BD3E6B"/>
    <w:multiLevelType w:val="hybridMultilevel"/>
    <w:tmpl w:val="3F5073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72A73D4"/>
    <w:multiLevelType w:val="hybridMultilevel"/>
    <w:tmpl w:val="DB68D2E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15:restartNumberingAfterBreak="0">
    <w:nsid w:val="674E5E00"/>
    <w:multiLevelType w:val="hybridMultilevel"/>
    <w:tmpl w:val="FDAAE6B2"/>
    <w:lvl w:ilvl="0" w:tplc="EEF28452">
      <w:start w:val="1"/>
      <w:numFmt w:val="decimal"/>
      <w:lvlText w:val="%1."/>
      <w:lvlJc w:val="left"/>
      <w:pPr>
        <w:ind w:hanging="240"/>
      </w:pPr>
      <w:rPr>
        <w:rFonts w:ascii="Times New Roman" w:eastAsia="Times New Roman" w:hAnsi="Times New Roman" w:hint="default"/>
        <w:b/>
        <w:bCs/>
        <w:sz w:val="24"/>
        <w:szCs w:val="24"/>
      </w:rPr>
    </w:lvl>
    <w:lvl w:ilvl="1" w:tplc="E528EB92">
      <w:start w:val="1"/>
      <w:numFmt w:val="bullet"/>
      <w:lvlText w:val="•"/>
      <w:lvlJc w:val="left"/>
      <w:rPr>
        <w:rFonts w:hint="default"/>
      </w:rPr>
    </w:lvl>
    <w:lvl w:ilvl="2" w:tplc="05944BB0">
      <w:start w:val="1"/>
      <w:numFmt w:val="bullet"/>
      <w:lvlText w:val="•"/>
      <w:lvlJc w:val="left"/>
      <w:rPr>
        <w:rFonts w:hint="default"/>
      </w:rPr>
    </w:lvl>
    <w:lvl w:ilvl="3" w:tplc="EE06FF18">
      <w:start w:val="1"/>
      <w:numFmt w:val="bullet"/>
      <w:lvlText w:val="•"/>
      <w:lvlJc w:val="left"/>
      <w:rPr>
        <w:rFonts w:hint="default"/>
      </w:rPr>
    </w:lvl>
    <w:lvl w:ilvl="4" w:tplc="C9CC3478">
      <w:start w:val="1"/>
      <w:numFmt w:val="bullet"/>
      <w:lvlText w:val="•"/>
      <w:lvlJc w:val="left"/>
      <w:rPr>
        <w:rFonts w:hint="default"/>
      </w:rPr>
    </w:lvl>
    <w:lvl w:ilvl="5" w:tplc="311676B8">
      <w:start w:val="1"/>
      <w:numFmt w:val="bullet"/>
      <w:lvlText w:val="•"/>
      <w:lvlJc w:val="left"/>
      <w:rPr>
        <w:rFonts w:hint="default"/>
      </w:rPr>
    </w:lvl>
    <w:lvl w:ilvl="6" w:tplc="F42E2876">
      <w:start w:val="1"/>
      <w:numFmt w:val="bullet"/>
      <w:lvlText w:val="•"/>
      <w:lvlJc w:val="left"/>
      <w:rPr>
        <w:rFonts w:hint="default"/>
      </w:rPr>
    </w:lvl>
    <w:lvl w:ilvl="7" w:tplc="8D4E590E">
      <w:start w:val="1"/>
      <w:numFmt w:val="bullet"/>
      <w:lvlText w:val="•"/>
      <w:lvlJc w:val="left"/>
      <w:rPr>
        <w:rFonts w:hint="default"/>
      </w:rPr>
    </w:lvl>
    <w:lvl w:ilvl="8" w:tplc="C49061B0">
      <w:start w:val="1"/>
      <w:numFmt w:val="bullet"/>
      <w:lvlText w:val="•"/>
      <w:lvlJc w:val="left"/>
      <w:rPr>
        <w:rFonts w:hint="default"/>
      </w:rPr>
    </w:lvl>
  </w:abstractNum>
  <w:abstractNum w:abstractNumId="36" w15:restartNumberingAfterBreak="0">
    <w:nsid w:val="67FA2C5F"/>
    <w:multiLevelType w:val="hybridMultilevel"/>
    <w:tmpl w:val="E8E674A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ABE3992"/>
    <w:multiLevelType w:val="multilevel"/>
    <w:tmpl w:val="870E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9E3BD9"/>
    <w:multiLevelType w:val="hybridMultilevel"/>
    <w:tmpl w:val="53FC4CF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15:restartNumberingAfterBreak="0">
    <w:nsid w:val="6CE25D76"/>
    <w:multiLevelType w:val="multilevel"/>
    <w:tmpl w:val="B5C0127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617DBB"/>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F920D59"/>
    <w:multiLevelType w:val="hybridMultilevel"/>
    <w:tmpl w:val="8F728B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2056E23"/>
    <w:multiLevelType w:val="multilevel"/>
    <w:tmpl w:val="F10A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3C30D5"/>
    <w:multiLevelType w:val="hybridMultilevel"/>
    <w:tmpl w:val="D1FC6D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513303E"/>
    <w:multiLevelType w:val="hybridMultilevel"/>
    <w:tmpl w:val="C3201E88"/>
    <w:lvl w:ilvl="0" w:tplc="993AB37C">
      <w:start w:val="1"/>
      <w:numFmt w:val="decimal"/>
      <w:lvlText w:val="%1)"/>
      <w:lvlJc w:val="left"/>
      <w:pPr>
        <w:ind w:left="1571" w:hanging="360"/>
      </w:pPr>
      <w:rPr>
        <w:rFonts w:ascii="Times New Roman" w:hAnsi="Times New Roman" w:cs="Times New Roman"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5" w15:restartNumberingAfterBreak="0">
    <w:nsid w:val="759111DA"/>
    <w:multiLevelType w:val="multilevel"/>
    <w:tmpl w:val="27AC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6D07A4"/>
    <w:multiLevelType w:val="multilevel"/>
    <w:tmpl w:val="A3E89604"/>
    <w:lvl w:ilvl="0">
      <w:start w:val="1"/>
      <w:numFmt w:val="decimal"/>
      <w:lvlText w:val="%1."/>
      <w:lvlJc w:val="left"/>
      <w:pPr>
        <w:ind w:left="720" w:hanging="360"/>
      </w:pPr>
      <w:rPr>
        <w:rFonts w:hint="default"/>
      </w:rPr>
    </w:lvl>
    <w:lvl w:ilvl="1">
      <w:start w:val="1"/>
      <w:numFmt w:val="decimal"/>
      <w:lvlText w:val="%2."/>
      <w:lvlJc w:val="left"/>
      <w:pPr>
        <w:ind w:left="1571" w:hanging="720"/>
      </w:pPr>
      <w:rPr>
        <w:rFonts w:hint="default"/>
        <w:sz w:val="22"/>
      </w:rPr>
    </w:lvl>
    <w:lvl w:ilvl="2">
      <w:start w:val="1"/>
      <w:numFmt w:val="decimal"/>
      <w:isLgl/>
      <w:lvlText w:val="%1.%2.%3."/>
      <w:lvlJc w:val="left"/>
      <w:pPr>
        <w:ind w:left="2062" w:hanging="720"/>
      </w:pPr>
      <w:rPr>
        <w:rFonts w:asciiTheme="minorHAnsi" w:eastAsiaTheme="minorHAnsi" w:hAnsiTheme="minorHAnsi" w:cstheme="minorBidi" w:hint="default"/>
        <w:sz w:val="22"/>
      </w:rPr>
    </w:lvl>
    <w:lvl w:ilvl="3">
      <w:start w:val="1"/>
      <w:numFmt w:val="decimal"/>
      <w:isLgl/>
      <w:lvlText w:val="%1.%2.%3.%4."/>
      <w:lvlJc w:val="left"/>
      <w:pPr>
        <w:ind w:left="2913" w:hanging="1080"/>
      </w:pPr>
      <w:rPr>
        <w:rFonts w:asciiTheme="minorHAnsi" w:eastAsiaTheme="minorHAnsi" w:hAnsiTheme="minorHAnsi" w:cstheme="minorBidi" w:hint="default"/>
        <w:sz w:val="22"/>
      </w:rPr>
    </w:lvl>
    <w:lvl w:ilvl="4">
      <w:start w:val="1"/>
      <w:numFmt w:val="decimal"/>
      <w:isLgl/>
      <w:lvlText w:val="%1.%2.%3.%4.%5."/>
      <w:lvlJc w:val="left"/>
      <w:pPr>
        <w:ind w:left="3764" w:hanging="1440"/>
      </w:pPr>
      <w:rPr>
        <w:rFonts w:asciiTheme="minorHAnsi" w:eastAsiaTheme="minorHAnsi" w:hAnsiTheme="minorHAnsi" w:cstheme="minorBidi" w:hint="default"/>
        <w:sz w:val="22"/>
      </w:rPr>
    </w:lvl>
    <w:lvl w:ilvl="5">
      <w:start w:val="1"/>
      <w:numFmt w:val="decimal"/>
      <w:isLgl/>
      <w:lvlText w:val="%1.%2.%3.%4.%5.%6."/>
      <w:lvlJc w:val="left"/>
      <w:pPr>
        <w:ind w:left="4255" w:hanging="1440"/>
      </w:pPr>
      <w:rPr>
        <w:rFonts w:asciiTheme="minorHAnsi" w:eastAsiaTheme="minorHAnsi" w:hAnsiTheme="minorHAnsi" w:cstheme="minorBidi" w:hint="default"/>
        <w:sz w:val="22"/>
      </w:rPr>
    </w:lvl>
    <w:lvl w:ilvl="6">
      <w:start w:val="1"/>
      <w:numFmt w:val="decimal"/>
      <w:isLgl/>
      <w:lvlText w:val="%1.%2.%3.%4.%5.%6.%7."/>
      <w:lvlJc w:val="left"/>
      <w:pPr>
        <w:ind w:left="5106" w:hanging="1800"/>
      </w:pPr>
      <w:rPr>
        <w:rFonts w:asciiTheme="minorHAnsi" w:eastAsiaTheme="minorHAnsi" w:hAnsiTheme="minorHAnsi" w:cstheme="minorBidi" w:hint="default"/>
        <w:sz w:val="22"/>
      </w:rPr>
    </w:lvl>
    <w:lvl w:ilvl="7">
      <w:start w:val="1"/>
      <w:numFmt w:val="decimal"/>
      <w:isLgl/>
      <w:lvlText w:val="%1.%2.%3.%4.%5.%6.%7.%8."/>
      <w:lvlJc w:val="left"/>
      <w:pPr>
        <w:ind w:left="5957" w:hanging="2160"/>
      </w:pPr>
      <w:rPr>
        <w:rFonts w:asciiTheme="minorHAnsi" w:eastAsiaTheme="minorHAnsi" w:hAnsiTheme="minorHAnsi" w:cstheme="minorBidi" w:hint="default"/>
        <w:sz w:val="22"/>
      </w:rPr>
    </w:lvl>
    <w:lvl w:ilvl="8">
      <w:start w:val="1"/>
      <w:numFmt w:val="decimal"/>
      <w:isLgl/>
      <w:lvlText w:val="%1.%2.%3.%4.%5.%6.%7.%8.%9."/>
      <w:lvlJc w:val="left"/>
      <w:pPr>
        <w:ind w:left="6448" w:hanging="2160"/>
      </w:pPr>
      <w:rPr>
        <w:rFonts w:asciiTheme="minorHAnsi" w:eastAsiaTheme="minorHAnsi" w:hAnsiTheme="minorHAnsi" w:cstheme="minorBidi" w:hint="default"/>
        <w:sz w:val="22"/>
      </w:rPr>
    </w:lvl>
  </w:abstractNum>
  <w:abstractNum w:abstractNumId="47" w15:restartNumberingAfterBreak="0">
    <w:nsid w:val="785071CB"/>
    <w:multiLevelType w:val="hybridMultilevel"/>
    <w:tmpl w:val="A4B4132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8" w15:restartNumberingAfterBreak="0">
    <w:nsid w:val="7BC74E43"/>
    <w:multiLevelType w:val="hybridMultilevel"/>
    <w:tmpl w:val="023AC086"/>
    <w:lvl w:ilvl="0" w:tplc="EF68205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9" w15:restartNumberingAfterBreak="0">
    <w:nsid w:val="7DA32AD7"/>
    <w:multiLevelType w:val="hybridMultilevel"/>
    <w:tmpl w:val="4A6C8FE4"/>
    <w:lvl w:ilvl="0" w:tplc="0419000F">
      <w:start w:val="1"/>
      <w:numFmt w:val="decimal"/>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num w:numId="1">
    <w:abstractNumId w:val="11"/>
  </w:num>
  <w:num w:numId="2">
    <w:abstractNumId w:val="22"/>
  </w:num>
  <w:num w:numId="3">
    <w:abstractNumId w:val="39"/>
  </w:num>
  <w:num w:numId="4">
    <w:abstractNumId w:val="30"/>
  </w:num>
  <w:num w:numId="5">
    <w:abstractNumId w:val="47"/>
  </w:num>
  <w:num w:numId="6">
    <w:abstractNumId w:val="24"/>
  </w:num>
  <w:num w:numId="7">
    <w:abstractNumId w:val="19"/>
  </w:num>
  <w:num w:numId="8">
    <w:abstractNumId w:val="42"/>
  </w:num>
  <w:num w:numId="9">
    <w:abstractNumId w:val="14"/>
  </w:num>
  <w:num w:numId="10">
    <w:abstractNumId w:val="31"/>
  </w:num>
  <w:num w:numId="11">
    <w:abstractNumId w:val="34"/>
  </w:num>
  <w:num w:numId="12">
    <w:abstractNumId w:val="32"/>
  </w:num>
  <w:num w:numId="13">
    <w:abstractNumId w:val="23"/>
  </w:num>
  <w:num w:numId="14">
    <w:abstractNumId w:val="20"/>
  </w:num>
  <w:num w:numId="15">
    <w:abstractNumId w:val="12"/>
  </w:num>
  <w:num w:numId="16">
    <w:abstractNumId w:val="38"/>
  </w:num>
  <w:num w:numId="17">
    <w:abstractNumId w:val="0"/>
  </w:num>
  <w:num w:numId="18">
    <w:abstractNumId w:val="2"/>
  </w:num>
  <w:num w:numId="19">
    <w:abstractNumId w:val="35"/>
  </w:num>
  <w:num w:numId="20">
    <w:abstractNumId w:val="18"/>
  </w:num>
  <w:num w:numId="21">
    <w:abstractNumId w:val="37"/>
  </w:num>
  <w:num w:numId="22">
    <w:abstractNumId w:val="45"/>
  </w:num>
  <w:num w:numId="23">
    <w:abstractNumId w:val="5"/>
  </w:num>
  <w:num w:numId="24">
    <w:abstractNumId w:val="15"/>
  </w:num>
  <w:num w:numId="25">
    <w:abstractNumId w:val="8"/>
  </w:num>
  <w:num w:numId="26">
    <w:abstractNumId w:val="43"/>
  </w:num>
  <w:num w:numId="27">
    <w:abstractNumId w:val="36"/>
  </w:num>
  <w:num w:numId="28">
    <w:abstractNumId w:val="41"/>
  </w:num>
  <w:num w:numId="29">
    <w:abstractNumId w:val="27"/>
  </w:num>
  <w:num w:numId="30">
    <w:abstractNumId w:val="4"/>
  </w:num>
  <w:num w:numId="31">
    <w:abstractNumId w:val="13"/>
  </w:num>
  <w:num w:numId="32">
    <w:abstractNumId w:val="49"/>
  </w:num>
  <w:num w:numId="33">
    <w:abstractNumId w:val="1"/>
  </w:num>
  <w:num w:numId="34">
    <w:abstractNumId w:val="46"/>
  </w:num>
  <w:num w:numId="35">
    <w:abstractNumId w:val="10"/>
  </w:num>
  <w:num w:numId="36">
    <w:abstractNumId w:val="16"/>
  </w:num>
  <w:num w:numId="37">
    <w:abstractNumId w:val="25"/>
  </w:num>
  <w:num w:numId="38">
    <w:abstractNumId w:val="7"/>
  </w:num>
  <w:num w:numId="39">
    <w:abstractNumId w:val="28"/>
  </w:num>
  <w:num w:numId="40">
    <w:abstractNumId w:val="26"/>
  </w:num>
  <w:num w:numId="41">
    <w:abstractNumId w:val="48"/>
  </w:num>
  <w:num w:numId="42">
    <w:abstractNumId w:val="29"/>
  </w:num>
  <w:num w:numId="43">
    <w:abstractNumId w:val="17"/>
  </w:num>
  <w:num w:numId="44">
    <w:abstractNumId w:val="40"/>
  </w:num>
  <w:num w:numId="45">
    <w:abstractNumId w:val="21"/>
  </w:num>
  <w:num w:numId="46">
    <w:abstractNumId w:val="33"/>
  </w:num>
  <w:num w:numId="47">
    <w:abstractNumId w:val="9"/>
  </w:num>
  <w:num w:numId="48">
    <w:abstractNumId w:val="3"/>
  </w:num>
  <w:num w:numId="49">
    <w:abstractNumId w:val="6"/>
  </w:num>
  <w:num w:numId="50">
    <w:abstractNumId w:val="4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Виктория Санникова">
    <w15:presenceInfo w15:providerId="Windows Live" w15:userId="bf31d9b3c0963e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4F0"/>
    <w:rsid w:val="00004E55"/>
    <w:rsid w:val="0002029D"/>
    <w:rsid w:val="00022DC9"/>
    <w:rsid w:val="000259D6"/>
    <w:rsid w:val="000337F7"/>
    <w:rsid w:val="00052CF4"/>
    <w:rsid w:val="00062B15"/>
    <w:rsid w:val="00070C23"/>
    <w:rsid w:val="00075785"/>
    <w:rsid w:val="000764D9"/>
    <w:rsid w:val="00087AC3"/>
    <w:rsid w:val="000A2706"/>
    <w:rsid w:val="000A4431"/>
    <w:rsid w:val="000A45AD"/>
    <w:rsid w:val="000B0F7D"/>
    <w:rsid w:val="000B76D7"/>
    <w:rsid w:val="000C0602"/>
    <w:rsid w:val="000D0682"/>
    <w:rsid w:val="000D266D"/>
    <w:rsid w:val="000D26CF"/>
    <w:rsid w:val="000E0765"/>
    <w:rsid w:val="000E2564"/>
    <w:rsid w:val="000E43EB"/>
    <w:rsid w:val="000E5317"/>
    <w:rsid w:val="000E7CF7"/>
    <w:rsid w:val="000F4FD0"/>
    <w:rsid w:val="00123A9C"/>
    <w:rsid w:val="001316E1"/>
    <w:rsid w:val="00146841"/>
    <w:rsid w:val="00151E84"/>
    <w:rsid w:val="001721BB"/>
    <w:rsid w:val="00181899"/>
    <w:rsid w:val="00193627"/>
    <w:rsid w:val="001A2EB5"/>
    <w:rsid w:val="001B1367"/>
    <w:rsid w:val="001C222C"/>
    <w:rsid w:val="001C2F9F"/>
    <w:rsid w:val="001D1915"/>
    <w:rsid w:val="001E161C"/>
    <w:rsid w:val="001F65AA"/>
    <w:rsid w:val="00204739"/>
    <w:rsid w:val="002127F6"/>
    <w:rsid w:val="002134F0"/>
    <w:rsid w:val="002226AB"/>
    <w:rsid w:val="002335B6"/>
    <w:rsid w:val="00245DB7"/>
    <w:rsid w:val="00255E59"/>
    <w:rsid w:val="00270154"/>
    <w:rsid w:val="00282AD6"/>
    <w:rsid w:val="00285438"/>
    <w:rsid w:val="00294314"/>
    <w:rsid w:val="002A1244"/>
    <w:rsid w:val="002C09D9"/>
    <w:rsid w:val="002C51B3"/>
    <w:rsid w:val="002C703C"/>
    <w:rsid w:val="002D6042"/>
    <w:rsid w:val="002E651C"/>
    <w:rsid w:val="002F2620"/>
    <w:rsid w:val="00305D67"/>
    <w:rsid w:val="00315E87"/>
    <w:rsid w:val="00320129"/>
    <w:rsid w:val="00320FC9"/>
    <w:rsid w:val="003229CF"/>
    <w:rsid w:val="0033760B"/>
    <w:rsid w:val="00344A0A"/>
    <w:rsid w:val="0034531F"/>
    <w:rsid w:val="00351BA6"/>
    <w:rsid w:val="00352B7D"/>
    <w:rsid w:val="003537D3"/>
    <w:rsid w:val="0036212A"/>
    <w:rsid w:val="003650CB"/>
    <w:rsid w:val="003730AB"/>
    <w:rsid w:val="003839C8"/>
    <w:rsid w:val="00391435"/>
    <w:rsid w:val="00395FE3"/>
    <w:rsid w:val="003A1457"/>
    <w:rsid w:val="003A7A62"/>
    <w:rsid w:val="003B1968"/>
    <w:rsid w:val="003B6147"/>
    <w:rsid w:val="003C7272"/>
    <w:rsid w:val="003D1153"/>
    <w:rsid w:val="003D6F60"/>
    <w:rsid w:val="003D7708"/>
    <w:rsid w:val="003E55FA"/>
    <w:rsid w:val="003F3253"/>
    <w:rsid w:val="0040661C"/>
    <w:rsid w:val="00424197"/>
    <w:rsid w:val="00424494"/>
    <w:rsid w:val="00436495"/>
    <w:rsid w:val="00436A06"/>
    <w:rsid w:val="00444A30"/>
    <w:rsid w:val="0044788D"/>
    <w:rsid w:val="00457558"/>
    <w:rsid w:val="004575F4"/>
    <w:rsid w:val="00464BCC"/>
    <w:rsid w:val="004665D4"/>
    <w:rsid w:val="004711EF"/>
    <w:rsid w:val="00477CE8"/>
    <w:rsid w:val="00481414"/>
    <w:rsid w:val="00483564"/>
    <w:rsid w:val="00487389"/>
    <w:rsid w:val="00493D63"/>
    <w:rsid w:val="00493FE5"/>
    <w:rsid w:val="004A258D"/>
    <w:rsid w:val="004B0914"/>
    <w:rsid w:val="004C41A8"/>
    <w:rsid w:val="004D0485"/>
    <w:rsid w:val="004D7F37"/>
    <w:rsid w:val="004E498E"/>
    <w:rsid w:val="004F3978"/>
    <w:rsid w:val="00511BBC"/>
    <w:rsid w:val="00513BCF"/>
    <w:rsid w:val="00523176"/>
    <w:rsid w:val="00531A22"/>
    <w:rsid w:val="0053612C"/>
    <w:rsid w:val="0056786A"/>
    <w:rsid w:val="00570508"/>
    <w:rsid w:val="00570A45"/>
    <w:rsid w:val="00570E4E"/>
    <w:rsid w:val="00574F35"/>
    <w:rsid w:val="00576394"/>
    <w:rsid w:val="005A37B6"/>
    <w:rsid w:val="005D1A1E"/>
    <w:rsid w:val="005D2210"/>
    <w:rsid w:val="005E0A3B"/>
    <w:rsid w:val="005E50BD"/>
    <w:rsid w:val="005E5B71"/>
    <w:rsid w:val="00603FDB"/>
    <w:rsid w:val="00611D30"/>
    <w:rsid w:val="00623159"/>
    <w:rsid w:val="00626463"/>
    <w:rsid w:val="00636585"/>
    <w:rsid w:val="006366D8"/>
    <w:rsid w:val="00647CA2"/>
    <w:rsid w:val="00653B5A"/>
    <w:rsid w:val="00661871"/>
    <w:rsid w:val="00664366"/>
    <w:rsid w:val="00665DE3"/>
    <w:rsid w:val="00673D59"/>
    <w:rsid w:val="006759F9"/>
    <w:rsid w:val="006A67F9"/>
    <w:rsid w:val="006C0799"/>
    <w:rsid w:val="006C3AF2"/>
    <w:rsid w:val="006C6FB5"/>
    <w:rsid w:val="006C7EEA"/>
    <w:rsid w:val="006D420E"/>
    <w:rsid w:val="006E263C"/>
    <w:rsid w:val="006E57B5"/>
    <w:rsid w:val="0070171C"/>
    <w:rsid w:val="007065DA"/>
    <w:rsid w:val="007201CD"/>
    <w:rsid w:val="00722D01"/>
    <w:rsid w:val="00725905"/>
    <w:rsid w:val="00747274"/>
    <w:rsid w:val="0075101D"/>
    <w:rsid w:val="00755956"/>
    <w:rsid w:val="00757A20"/>
    <w:rsid w:val="007629DF"/>
    <w:rsid w:val="007652C3"/>
    <w:rsid w:val="00767783"/>
    <w:rsid w:val="00780FDB"/>
    <w:rsid w:val="00786D69"/>
    <w:rsid w:val="007969C2"/>
    <w:rsid w:val="007A7FC5"/>
    <w:rsid w:val="007B2513"/>
    <w:rsid w:val="007B7700"/>
    <w:rsid w:val="007F435F"/>
    <w:rsid w:val="007F672A"/>
    <w:rsid w:val="008044BD"/>
    <w:rsid w:val="00815D9D"/>
    <w:rsid w:val="0082383D"/>
    <w:rsid w:val="008314D1"/>
    <w:rsid w:val="0083672B"/>
    <w:rsid w:val="0085111B"/>
    <w:rsid w:val="008534D6"/>
    <w:rsid w:val="0086088A"/>
    <w:rsid w:val="008921C0"/>
    <w:rsid w:val="0089557A"/>
    <w:rsid w:val="008A4D67"/>
    <w:rsid w:val="008C04FA"/>
    <w:rsid w:val="008C5408"/>
    <w:rsid w:val="008D461C"/>
    <w:rsid w:val="008D6DE2"/>
    <w:rsid w:val="008E5483"/>
    <w:rsid w:val="0090228C"/>
    <w:rsid w:val="0090459E"/>
    <w:rsid w:val="0091080B"/>
    <w:rsid w:val="009171DD"/>
    <w:rsid w:val="0092254E"/>
    <w:rsid w:val="00927BDB"/>
    <w:rsid w:val="00930929"/>
    <w:rsid w:val="00940060"/>
    <w:rsid w:val="00957725"/>
    <w:rsid w:val="00981EFB"/>
    <w:rsid w:val="00991615"/>
    <w:rsid w:val="00993E68"/>
    <w:rsid w:val="00995B80"/>
    <w:rsid w:val="00996529"/>
    <w:rsid w:val="009A1282"/>
    <w:rsid w:val="009A2377"/>
    <w:rsid w:val="009B3E8A"/>
    <w:rsid w:val="009B5209"/>
    <w:rsid w:val="009C3C9B"/>
    <w:rsid w:val="009D6AD8"/>
    <w:rsid w:val="009E37B4"/>
    <w:rsid w:val="009F14E0"/>
    <w:rsid w:val="009F2391"/>
    <w:rsid w:val="009F5CDC"/>
    <w:rsid w:val="00A04C7F"/>
    <w:rsid w:val="00A068EC"/>
    <w:rsid w:val="00A20C0F"/>
    <w:rsid w:val="00A236FD"/>
    <w:rsid w:val="00A4702D"/>
    <w:rsid w:val="00A8057C"/>
    <w:rsid w:val="00A8582A"/>
    <w:rsid w:val="00AA0CDB"/>
    <w:rsid w:val="00AB123A"/>
    <w:rsid w:val="00AB23C6"/>
    <w:rsid w:val="00AB5A58"/>
    <w:rsid w:val="00AC4204"/>
    <w:rsid w:val="00AD03B4"/>
    <w:rsid w:val="00AD624D"/>
    <w:rsid w:val="00AF23BD"/>
    <w:rsid w:val="00AF4DB6"/>
    <w:rsid w:val="00B05A81"/>
    <w:rsid w:val="00B115C6"/>
    <w:rsid w:val="00B1784F"/>
    <w:rsid w:val="00B20E1C"/>
    <w:rsid w:val="00B365D0"/>
    <w:rsid w:val="00B369AB"/>
    <w:rsid w:val="00B65182"/>
    <w:rsid w:val="00B90378"/>
    <w:rsid w:val="00BA0A1B"/>
    <w:rsid w:val="00BA0D53"/>
    <w:rsid w:val="00BA4076"/>
    <w:rsid w:val="00BB072E"/>
    <w:rsid w:val="00BB1DE3"/>
    <w:rsid w:val="00BB26C8"/>
    <w:rsid w:val="00BE03C6"/>
    <w:rsid w:val="00BF4908"/>
    <w:rsid w:val="00C1212F"/>
    <w:rsid w:val="00C3568E"/>
    <w:rsid w:val="00C36DFB"/>
    <w:rsid w:val="00C374AC"/>
    <w:rsid w:val="00C42362"/>
    <w:rsid w:val="00C57E7F"/>
    <w:rsid w:val="00C62056"/>
    <w:rsid w:val="00C6670B"/>
    <w:rsid w:val="00C700A2"/>
    <w:rsid w:val="00C73DE2"/>
    <w:rsid w:val="00C759B9"/>
    <w:rsid w:val="00C8382D"/>
    <w:rsid w:val="00C87D83"/>
    <w:rsid w:val="00C93759"/>
    <w:rsid w:val="00CA0BAC"/>
    <w:rsid w:val="00CA672E"/>
    <w:rsid w:val="00CB48AB"/>
    <w:rsid w:val="00CD0C92"/>
    <w:rsid w:val="00CF0AAA"/>
    <w:rsid w:val="00CF0D27"/>
    <w:rsid w:val="00CF1317"/>
    <w:rsid w:val="00D059D0"/>
    <w:rsid w:val="00D10485"/>
    <w:rsid w:val="00D11DD7"/>
    <w:rsid w:val="00D26AE2"/>
    <w:rsid w:val="00D26D9D"/>
    <w:rsid w:val="00D32E21"/>
    <w:rsid w:val="00D340A1"/>
    <w:rsid w:val="00D44EF7"/>
    <w:rsid w:val="00D4576A"/>
    <w:rsid w:val="00D45C6E"/>
    <w:rsid w:val="00D51DF2"/>
    <w:rsid w:val="00D52AB4"/>
    <w:rsid w:val="00D64D96"/>
    <w:rsid w:val="00D710FF"/>
    <w:rsid w:val="00D73EA5"/>
    <w:rsid w:val="00D902B0"/>
    <w:rsid w:val="00D951C4"/>
    <w:rsid w:val="00DA26D5"/>
    <w:rsid w:val="00DA321D"/>
    <w:rsid w:val="00DA43B5"/>
    <w:rsid w:val="00DB127D"/>
    <w:rsid w:val="00DB1922"/>
    <w:rsid w:val="00DC2DA4"/>
    <w:rsid w:val="00DC4192"/>
    <w:rsid w:val="00DC7AEB"/>
    <w:rsid w:val="00DD200D"/>
    <w:rsid w:val="00DD72A3"/>
    <w:rsid w:val="00DD7DAD"/>
    <w:rsid w:val="00DE2BFF"/>
    <w:rsid w:val="00DE5A62"/>
    <w:rsid w:val="00DE6CE3"/>
    <w:rsid w:val="00DF322A"/>
    <w:rsid w:val="00DF49BE"/>
    <w:rsid w:val="00E15381"/>
    <w:rsid w:val="00E44C57"/>
    <w:rsid w:val="00E45725"/>
    <w:rsid w:val="00E45A7B"/>
    <w:rsid w:val="00E50EC7"/>
    <w:rsid w:val="00E57D27"/>
    <w:rsid w:val="00E703CE"/>
    <w:rsid w:val="00E71A02"/>
    <w:rsid w:val="00E85CCE"/>
    <w:rsid w:val="00E975A4"/>
    <w:rsid w:val="00EB1CFE"/>
    <w:rsid w:val="00EB2C3E"/>
    <w:rsid w:val="00EB6EAA"/>
    <w:rsid w:val="00ED249B"/>
    <w:rsid w:val="00EE5F91"/>
    <w:rsid w:val="00EE63C4"/>
    <w:rsid w:val="00EF3AA6"/>
    <w:rsid w:val="00F00179"/>
    <w:rsid w:val="00F03FB1"/>
    <w:rsid w:val="00F05E4A"/>
    <w:rsid w:val="00F065AA"/>
    <w:rsid w:val="00F10768"/>
    <w:rsid w:val="00F1651D"/>
    <w:rsid w:val="00F27F75"/>
    <w:rsid w:val="00F3098F"/>
    <w:rsid w:val="00F32422"/>
    <w:rsid w:val="00F36002"/>
    <w:rsid w:val="00F40A8D"/>
    <w:rsid w:val="00F40F81"/>
    <w:rsid w:val="00F4255B"/>
    <w:rsid w:val="00F508C6"/>
    <w:rsid w:val="00F52C43"/>
    <w:rsid w:val="00F67C17"/>
    <w:rsid w:val="00F74A2E"/>
    <w:rsid w:val="00F85472"/>
    <w:rsid w:val="00F87D78"/>
    <w:rsid w:val="00F9125B"/>
    <w:rsid w:val="00F93158"/>
    <w:rsid w:val="00FB57AE"/>
    <w:rsid w:val="00FB68CB"/>
    <w:rsid w:val="00FD32C0"/>
    <w:rsid w:val="00FD4102"/>
    <w:rsid w:val="00FD5950"/>
    <w:rsid w:val="00FD5D32"/>
    <w:rsid w:val="00FE21F6"/>
    <w:rsid w:val="00FF20B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3700A-D55C-46CF-8FBF-A47B6846B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E55FA"/>
    <w:pPr>
      <w:keepNext/>
      <w:keepLines/>
      <w:spacing w:before="480" w:after="240" w:line="240" w:lineRule="auto"/>
      <w:jc w:val="center"/>
      <w:outlineLvl w:val="0"/>
    </w:pPr>
    <w:rPr>
      <w:rFonts w:ascii="Times New Roman" w:eastAsiaTheme="majorEastAsia" w:hAnsi="Times New Roman" w:cstheme="majorBidi"/>
      <w:b/>
      <w:bCs/>
      <w:sz w:val="28"/>
      <w:szCs w:val="28"/>
      <w:u w:val="single"/>
    </w:rPr>
  </w:style>
  <w:style w:type="paragraph" w:styleId="2">
    <w:name w:val="heading 2"/>
    <w:basedOn w:val="a"/>
    <w:next w:val="a"/>
    <w:link w:val="20"/>
    <w:uiPriority w:val="9"/>
    <w:unhideWhenUsed/>
    <w:qFormat/>
    <w:rsid w:val="00FD5D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5">
    <w:name w:val="heading 5"/>
    <w:basedOn w:val="a"/>
    <w:next w:val="a"/>
    <w:link w:val="50"/>
    <w:uiPriority w:val="9"/>
    <w:semiHidden/>
    <w:unhideWhenUsed/>
    <w:qFormat/>
    <w:rsid w:val="004D7F3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4D7F3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0A45A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4F0"/>
    <w:pPr>
      <w:ind w:left="720"/>
      <w:contextualSpacing/>
    </w:pPr>
  </w:style>
  <w:style w:type="table" w:styleId="a4">
    <w:name w:val="Table Grid"/>
    <w:basedOn w:val="a1"/>
    <w:uiPriority w:val="59"/>
    <w:rsid w:val="00193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570A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70A45"/>
  </w:style>
  <w:style w:type="paragraph" w:styleId="a6">
    <w:name w:val="Balloon Text"/>
    <w:basedOn w:val="a"/>
    <w:link w:val="a7"/>
    <w:uiPriority w:val="99"/>
    <w:semiHidden/>
    <w:unhideWhenUsed/>
    <w:rsid w:val="00570A4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70A45"/>
    <w:rPr>
      <w:rFonts w:ascii="Tahoma" w:hAnsi="Tahoma" w:cs="Tahoma"/>
      <w:sz w:val="16"/>
      <w:szCs w:val="16"/>
    </w:rPr>
  </w:style>
  <w:style w:type="paragraph" w:styleId="a8">
    <w:name w:val="caption"/>
    <w:basedOn w:val="a"/>
    <w:next w:val="a"/>
    <w:uiPriority w:val="35"/>
    <w:unhideWhenUsed/>
    <w:qFormat/>
    <w:rsid w:val="00DE6CE3"/>
    <w:pPr>
      <w:spacing w:line="240" w:lineRule="auto"/>
    </w:pPr>
    <w:rPr>
      <w:b/>
      <w:bCs/>
      <w:color w:val="4F81BD" w:themeColor="accent1"/>
      <w:sz w:val="18"/>
      <w:szCs w:val="18"/>
    </w:rPr>
  </w:style>
  <w:style w:type="paragraph" w:styleId="HTML">
    <w:name w:val="HTML Preformatted"/>
    <w:basedOn w:val="a"/>
    <w:link w:val="HTML0"/>
    <w:uiPriority w:val="99"/>
    <w:semiHidden/>
    <w:unhideWhenUsed/>
    <w:rsid w:val="00E8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85CCE"/>
    <w:rPr>
      <w:rFonts w:ascii="Courier New" w:eastAsia="Times New Roman" w:hAnsi="Courier New" w:cs="Courier New"/>
      <w:sz w:val="20"/>
      <w:szCs w:val="20"/>
      <w:lang w:eastAsia="ru-RU"/>
    </w:rPr>
  </w:style>
  <w:style w:type="character" w:customStyle="1" w:styleId="comulti">
    <w:name w:val="comulti"/>
    <w:basedOn w:val="a0"/>
    <w:rsid w:val="00E85CCE"/>
  </w:style>
  <w:style w:type="paragraph" w:styleId="a9">
    <w:name w:val="header"/>
    <w:basedOn w:val="a"/>
    <w:link w:val="aa"/>
    <w:uiPriority w:val="99"/>
    <w:unhideWhenUsed/>
    <w:rsid w:val="009F239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F2391"/>
  </w:style>
  <w:style w:type="paragraph" w:styleId="ab">
    <w:name w:val="footer"/>
    <w:basedOn w:val="a"/>
    <w:link w:val="ac"/>
    <w:unhideWhenUsed/>
    <w:rsid w:val="009F239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F2391"/>
  </w:style>
  <w:style w:type="paragraph" w:styleId="ad">
    <w:name w:val="Body Text"/>
    <w:basedOn w:val="a"/>
    <w:link w:val="ae"/>
    <w:semiHidden/>
    <w:unhideWhenUsed/>
    <w:rsid w:val="001C222C"/>
    <w:pPr>
      <w:autoSpaceDE w:val="0"/>
      <w:autoSpaceDN w:val="0"/>
      <w:spacing w:after="0" w:line="360" w:lineRule="auto"/>
      <w:jc w:val="center"/>
    </w:pPr>
    <w:rPr>
      <w:rFonts w:ascii="Times New Roman" w:eastAsia="Times New Roman" w:hAnsi="Times New Roman" w:cs="Times New Roman"/>
      <w:b/>
      <w:bCs/>
      <w:sz w:val="24"/>
      <w:szCs w:val="24"/>
      <w:lang w:eastAsia="ru-RU"/>
    </w:rPr>
  </w:style>
  <w:style w:type="character" w:customStyle="1" w:styleId="ae">
    <w:name w:val="Основной текст Знак"/>
    <w:basedOn w:val="a0"/>
    <w:link w:val="ad"/>
    <w:semiHidden/>
    <w:rsid w:val="001C222C"/>
    <w:rPr>
      <w:rFonts w:ascii="Times New Roman" w:eastAsia="Times New Roman" w:hAnsi="Times New Roman" w:cs="Times New Roman"/>
      <w:b/>
      <w:bCs/>
      <w:sz w:val="24"/>
      <w:szCs w:val="24"/>
      <w:lang w:eastAsia="ru-RU"/>
    </w:rPr>
  </w:style>
  <w:style w:type="paragraph" w:customStyle="1" w:styleId="p4">
    <w:name w:val="p4"/>
    <w:basedOn w:val="a"/>
    <w:rsid w:val="001C22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
    <w:name w:val="s1"/>
    <w:basedOn w:val="a0"/>
    <w:rsid w:val="001C222C"/>
  </w:style>
  <w:style w:type="character" w:customStyle="1" w:styleId="10">
    <w:name w:val="Заголовок 1 Знак"/>
    <w:basedOn w:val="a0"/>
    <w:link w:val="1"/>
    <w:uiPriority w:val="9"/>
    <w:rsid w:val="003E55FA"/>
    <w:rPr>
      <w:rFonts w:ascii="Times New Roman" w:eastAsiaTheme="majorEastAsia" w:hAnsi="Times New Roman" w:cstheme="majorBidi"/>
      <w:b/>
      <w:bCs/>
      <w:sz w:val="28"/>
      <w:szCs w:val="28"/>
      <w:u w:val="single"/>
    </w:rPr>
  </w:style>
  <w:style w:type="character" w:styleId="af">
    <w:name w:val="Hyperlink"/>
    <w:basedOn w:val="a0"/>
    <w:uiPriority w:val="99"/>
    <w:unhideWhenUsed/>
    <w:rsid w:val="003E55FA"/>
    <w:rPr>
      <w:color w:val="0000FF"/>
      <w:u w:val="single"/>
    </w:rPr>
  </w:style>
  <w:style w:type="paragraph" w:styleId="11">
    <w:name w:val="toc 1"/>
    <w:basedOn w:val="a"/>
    <w:next w:val="a"/>
    <w:autoRedefine/>
    <w:uiPriority w:val="39"/>
    <w:unhideWhenUsed/>
    <w:rsid w:val="00FD5D32"/>
    <w:pPr>
      <w:tabs>
        <w:tab w:val="right" w:leader="dot" w:pos="9498"/>
      </w:tabs>
      <w:spacing w:after="100" w:line="240" w:lineRule="auto"/>
      <w:jc w:val="both"/>
    </w:pPr>
    <w:rPr>
      <w:rFonts w:ascii="Times New Roman" w:hAnsi="Times New Roman"/>
      <w:sz w:val="28"/>
    </w:rPr>
  </w:style>
  <w:style w:type="paragraph" w:styleId="21">
    <w:name w:val="toc 2"/>
    <w:basedOn w:val="a"/>
    <w:next w:val="a"/>
    <w:autoRedefine/>
    <w:uiPriority w:val="39"/>
    <w:unhideWhenUsed/>
    <w:rsid w:val="003E55FA"/>
    <w:pPr>
      <w:spacing w:after="100" w:line="240" w:lineRule="auto"/>
      <w:ind w:left="278" w:firstLine="284"/>
      <w:jc w:val="both"/>
    </w:pPr>
    <w:rPr>
      <w:rFonts w:ascii="Times New Roman" w:hAnsi="Times New Roman"/>
      <w:sz w:val="28"/>
    </w:rPr>
  </w:style>
  <w:style w:type="character" w:styleId="af0">
    <w:name w:val="Placeholder Text"/>
    <w:basedOn w:val="a0"/>
    <w:uiPriority w:val="99"/>
    <w:semiHidden/>
    <w:rsid w:val="00603FDB"/>
    <w:rPr>
      <w:color w:val="808080"/>
    </w:rPr>
  </w:style>
  <w:style w:type="paragraph" w:styleId="af1">
    <w:name w:val="TOC Heading"/>
    <w:basedOn w:val="1"/>
    <w:next w:val="a"/>
    <w:uiPriority w:val="39"/>
    <w:semiHidden/>
    <w:unhideWhenUsed/>
    <w:qFormat/>
    <w:rsid w:val="0082383D"/>
    <w:pPr>
      <w:spacing w:after="0" w:line="276" w:lineRule="auto"/>
      <w:jc w:val="left"/>
      <w:outlineLvl w:val="9"/>
    </w:pPr>
    <w:rPr>
      <w:rFonts w:asciiTheme="majorHAnsi" w:hAnsiTheme="majorHAnsi"/>
      <w:color w:val="365F91" w:themeColor="accent1" w:themeShade="BF"/>
      <w:u w:val="none"/>
      <w:lang w:eastAsia="ru-RU"/>
    </w:rPr>
  </w:style>
  <w:style w:type="paragraph" w:styleId="af2">
    <w:name w:val="toa heading"/>
    <w:basedOn w:val="a"/>
    <w:next w:val="a"/>
    <w:uiPriority w:val="99"/>
    <w:semiHidden/>
    <w:unhideWhenUsed/>
    <w:rsid w:val="003229CF"/>
    <w:pPr>
      <w:spacing w:before="120"/>
    </w:pPr>
    <w:rPr>
      <w:rFonts w:asciiTheme="majorHAnsi" w:eastAsiaTheme="majorEastAsia" w:hAnsiTheme="majorHAnsi" w:cstheme="majorBidi"/>
      <w:b/>
      <w:bCs/>
      <w:sz w:val="24"/>
      <w:szCs w:val="24"/>
    </w:rPr>
  </w:style>
  <w:style w:type="paragraph" w:styleId="12">
    <w:name w:val="index 1"/>
    <w:basedOn w:val="a"/>
    <w:next w:val="a"/>
    <w:autoRedefine/>
    <w:uiPriority w:val="99"/>
    <w:semiHidden/>
    <w:unhideWhenUsed/>
    <w:rsid w:val="00424494"/>
    <w:pPr>
      <w:spacing w:after="0" w:line="240" w:lineRule="auto"/>
      <w:ind w:left="220" w:hanging="220"/>
    </w:pPr>
  </w:style>
  <w:style w:type="character" w:customStyle="1" w:styleId="20">
    <w:name w:val="Заголовок 2 Знак"/>
    <w:basedOn w:val="a0"/>
    <w:link w:val="2"/>
    <w:uiPriority w:val="9"/>
    <w:rsid w:val="00FD5D32"/>
    <w:rPr>
      <w:rFonts w:asciiTheme="majorHAnsi" w:eastAsiaTheme="majorEastAsia" w:hAnsiTheme="majorHAnsi" w:cstheme="majorBidi"/>
      <w:b/>
      <w:bCs/>
      <w:color w:val="4F81BD" w:themeColor="accent1"/>
      <w:sz w:val="26"/>
      <w:szCs w:val="26"/>
    </w:rPr>
  </w:style>
  <w:style w:type="paragraph" w:styleId="af3">
    <w:name w:val="Bibliography"/>
    <w:basedOn w:val="a"/>
    <w:next w:val="a"/>
    <w:uiPriority w:val="37"/>
    <w:unhideWhenUsed/>
    <w:rsid w:val="00D951C4"/>
  </w:style>
  <w:style w:type="character" w:customStyle="1" w:styleId="70">
    <w:name w:val="Заголовок 7 Знак"/>
    <w:basedOn w:val="a0"/>
    <w:link w:val="7"/>
    <w:uiPriority w:val="9"/>
    <w:semiHidden/>
    <w:rsid w:val="000A45AD"/>
    <w:rPr>
      <w:rFonts w:asciiTheme="majorHAnsi" w:eastAsiaTheme="majorEastAsia" w:hAnsiTheme="majorHAnsi" w:cstheme="majorBidi"/>
      <w:i/>
      <w:iCs/>
      <w:color w:val="404040" w:themeColor="text1" w:themeTint="BF"/>
    </w:rPr>
  </w:style>
  <w:style w:type="character" w:customStyle="1" w:styleId="50">
    <w:name w:val="Заголовок 5 Знак"/>
    <w:basedOn w:val="a0"/>
    <w:link w:val="5"/>
    <w:uiPriority w:val="9"/>
    <w:semiHidden/>
    <w:rsid w:val="004D7F3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4D7F37"/>
    <w:rPr>
      <w:rFonts w:asciiTheme="majorHAnsi" w:eastAsiaTheme="majorEastAsia" w:hAnsiTheme="majorHAnsi" w:cstheme="majorBidi"/>
      <w:i/>
      <w:iCs/>
      <w:color w:val="243F60" w:themeColor="accent1" w:themeShade="7F"/>
    </w:rPr>
  </w:style>
  <w:style w:type="character" w:customStyle="1" w:styleId="pl-k">
    <w:name w:val="pl-k"/>
    <w:basedOn w:val="a0"/>
    <w:rsid w:val="003730AB"/>
  </w:style>
  <w:style w:type="character" w:customStyle="1" w:styleId="pl-s">
    <w:name w:val="pl-s"/>
    <w:basedOn w:val="a0"/>
    <w:rsid w:val="003730AB"/>
  </w:style>
  <w:style w:type="character" w:customStyle="1" w:styleId="pl-pds">
    <w:name w:val="pl-pds"/>
    <w:basedOn w:val="a0"/>
    <w:rsid w:val="003730AB"/>
  </w:style>
  <w:style w:type="character" w:customStyle="1" w:styleId="pl-en">
    <w:name w:val="pl-en"/>
    <w:basedOn w:val="a0"/>
    <w:rsid w:val="003730AB"/>
  </w:style>
  <w:style w:type="character" w:customStyle="1" w:styleId="pl-c">
    <w:name w:val="pl-c"/>
    <w:basedOn w:val="a0"/>
    <w:rsid w:val="003730AB"/>
  </w:style>
  <w:style w:type="character" w:customStyle="1" w:styleId="pl-c1">
    <w:name w:val="pl-c1"/>
    <w:basedOn w:val="a0"/>
    <w:rsid w:val="003730AB"/>
  </w:style>
  <w:style w:type="character" w:customStyle="1" w:styleId="pl-smi">
    <w:name w:val="pl-smi"/>
    <w:basedOn w:val="a0"/>
    <w:rsid w:val="003730AB"/>
  </w:style>
  <w:style w:type="character" w:customStyle="1" w:styleId="pl-v">
    <w:name w:val="pl-v"/>
    <w:basedOn w:val="a0"/>
    <w:rsid w:val="003730AB"/>
  </w:style>
  <w:style w:type="character" w:styleId="HTML1">
    <w:name w:val="HTML Code"/>
    <w:basedOn w:val="a0"/>
    <w:uiPriority w:val="99"/>
    <w:semiHidden/>
    <w:unhideWhenUsed/>
    <w:rsid w:val="00FB57AE"/>
    <w:rPr>
      <w:rFonts w:ascii="Courier New" w:eastAsia="Times New Roman" w:hAnsi="Courier New" w:cs="Courier New"/>
      <w:sz w:val="20"/>
      <w:szCs w:val="20"/>
    </w:rPr>
  </w:style>
  <w:style w:type="character" w:customStyle="1" w:styleId="latex">
    <w:name w:val="latex"/>
    <w:basedOn w:val="a0"/>
    <w:rsid w:val="00444A30"/>
  </w:style>
  <w:style w:type="character" w:customStyle="1" w:styleId="mi">
    <w:name w:val="mi"/>
    <w:basedOn w:val="a0"/>
    <w:rsid w:val="00444A30"/>
  </w:style>
  <w:style w:type="character" w:customStyle="1" w:styleId="mo">
    <w:name w:val="mo"/>
    <w:basedOn w:val="a0"/>
    <w:rsid w:val="00444A30"/>
  </w:style>
  <w:style w:type="character" w:customStyle="1" w:styleId="mjxassistivemathml">
    <w:name w:val="mjx_assistive_mathml"/>
    <w:basedOn w:val="a0"/>
    <w:rsid w:val="00444A30"/>
  </w:style>
  <w:style w:type="character" w:customStyle="1" w:styleId="mn">
    <w:name w:val="mn"/>
    <w:basedOn w:val="a0"/>
    <w:rsid w:val="00444A30"/>
  </w:style>
  <w:style w:type="character" w:customStyle="1" w:styleId="mtext">
    <w:name w:val="mtext"/>
    <w:basedOn w:val="a0"/>
    <w:rsid w:val="00444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18572">
      <w:bodyDiv w:val="1"/>
      <w:marLeft w:val="0"/>
      <w:marRight w:val="0"/>
      <w:marTop w:val="0"/>
      <w:marBottom w:val="0"/>
      <w:divBdr>
        <w:top w:val="none" w:sz="0" w:space="0" w:color="auto"/>
        <w:left w:val="none" w:sz="0" w:space="0" w:color="auto"/>
        <w:bottom w:val="none" w:sz="0" w:space="0" w:color="auto"/>
        <w:right w:val="none" w:sz="0" w:space="0" w:color="auto"/>
      </w:divBdr>
    </w:div>
    <w:div w:id="83961097">
      <w:bodyDiv w:val="1"/>
      <w:marLeft w:val="0"/>
      <w:marRight w:val="0"/>
      <w:marTop w:val="0"/>
      <w:marBottom w:val="0"/>
      <w:divBdr>
        <w:top w:val="none" w:sz="0" w:space="0" w:color="auto"/>
        <w:left w:val="none" w:sz="0" w:space="0" w:color="auto"/>
        <w:bottom w:val="none" w:sz="0" w:space="0" w:color="auto"/>
        <w:right w:val="none" w:sz="0" w:space="0" w:color="auto"/>
      </w:divBdr>
    </w:div>
    <w:div w:id="140275320">
      <w:bodyDiv w:val="1"/>
      <w:marLeft w:val="0"/>
      <w:marRight w:val="0"/>
      <w:marTop w:val="0"/>
      <w:marBottom w:val="0"/>
      <w:divBdr>
        <w:top w:val="none" w:sz="0" w:space="0" w:color="auto"/>
        <w:left w:val="none" w:sz="0" w:space="0" w:color="auto"/>
        <w:bottom w:val="none" w:sz="0" w:space="0" w:color="auto"/>
        <w:right w:val="none" w:sz="0" w:space="0" w:color="auto"/>
      </w:divBdr>
    </w:div>
    <w:div w:id="153224414">
      <w:bodyDiv w:val="1"/>
      <w:marLeft w:val="0"/>
      <w:marRight w:val="0"/>
      <w:marTop w:val="0"/>
      <w:marBottom w:val="0"/>
      <w:divBdr>
        <w:top w:val="none" w:sz="0" w:space="0" w:color="auto"/>
        <w:left w:val="none" w:sz="0" w:space="0" w:color="auto"/>
        <w:bottom w:val="none" w:sz="0" w:space="0" w:color="auto"/>
        <w:right w:val="none" w:sz="0" w:space="0" w:color="auto"/>
      </w:divBdr>
    </w:div>
    <w:div w:id="173616923">
      <w:bodyDiv w:val="1"/>
      <w:marLeft w:val="0"/>
      <w:marRight w:val="0"/>
      <w:marTop w:val="0"/>
      <w:marBottom w:val="0"/>
      <w:divBdr>
        <w:top w:val="none" w:sz="0" w:space="0" w:color="auto"/>
        <w:left w:val="none" w:sz="0" w:space="0" w:color="auto"/>
        <w:bottom w:val="none" w:sz="0" w:space="0" w:color="auto"/>
        <w:right w:val="none" w:sz="0" w:space="0" w:color="auto"/>
      </w:divBdr>
    </w:div>
    <w:div w:id="185870086">
      <w:bodyDiv w:val="1"/>
      <w:marLeft w:val="0"/>
      <w:marRight w:val="0"/>
      <w:marTop w:val="0"/>
      <w:marBottom w:val="0"/>
      <w:divBdr>
        <w:top w:val="none" w:sz="0" w:space="0" w:color="auto"/>
        <w:left w:val="none" w:sz="0" w:space="0" w:color="auto"/>
        <w:bottom w:val="none" w:sz="0" w:space="0" w:color="auto"/>
        <w:right w:val="none" w:sz="0" w:space="0" w:color="auto"/>
      </w:divBdr>
    </w:div>
    <w:div w:id="234627468">
      <w:bodyDiv w:val="1"/>
      <w:marLeft w:val="0"/>
      <w:marRight w:val="0"/>
      <w:marTop w:val="0"/>
      <w:marBottom w:val="0"/>
      <w:divBdr>
        <w:top w:val="none" w:sz="0" w:space="0" w:color="auto"/>
        <w:left w:val="none" w:sz="0" w:space="0" w:color="auto"/>
        <w:bottom w:val="none" w:sz="0" w:space="0" w:color="auto"/>
        <w:right w:val="none" w:sz="0" w:space="0" w:color="auto"/>
      </w:divBdr>
    </w:div>
    <w:div w:id="260574191">
      <w:bodyDiv w:val="1"/>
      <w:marLeft w:val="0"/>
      <w:marRight w:val="0"/>
      <w:marTop w:val="0"/>
      <w:marBottom w:val="0"/>
      <w:divBdr>
        <w:top w:val="none" w:sz="0" w:space="0" w:color="auto"/>
        <w:left w:val="none" w:sz="0" w:space="0" w:color="auto"/>
        <w:bottom w:val="none" w:sz="0" w:space="0" w:color="auto"/>
        <w:right w:val="none" w:sz="0" w:space="0" w:color="auto"/>
      </w:divBdr>
    </w:div>
    <w:div w:id="268705583">
      <w:bodyDiv w:val="1"/>
      <w:marLeft w:val="0"/>
      <w:marRight w:val="0"/>
      <w:marTop w:val="0"/>
      <w:marBottom w:val="0"/>
      <w:divBdr>
        <w:top w:val="none" w:sz="0" w:space="0" w:color="auto"/>
        <w:left w:val="none" w:sz="0" w:space="0" w:color="auto"/>
        <w:bottom w:val="none" w:sz="0" w:space="0" w:color="auto"/>
        <w:right w:val="none" w:sz="0" w:space="0" w:color="auto"/>
      </w:divBdr>
    </w:div>
    <w:div w:id="277642641">
      <w:bodyDiv w:val="1"/>
      <w:marLeft w:val="0"/>
      <w:marRight w:val="0"/>
      <w:marTop w:val="0"/>
      <w:marBottom w:val="0"/>
      <w:divBdr>
        <w:top w:val="none" w:sz="0" w:space="0" w:color="auto"/>
        <w:left w:val="none" w:sz="0" w:space="0" w:color="auto"/>
        <w:bottom w:val="none" w:sz="0" w:space="0" w:color="auto"/>
        <w:right w:val="none" w:sz="0" w:space="0" w:color="auto"/>
      </w:divBdr>
    </w:div>
    <w:div w:id="328796428">
      <w:bodyDiv w:val="1"/>
      <w:marLeft w:val="0"/>
      <w:marRight w:val="0"/>
      <w:marTop w:val="0"/>
      <w:marBottom w:val="0"/>
      <w:divBdr>
        <w:top w:val="none" w:sz="0" w:space="0" w:color="auto"/>
        <w:left w:val="none" w:sz="0" w:space="0" w:color="auto"/>
        <w:bottom w:val="none" w:sz="0" w:space="0" w:color="auto"/>
        <w:right w:val="none" w:sz="0" w:space="0" w:color="auto"/>
      </w:divBdr>
    </w:div>
    <w:div w:id="331764511">
      <w:bodyDiv w:val="1"/>
      <w:marLeft w:val="0"/>
      <w:marRight w:val="0"/>
      <w:marTop w:val="0"/>
      <w:marBottom w:val="0"/>
      <w:divBdr>
        <w:top w:val="none" w:sz="0" w:space="0" w:color="auto"/>
        <w:left w:val="none" w:sz="0" w:space="0" w:color="auto"/>
        <w:bottom w:val="none" w:sz="0" w:space="0" w:color="auto"/>
        <w:right w:val="none" w:sz="0" w:space="0" w:color="auto"/>
      </w:divBdr>
      <w:divsChild>
        <w:div w:id="44110302">
          <w:marLeft w:val="0"/>
          <w:marRight w:val="0"/>
          <w:marTop w:val="240"/>
          <w:marBottom w:val="240"/>
          <w:divBdr>
            <w:top w:val="none" w:sz="0" w:space="0" w:color="auto"/>
            <w:left w:val="none" w:sz="0" w:space="0" w:color="auto"/>
            <w:bottom w:val="none" w:sz="0" w:space="0" w:color="auto"/>
            <w:right w:val="none" w:sz="0" w:space="0" w:color="auto"/>
          </w:divBdr>
        </w:div>
        <w:div w:id="179048435">
          <w:marLeft w:val="0"/>
          <w:marRight w:val="0"/>
          <w:marTop w:val="240"/>
          <w:marBottom w:val="240"/>
          <w:divBdr>
            <w:top w:val="none" w:sz="0" w:space="0" w:color="auto"/>
            <w:left w:val="none" w:sz="0" w:space="0" w:color="auto"/>
            <w:bottom w:val="none" w:sz="0" w:space="0" w:color="auto"/>
            <w:right w:val="none" w:sz="0" w:space="0" w:color="auto"/>
          </w:divBdr>
        </w:div>
        <w:div w:id="243951687">
          <w:marLeft w:val="0"/>
          <w:marRight w:val="0"/>
          <w:marTop w:val="240"/>
          <w:marBottom w:val="240"/>
          <w:divBdr>
            <w:top w:val="none" w:sz="0" w:space="0" w:color="auto"/>
            <w:left w:val="none" w:sz="0" w:space="0" w:color="auto"/>
            <w:bottom w:val="none" w:sz="0" w:space="0" w:color="auto"/>
            <w:right w:val="none" w:sz="0" w:space="0" w:color="auto"/>
          </w:divBdr>
        </w:div>
        <w:div w:id="581178994">
          <w:marLeft w:val="0"/>
          <w:marRight w:val="0"/>
          <w:marTop w:val="240"/>
          <w:marBottom w:val="240"/>
          <w:divBdr>
            <w:top w:val="none" w:sz="0" w:space="0" w:color="auto"/>
            <w:left w:val="none" w:sz="0" w:space="0" w:color="auto"/>
            <w:bottom w:val="none" w:sz="0" w:space="0" w:color="auto"/>
            <w:right w:val="none" w:sz="0" w:space="0" w:color="auto"/>
          </w:divBdr>
        </w:div>
        <w:div w:id="692729249">
          <w:marLeft w:val="0"/>
          <w:marRight w:val="0"/>
          <w:marTop w:val="240"/>
          <w:marBottom w:val="240"/>
          <w:divBdr>
            <w:top w:val="none" w:sz="0" w:space="0" w:color="auto"/>
            <w:left w:val="none" w:sz="0" w:space="0" w:color="auto"/>
            <w:bottom w:val="none" w:sz="0" w:space="0" w:color="auto"/>
            <w:right w:val="none" w:sz="0" w:space="0" w:color="auto"/>
          </w:divBdr>
        </w:div>
        <w:div w:id="756093246">
          <w:marLeft w:val="750"/>
          <w:marRight w:val="0"/>
          <w:marTop w:val="0"/>
          <w:marBottom w:val="0"/>
          <w:divBdr>
            <w:top w:val="none" w:sz="0" w:space="0" w:color="auto"/>
            <w:left w:val="none" w:sz="0" w:space="0" w:color="auto"/>
            <w:bottom w:val="none" w:sz="0" w:space="0" w:color="auto"/>
            <w:right w:val="none" w:sz="0" w:space="0" w:color="auto"/>
          </w:divBdr>
        </w:div>
        <w:div w:id="1143933485">
          <w:marLeft w:val="0"/>
          <w:marRight w:val="0"/>
          <w:marTop w:val="240"/>
          <w:marBottom w:val="240"/>
          <w:divBdr>
            <w:top w:val="none" w:sz="0" w:space="0" w:color="auto"/>
            <w:left w:val="none" w:sz="0" w:space="0" w:color="auto"/>
            <w:bottom w:val="none" w:sz="0" w:space="0" w:color="auto"/>
            <w:right w:val="none" w:sz="0" w:space="0" w:color="auto"/>
          </w:divBdr>
        </w:div>
        <w:div w:id="1506439137">
          <w:marLeft w:val="0"/>
          <w:marRight w:val="0"/>
          <w:marTop w:val="240"/>
          <w:marBottom w:val="240"/>
          <w:divBdr>
            <w:top w:val="none" w:sz="0" w:space="0" w:color="auto"/>
            <w:left w:val="none" w:sz="0" w:space="0" w:color="auto"/>
            <w:bottom w:val="none" w:sz="0" w:space="0" w:color="auto"/>
            <w:right w:val="none" w:sz="0" w:space="0" w:color="auto"/>
          </w:divBdr>
        </w:div>
        <w:div w:id="1668365613">
          <w:marLeft w:val="0"/>
          <w:marRight w:val="0"/>
          <w:marTop w:val="240"/>
          <w:marBottom w:val="240"/>
          <w:divBdr>
            <w:top w:val="none" w:sz="0" w:space="0" w:color="auto"/>
            <w:left w:val="none" w:sz="0" w:space="0" w:color="auto"/>
            <w:bottom w:val="none" w:sz="0" w:space="0" w:color="auto"/>
            <w:right w:val="none" w:sz="0" w:space="0" w:color="auto"/>
          </w:divBdr>
        </w:div>
        <w:div w:id="1851555329">
          <w:marLeft w:val="750"/>
          <w:marRight w:val="0"/>
          <w:marTop w:val="0"/>
          <w:marBottom w:val="0"/>
          <w:divBdr>
            <w:top w:val="none" w:sz="0" w:space="0" w:color="auto"/>
            <w:left w:val="none" w:sz="0" w:space="0" w:color="auto"/>
            <w:bottom w:val="none" w:sz="0" w:space="0" w:color="auto"/>
            <w:right w:val="none" w:sz="0" w:space="0" w:color="auto"/>
          </w:divBdr>
        </w:div>
        <w:div w:id="1987469602">
          <w:marLeft w:val="0"/>
          <w:marRight w:val="0"/>
          <w:marTop w:val="240"/>
          <w:marBottom w:val="240"/>
          <w:divBdr>
            <w:top w:val="none" w:sz="0" w:space="0" w:color="auto"/>
            <w:left w:val="none" w:sz="0" w:space="0" w:color="auto"/>
            <w:bottom w:val="none" w:sz="0" w:space="0" w:color="auto"/>
            <w:right w:val="none" w:sz="0" w:space="0" w:color="auto"/>
          </w:divBdr>
        </w:div>
        <w:div w:id="2025671240">
          <w:marLeft w:val="0"/>
          <w:marRight w:val="0"/>
          <w:marTop w:val="240"/>
          <w:marBottom w:val="240"/>
          <w:divBdr>
            <w:top w:val="none" w:sz="0" w:space="0" w:color="auto"/>
            <w:left w:val="none" w:sz="0" w:space="0" w:color="auto"/>
            <w:bottom w:val="none" w:sz="0" w:space="0" w:color="auto"/>
            <w:right w:val="none" w:sz="0" w:space="0" w:color="auto"/>
          </w:divBdr>
        </w:div>
        <w:div w:id="2075351493">
          <w:marLeft w:val="0"/>
          <w:marRight w:val="0"/>
          <w:marTop w:val="240"/>
          <w:marBottom w:val="240"/>
          <w:divBdr>
            <w:top w:val="none" w:sz="0" w:space="0" w:color="auto"/>
            <w:left w:val="none" w:sz="0" w:space="0" w:color="auto"/>
            <w:bottom w:val="none" w:sz="0" w:space="0" w:color="auto"/>
            <w:right w:val="none" w:sz="0" w:space="0" w:color="auto"/>
          </w:divBdr>
        </w:div>
        <w:div w:id="2101020447">
          <w:marLeft w:val="0"/>
          <w:marRight w:val="0"/>
          <w:marTop w:val="240"/>
          <w:marBottom w:val="240"/>
          <w:divBdr>
            <w:top w:val="none" w:sz="0" w:space="0" w:color="auto"/>
            <w:left w:val="none" w:sz="0" w:space="0" w:color="auto"/>
            <w:bottom w:val="none" w:sz="0" w:space="0" w:color="auto"/>
            <w:right w:val="none" w:sz="0" w:space="0" w:color="auto"/>
          </w:divBdr>
        </w:div>
      </w:divsChild>
    </w:div>
    <w:div w:id="409696413">
      <w:bodyDiv w:val="1"/>
      <w:marLeft w:val="0"/>
      <w:marRight w:val="0"/>
      <w:marTop w:val="0"/>
      <w:marBottom w:val="0"/>
      <w:divBdr>
        <w:top w:val="none" w:sz="0" w:space="0" w:color="auto"/>
        <w:left w:val="none" w:sz="0" w:space="0" w:color="auto"/>
        <w:bottom w:val="none" w:sz="0" w:space="0" w:color="auto"/>
        <w:right w:val="none" w:sz="0" w:space="0" w:color="auto"/>
      </w:divBdr>
    </w:div>
    <w:div w:id="437257647">
      <w:bodyDiv w:val="1"/>
      <w:marLeft w:val="0"/>
      <w:marRight w:val="0"/>
      <w:marTop w:val="0"/>
      <w:marBottom w:val="0"/>
      <w:divBdr>
        <w:top w:val="none" w:sz="0" w:space="0" w:color="auto"/>
        <w:left w:val="none" w:sz="0" w:space="0" w:color="auto"/>
        <w:bottom w:val="none" w:sz="0" w:space="0" w:color="auto"/>
        <w:right w:val="none" w:sz="0" w:space="0" w:color="auto"/>
      </w:divBdr>
      <w:divsChild>
        <w:div w:id="117182943">
          <w:marLeft w:val="0"/>
          <w:marRight w:val="0"/>
          <w:marTop w:val="240"/>
          <w:marBottom w:val="240"/>
          <w:divBdr>
            <w:top w:val="none" w:sz="0" w:space="0" w:color="auto"/>
            <w:left w:val="none" w:sz="0" w:space="0" w:color="auto"/>
            <w:bottom w:val="none" w:sz="0" w:space="0" w:color="auto"/>
            <w:right w:val="none" w:sz="0" w:space="0" w:color="auto"/>
          </w:divBdr>
        </w:div>
        <w:div w:id="117460022">
          <w:marLeft w:val="0"/>
          <w:marRight w:val="0"/>
          <w:marTop w:val="240"/>
          <w:marBottom w:val="240"/>
          <w:divBdr>
            <w:top w:val="none" w:sz="0" w:space="0" w:color="auto"/>
            <w:left w:val="none" w:sz="0" w:space="0" w:color="auto"/>
            <w:bottom w:val="none" w:sz="0" w:space="0" w:color="auto"/>
            <w:right w:val="none" w:sz="0" w:space="0" w:color="auto"/>
          </w:divBdr>
        </w:div>
        <w:div w:id="240332387">
          <w:marLeft w:val="0"/>
          <w:marRight w:val="0"/>
          <w:marTop w:val="240"/>
          <w:marBottom w:val="240"/>
          <w:divBdr>
            <w:top w:val="none" w:sz="0" w:space="0" w:color="auto"/>
            <w:left w:val="none" w:sz="0" w:space="0" w:color="auto"/>
            <w:bottom w:val="none" w:sz="0" w:space="0" w:color="auto"/>
            <w:right w:val="none" w:sz="0" w:space="0" w:color="auto"/>
          </w:divBdr>
        </w:div>
        <w:div w:id="279461830">
          <w:marLeft w:val="0"/>
          <w:marRight w:val="0"/>
          <w:marTop w:val="240"/>
          <w:marBottom w:val="240"/>
          <w:divBdr>
            <w:top w:val="none" w:sz="0" w:space="0" w:color="auto"/>
            <w:left w:val="none" w:sz="0" w:space="0" w:color="auto"/>
            <w:bottom w:val="none" w:sz="0" w:space="0" w:color="auto"/>
            <w:right w:val="none" w:sz="0" w:space="0" w:color="auto"/>
          </w:divBdr>
        </w:div>
        <w:div w:id="373510165">
          <w:marLeft w:val="750"/>
          <w:marRight w:val="0"/>
          <w:marTop w:val="0"/>
          <w:marBottom w:val="0"/>
          <w:divBdr>
            <w:top w:val="none" w:sz="0" w:space="0" w:color="auto"/>
            <w:left w:val="none" w:sz="0" w:space="0" w:color="auto"/>
            <w:bottom w:val="none" w:sz="0" w:space="0" w:color="auto"/>
            <w:right w:val="none" w:sz="0" w:space="0" w:color="auto"/>
          </w:divBdr>
        </w:div>
        <w:div w:id="460880534">
          <w:marLeft w:val="0"/>
          <w:marRight w:val="0"/>
          <w:marTop w:val="240"/>
          <w:marBottom w:val="240"/>
          <w:divBdr>
            <w:top w:val="none" w:sz="0" w:space="0" w:color="auto"/>
            <w:left w:val="none" w:sz="0" w:space="0" w:color="auto"/>
            <w:bottom w:val="none" w:sz="0" w:space="0" w:color="auto"/>
            <w:right w:val="none" w:sz="0" w:space="0" w:color="auto"/>
          </w:divBdr>
        </w:div>
        <w:div w:id="511922286">
          <w:marLeft w:val="0"/>
          <w:marRight w:val="0"/>
          <w:marTop w:val="240"/>
          <w:marBottom w:val="240"/>
          <w:divBdr>
            <w:top w:val="none" w:sz="0" w:space="0" w:color="auto"/>
            <w:left w:val="none" w:sz="0" w:space="0" w:color="auto"/>
            <w:bottom w:val="none" w:sz="0" w:space="0" w:color="auto"/>
            <w:right w:val="none" w:sz="0" w:space="0" w:color="auto"/>
          </w:divBdr>
        </w:div>
        <w:div w:id="580483231">
          <w:marLeft w:val="0"/>
          <w:marRight w:val="0"/>
          <w:marTop w:val="240"/>
          <w:marBottom w:val="240"/>
          <w:divBdr>
            <w:top w:val="none" w:sz="0" w:space="0" w:color="auto"/>
            <w:left w:val="none" w:sz="0" w:space="0" w:color="auto"/>
            <w:bottom w:val="none" w:sz="0" w:space="0" w:color="auto"/>
            <w:right w:val="none" w:sz="0" w:space="0" w:color="auto"/>
          </w:divBdr>
        </w:div>
        <w:div w:id="871649599">
          <w:marLeft w:val="0"/>
          <w:marRight w:val="0"/>
          <w:marTop w:val="240"/>
          <w:marBottom w:val="240"/>
          <w:divBdr>
            <w:top w:val="none" w:sz="0" w:space="0" w:color="auto"/>
            <w:left w:val="none" w:sz="0" w:space="0" w:color="auto"/>
            <w:bottom w:val="none" w:sz="0" w:space="0" w:color="auto"/>
            <w:right w:val="none" w:sz="0" w:space="0" w:color="auto"/>
          </w:divBdr>
        </w:div>
        <w:div w:id="904880045">
          <w:marLeft w:val="0"/>
          <w:marRight w:val="0"/>
          <w:marTop w:val="240"/>
          <w:marBottom w:val="240"/>
          <w:divBdr>
            <w:top w:val="none" w:sz="0" w:space="0" w:color="auto"/>
            <w:left w:val="none" w:sz="0" w:space="0" w:color="auto"/>
            <w:bottom w:val="none" w:sz="0" w:space="0" w:color="auto"/>
            <w:right w:val="none" w:sz="0" w:space="0" w:color="auto"/>
          </w:divBdr>
        </w:div>
        <w:div w:id="1118916911">
          <w:marLeft w:val="0"/>
          <w:marRight w:val="0"/>
          <w:marTop w:val="240"/>
          <w:marBottom w:val="240"/>
          <w:divBdr>
            <w:top w:val="none" w:sz="0" w:space="0" w:color="auto"/>
            <w:left w:val="none" w:sz="0" w:space="0" w:color="auto"/>
            <w:bottom w:val="none" w:sz="0" w:space="0" w:color="auto"/>
            <w:right w:val="none" w:sz="0" w:space="0" w:color="auto"/>
          </w:divBdr>
        </w:div>
        <w:div w:id="1540781381">
          <w:marLeft w:val="0"/>
          <w:marRight w:val="0"/>
          <w:marTop w:val="240"/>
          <w:marBottom w:val="240"/>
          <w:divBdr>
            <w:top w:val="none" w:sz="0" w:space="0" w:color="auto"/>
            <w:left w:val="none" w:sz="0" w:space="0" w:color="auto"/>
            <w:bottom w:val="none" w:sz="0" w:space="0" w:color="auto"/>
            <w:right w:val="none" w:sz="0" w:space="0" w:color="auto"/>
          </w:divBdr>
        </w:div>
      </w:divsChild>
    </w:div>
    <w:div w:id="516893662">
      <w:bodyDiv w:val="1"/>
      <w:marLeft w:val="0"/>
      <w:marRight w:val="0"/>
      <w:marTop w:val="0"/>
      <w:marBottom w:val="0"/>
      <w:divBdr>
        <w:top w:val="none" w:sz="0" w:space="0" w:color="auto"/>
        <w:left w:val="none" w:sz="0" w:space="0" w:color="auto"/>
        <w:bottom w:val="none" w:sz="0" w:space="0" w:color="auto"/>
        <w:right w:val="none" w:sz="0" w:space="0" w:color="auto"/>
      </w:divBdr>
    </w:div>
    <w:div w:id="537157767">
      <w:bodyDiv w:val="1"/>
      <w:marLeft w:val="0"/>
      <w:marRight w:val="0"/>
      <w:marTop w:val="0"/>
      <w:marBottom w:val="0"/>
      <w:divBdr>
        <w:top w:val="none" w:sz="0" w:space="0" w:color="auto"/>
        <w:left w:val="none" w:sz="0" w:space="0" w:color="auto"/>
        <w:bottom w:val="none" w:sz="0" w:space="0" w:color="auto"/>
        <w:right w:val="none" w:sz="0" w:space="0" w:color="auto"/>
      </w:divBdr>
    </w:div>
    <w:div w:id="590893019">
      <w:bodyDiv w:val="1"/>
      <w:marLeft w:val="0"/>
      <w:marRight w:val="0"/>
      <w:marTop w:val="0"/>
      <w:marBottom w:val="0"/>
      <w:divBdr>
        <w:top w:val="none" w:sz="0" w:space="0" w:color="auto"/>
        <w:left w:val="none" w:sz="0" w:space="0" w:color="auto"/>
        <w:bottom w:val="none" w:sz="0" w:space="0" w:color="auto"/>
        <w:right w:val="none" w:sz="0" w:space="0" w:color="auto"/>
      </w:divBdr>
    </w:div>
    <w:div w:id="602493986">
      <w:bodyDiv w:val="1"/>
      <w:marLeft w:val="0"/>
      <w:marRight w:val="0"/>
      <w:marTop w:val="0"/>
      <w:marBottom w:val="0"/>
      <w:divBdr>
        <w:top w:val="none" w:sz="0" w:space="0" w:color="auto"/>
        <w:left w:val="none" w:sz="0" w:space="0" w:color="auto"/>
        <w:bottom w:val="none" w:sz="0" w:space="0" w:color="auto"/>
        <w:right w:val="none" w:sz="0" w:space="0" w:color="auto"/>
      </w:divBdr>
    </w:div>
    <w:div w:id="639113268">
      <w:bodyDiv w:val="1"/>
      <w:marLeft w:val="0"/>
      <w:marRight w:val="0"/>
      <w:marTop w:val="0"/>
      <w:marBottom w:val="0"/>
      <w:divBdr>
        <w:top w:val="none" w:sz="0" w:space="0" w:color="auto"/>
        <w:left w:val="none" w:sz="0" w:space="0" w:color="auto"/>
        <w:bottom w:val="none" w:sz="0" w:space="0" w:color="auto"/>
        <w:right w:val="none" w:sz="0" w:space="0" w:color="auto"/>
      </w:divBdr>
    </w:div>
    <w:div w:id="645013187">
      <w:bodyDiv w:val="1"/>
      <w:marLeft w:val="0"/>
      <w:marRight w:val="0"/>
      <w:marTop w:val="0"/>
      <w:marBottom w:val="0"/>
      <w:divBdr>
        <w:top w:val="none" w:sz="0" w:space="0" w:color="auto"/>
        <w:left w:val="none" w:sz="0" w:space="0" w:color="auto"/>
        <w:bottom w:val="none" w:sz="0" w:space="0" w:color="auto"/>
        <w:right w:val="none" w:sz="0" w:space="0" w:color="auto"/>
      </w:divBdr>
    </w:div>
    <w:div w:id="675306340">
      <w:bodyDiv w:val="1"/>
      <w:marLeft w:val="0"/>
      <w:marRight w:val="0"/>
      <w:marTop w:val="0"/>
      <w:marBottom w:val="0"/>
      <w:divBdr>
        <w:top w:val="none" w:sz="0" w:space="0" w:color="auto"/>
        <w:left w:val="none" w:sz="0" w:space="0" w:color="auto"/>
        <w:bottom w:val="none" w:sz="0" w:space="0" w:color="auto"/>
        <w:right w:val="none" w:sz="0" w:space="0" w:color="auto"/>
      </w:divBdr>
    </w:div>
    <w:div w:id="692413410">
      <w:bodyDiv w:val="1"/>
      <w:marLeft w:val="0"/>
      <w:marRight w:val="0"/>
      <w:marTop w:val="0"/>
      <w:marBottom w:val="0"/>
      <w:divBdr>
        <w:top w:val="none" w:sz="0" w:space="0" w:color="auto"/>
        <w:left w:val="none" w:sz="0" w:space="0" w:color="auto"/>
        <w:bottom w:val="none" w:sz="0" w:space="0" w:color="auto"/>
        <w:right w:val="none" w:sz="0" w:space="0" w:color="auto"/>
      </w:divBdr>
    </w:div>
    <w:div w:id="822820155">
      <w:bodyDiv w:val="1"/>
      <w:marLeft w:val="0"/>
      <w:marRight w:val="0"/>
      <w:marTop w:val="0"/>
      <w:marBottom w:val="0"/>
      <w:divBdr>
        <w:top w:val="none" w:sz="0" w:space="0" w:color="auto"/>
        <w:left w:val="none" w:sz="0" w:space="0" w:color="auto"/>
        <w:bottom w:val="none" w:sz="0" w:space="0" w:color="auto"/>
        <w:right w:val="none" w:sz="0" w:space="0" w:color="auto"/>
      </w:divBdr>
    </w:div>
    <w:div w:id="863246393">
      <w:bodyDiv w:val="1"/>
      <w:marLeft w:val="0"/>
      <w:marRight w:val="0"/>
      <w:marTop w:val="0"/>
      <w:marBottom w:val="0"/>
      <w:divBdr>
        <w:top w:val="none" w:sz="0" w:space="0" w:color="auto"/>
        <w:left w:val="none" w:sz="0" w:space="0" w:color="auto"/>
        <w:bottom w:val="none" w:sz="0" w:space="0" w:color="auto"/>
        <w:right w:val="none" w:sz="0" w:space="0" w:color="auto"/>
      </w:divBdr>
    </w:div>
    <w:div w:id="951934043">
      <w:bodyDiv w:val="1"/>
      <w:marLeft w:val="0"/>
      <w:marRight w:val="0"/>
      <w:marTop w:val="0"/>
      <w:marBottom w:val="0"/>
      <w:divBdr>
        <w:top w:val="none" w:sz="0" w:space="0" w:color="auto"/>
        <w:left w:val="none" w:sz="0" w:space="0" w:color="auto"/>
        <w:bottom w:val="none" w:sz="0" w:space="0" w:color="auto"/>
        <w:right w:val="none" w:sz="0" w:space="0" w:color="auto"/>
      </w:divBdr>
    </w:div>
    <w:div w:id="1009137582">
      <w:bodyDiv w:val="1"/>
      <w:marLeft w:val="0"/>
      <w:marRight w:val="0"/>
      <w:marTop w:val="0"/>
      <w:marBottom w:val="0"/>
      <w:divBdr>
        <w:top w:val="none" w:sz="0" w:space="0" w:color="auto"/>
        <w:left w:val="none" w:sz="0" w:space="0" w:color="auto"/>
        <w:bottom w:val="none" w:sz="0" w:space="0" w:color="auto"/>
        <w:right w:val="none" w:sz="0" w:space="0" w:color="auto"/>
      </w:divBdr>
    </w:div>
    <w:div w:id="1014263165">
      <w:bodyDiv w:val="1"/>
      <w:marLeft w:val="0"/>
      <w:marRight w:val="0"/>
      <w:marTop w:val="0"/>
      <w:marBottom w:val="0"/>
      <w:divBdr>
        <w:top w:val="none" w:sz="0" w:space="0" w:color="auto"/>
        <w:left w:val="none" w:sz="0" w:space="0" w:color="auto"/>
        <w:bottom w:val="none" w:sz="0" w:space="0" w:color="auto"/>
        <w:right w:val="none" w:sz="0" w:space="0" w:color="auto"/>
      </w:divBdr>
      <w:divsChild>
        <w:div w:id="63335743">
          <w:marLeft w:val="0"/>
          <w:marRight w:val="0"/>
          <w:marTop w:val="240"/>
          <w:marBottom w:val="240"/>
          <w:divBdr>
            <w:top w:val="none" w:sz="0" w:space="0" w:color="auto"/>
            <w:left w:val="none" w:sz="0" w:space="0" w:color="auto"/>
            <w:bottom w:val="none" w:sz="0" w:space="0" w:color="auto"/>
            <w:right w:val="none" w:sz="0" w:space="0" w:color="auto"/>
          </w:divBdr>
        </w:div>
        <w:div w:id="634718418">
          <w:marLeft w:val="0"/>
          <w:marRight w:val="0"/>
          <w:marTop w:val="240"/>
          <w:marBottom w:val="240"/>
          <w:divBdr>
            <w:top w:val="none" w:sz="0" w:space="0" w:color="auto"/>
            <w:left w:val="none" w:sz="0" w:space="0" w:color="auto"/>
            <w:bottom w:val="none" w:sz="0" w:space="0" w:color="auto"/>
            <w:right w:val="none" w:sz="0" w:space="0" w:color="auto"/>
          </w:divBdr>
        </w:div>
        <w:div w:id="805317057">
          <w:marLeft w:val="0"/>
          <w:marRight w:val="0"/>
          <w:marTop w:val="240"/>
          <w:marBottom w:val="240"/>
          <w:divBdr>
            <w:top w:val="none" w:sz="0" w:space="0" w:color="auto"/>
            <w:left w:val="none" w:sz="0" w:space="0" w:color="auto"/>
            <w:bottom w:val="none" w:sz="0" w:space="0" w:color="auto"/>
            <w:right w:val="none" w:sz="0" w:space="0" w:color="auto"/>
          </w:divBdr>
        </w:div>
        <w:div w:id="1951740539">
          <w:marLeft w:val="0"/>
          <w:marRight w:val="0"/>
          <w:marTop w:val="240"/>
          <w:marBottom w:val="240"/>
          <w:divBdr>
            <w:top w:val="none" w:sz="0" w:space="0" w:color="auto"/>
            <w:left w:val="none" w:sz="0" w:space="0" w:color="auto"/>
            <w:bottom w:val="none" w:sz="0" w:space="0" w:color="auto"/>
            <w:right w:val="none" w:sz="0" w:space="0" w:color="auto"/>
          </w:divBdr>
        </w:div>
        <w:div w:id="2014919207">
          <w:marLeft w:val="0"/>
          <w:marRight w:val="0"/>
          <w:marTop w:val="240"/>
          <w:marBottom w:val="240"/>
          <w:divBdr>
            <w:top w:val="none" w:sz="0" w:space="0" w:color="auto"/>
            <w:left w:val="none" w:sz="0" w:space="0" w:color="auto"/>
            <w:bottom w:val="none" w:sz="0" w:space="0" w:color="auto"/>
            <w:right w:val="none" w:sz="0" w:space="0" w:color="auto"/>
          </w:divBdr>
        </w:div>
        <w:div w:id="2121532930">
          <w:marLeft w:val="0"/>
          <w:marRight w:val="0"/>
          <w:marTop w:val="240"/>
          <w:marBottom w:val="240"/>
          <w:divBdr>
            <w:top w:val="none" w:sz="0" w:space="0" w:color="auto"/>
            <w:left w:val="none" w:sz="0" w:space="0" w:color="auto"/>
            <w:bottom w:val="none" w:sz="0" w:space="0" w:color="auto"/>
            <w:right w:val="none" w:sz="0" w:space="0" w:color="auto"/>
          </w:divBdr>
        </w:div>
      </w:divsChild>
    </w:div>
    <w:div w:id="1045838377">
      <w:bodyDiv w:val="1"/>
      <w:marLeft w:val="0"/>
      <w:marRight w:val="0"/>
      <w:marTop w:val="0"/>
      <w:marBottom w:val="0"/>
      <w:divBdr>
        <w:top w:val="none" w:sz="0" w:space="0" w:color="auto"/>
        <w:left w:val="none" w:sz="0" w:space="0" w:color="auto"/>
        <w:bottom w:val="none" w:sz="0" w:space="0" w:color="auto"/>
        <w:right w:val="none" w:sz="0" w:space="0" w:color="auto"/>
      </w:divBdr>
    </w:div>
    <w:div w:id="1063210591">
      <w:bodyDiv w:val="1"/>
      <w:marLeft w:val="0"/>
      <w:marRight w:val="0"/>
      <w:marTop w:val="0"/>
      <w:marBottom w:val="0"/>
      <w:divBdr>
        <w:top w:val="none" w:sz="0" w:space="0" w:color="auto"/>
        <w:left w:val="none" w:sz="0" w:space="0" w:color="auto"/>
        <w:bottom w:val="none" w:sz="0" w:space="0" w:color="auto"/>
        <w:right w:val="none" w:sz="0" w:space="0" w:color="auto"/>
      </w:divBdr>
    </w:div>
    <w:div w:id="1114641378">
      <w:bodyDiv w:val="1"/>
      <w:marLeft w:val="0"/>
      <w:marRight w:val="0"/>
      <w:marTop w:val="0"/>
      <w:marBottom w:val="0"/>
      <w:divBdr>
        <w:top w:val="none" w:sz="0" w:space="0" w:color="auto"/>
        <w:left w:val="none" w:sz="0" w:space="0" w:color="auto"/>
        <w:bottom w:val="none" w:sz="0" w:space="0" w:color="auto"/>
        <w:right w:val="none" w:sz="0" w:space="0" w:color="auto"/>
      </w:divBdr>
    </w:div>
    <w:div w:id="1171722261">
      <w:bodyDiv w:val="1"/>
      <w:marLeft w:val="0"/>
      <w:marRight w:val="0"/>
      <w:marTop w:val="0"/>
      <w:marBottom w:val="0"/>
      <w:divBdr>
        <w:top w:val="none" w:sz="0" w:space="0" w:color="auto"/>
        <w:left w:val="none" w:sz="0" w:space="0" w:color="auto"/>
        <w:bottom w:val="none" w:sz="0" w:space="0" w:color="auto"/>
        <w:right w:val="none" w:sz="0" w:space="0" w:color="auto"/>
      </w:divBdr>
    </w:div>
    <w:div w:id="1222640813">
      <w:bodyDiv w:val="1"/>
      <w:marLeft w:val="0"/>
      <w:marRight w:val="0"/>
      <w:marTop w:val="0"/>
      <w:marBottom w:val="0"/>
      <w:divBdr>
        <w:top w:val="none" w:sz="0" w:space="0" w:color="auto"/>
        <w:left w:val="none" w:sz="0" w:space="0" w:color="auto"/>
        <w:bottom w:val="none" w:sz="0" w:space="0" w:color="auto"/>
        <w:right w:val="none" w:sz="0" w:space="0" w:color="auto"/>
      </w:divBdr>
      <w:divsChild>
        <w:div w:id="41754460">
          <w:marLeft w:val="0"/>
          <w:marRight w:val="0"/>
          <w:marTop w:val="240"/>
          <w:marBottom w:val="240"/>
          <w:divBdr>
            <w:top w:val="none" w:sz="0" w:space="0" w:color="auto"/>
            <w:left w:val="none" w:sz="0" w:space="0" w:color="auto"/>
            <w:bottom w:val="none" w:sz="0" w:space="0" w:color="auto"/>
            <w:right w:val="none" w:sz="0" w:space="0" w:color="auto"/>
          </w:divBdr>
        </w:div>
        <w:div w:id="238058171">
          <w:marLeft w:val="0"/>
          <w:marRight w:val="0"/>
          <w:marTop w:val="240"/>
          <w:marBottom w:val="240"/>
          <w:divBdr>
            <w:top w:val="none" w:sz="0" w:space="0" w:color="auto"/>
            <w:left w:val="none" w:sz="0" w:space="0" w:color="auto"/>
            <w:bottom w:val="none" w:sz="0" w:space="0" w:color="auto"/>
            <w:right w:val="none" w:sz="0" w:space="0" w:color="auto"/>
          </w:divBdr>
        </w:div>
        <w:div w:id="393352212">
          <w:marLeft w:val="0"/>
          <w:marRight w:val="0"/>
          <w:marTop w:val="240"/>
          <w:marBottom w:val="240"/>
          <w:divBdr>
            <w:top w:val="none" w:sz="0" w:space="0" w:color="auto"/>
            <w:left w:val="none" w:sz="0" w:space="0" w:color="auto"/>
            <w:bottom w:val="none" w:sz="0" w:space="0" w:color="auto"/>
            <w:right w:val="none" w:sz="0" w:space="0" w:color="auto"/>
          </w:divBdr>
        </w:div>
        <w:div w:id="570426089">
          <w:marLeft w:val="0"/>
          <w:marRight w:val="0"/>
          <w:marTop w:val="240"/>
          <w:marBottom w:val="240"/>
          <w:divBdr>
            <w:top w:val="none" w:sz="0" w:space="0" w:color="auto"/>
            <w:left w:val="none" w:sz="0" w:space="0" w:color="auto"/>
            <w:bottom w:val="none" w:sz="0" w:space="0" w:color="auto"/>
            <w:right w:val="none" w:sz="0" w:space="0" w:color="auto"/>
          </w:divBdr>
        </w:div>
        <w:div w:id="703091499">
          <w:marLeft w:val="0"/>
          <w:marRight w:val="0"/>
          <w:marTop w:val="240"/>
          <w:marBottom w:val="240"/>
          <w:divBdr>
            <w:top w:val="none" w:sz="0" w:space="0" w:color="auto"/>
            <w:left w:val="none" w:sz="0" w:space="0" w:color="auto"/>
            <w:bottom w:val="none" w:sz="0" w:space="0" w:color="auto"/>
            <w:right w:val="none" w:sz="0" w:space="0" w:color="auto"/>
          </w:divBdr>
        </w:div>
        <w:div w:id="721490090">
          <w:marLeft w:val="0"/>
          <w:marRight w:val="0"/>
          <w:marTop w:val="240"/>
          <w:marBottom w:val="240"/>
          <w:divBdr>
            <w:top w:val="none" w:sz="0" w:space="0" w:color="auto"/>
            <w:left w:val="none" w:sz="0" w:space="0" w:color="auto"/>
            <w:bottom w:val="none" w:sz="0" w:space="0" w:color="auto"/>
            <w:right w:val="none" w:sz="0" w:space="0" w:color="auto"/>
          </w:divBdr>
        </w:div>
        <w:div w:id="740759649">
          <w:marLeft w:val="0"/>
          <w:marRight w:val="0"/>
          <w:marTop w:val="240"/>
          <w:marBottom w:val="240"/>
          <w:divBdr>
            <w:top w:val="none" w:sz="0" w:space="0" w:color="auto"/>
            <w:left w:val="none" w:sz="0" w:space="0" w:color="auto"/>
            <w:bottom w:val="none" w:sz="0" w:space="0" w:color="auto"/>
            <w:right w:val="none" w:sz="0" w:space="0" w:color="auto"/>
          </w:divBdr>
        </w:div>
        <w:div w:id="1058168819">
          <w:marLeft w:val="0"/>
          <w:marRight w:val="0"/>
          <w:marTop w:val="240"/>
          <w:marBottom w:val="240"/>
          <w:divBdr>
            <w:top w:val="none" w:sz="0" w:space="0" w:color="auto"/>
            <w:left w:val="none" w:sz="0" w:space="0" w:color="auto"/>
            <w:bottom w:val="none" w:sz="0" w:space="0" w:color="auto"/>
            <w:right w:val="none" w:sz="0" w:space="0" w:color="auto"/>
          </w:divBdr>
        </w:div>
        <w:div w:id="1438478865">
          <w:marLeft w:val="0"/>
          <w:marRight w:val="0"/>
          <w:marTop w:val="240"/>
          <w:marBottom w:val="240"/>
          <w:divBdr>
            <w:top w:val="none" w:sz="0" w:space="0" w:color="auto"/>
            <w:left w:val="none" w:sz="0" w:space="0" w:color="auto"/>
            <w:bottom w:val="none" w:sz="0" w:space="0" w:color="auto"/>
            <w:right w:val="none" w:sz="0" w:space="0" w:color="auto"/>
          </w:divBdr>
        </w:div>
        <w:div w:id="1481190904">
          <w:marLeft w:val="0"/>
          <w:marRight w:val="0"/>
          <w:marTop w:val="240"/>
          <w:marBottom w:val="240"/>
          <w:divBdr>
            <w:top w:val="none" w:sz="0" w:space="0" w:color="auto"/>
            <w:left w:val="none" w:sz="0" w:space="0" w:color="auto"/>
            <w:bottom w:val="none" w:sz="0" w:space="0" w:color="auto"/>
            <w:right w:val="none" w:sz="0" w:space="0" w:color="auto"/>
          </w:divBdr>
        </w:div>
      </w:divsChild>
    </w:div>
    <w:div w:id="1252936811">
      <w:bodyDiv w:val="1"/>
      <w:marLeft w:val="0"/>
      <w:marRight w:val="0"/>
      <w:marTop w:val="0"/>
      <w:marBottom w:val="0"/>
      <w:divBdr>
        <w:top w:val="none" w:sz="0" w:space="0" w:color="auto"/>
        <w:left w:val="none" w:sz="0" w:space="0" w:color="auto"/>
        <w:bottom w:val="none" w:sz="0" w:space="0" w:color="auto"/>
        <w:right w:val="none" w:sz="0" w:space="0" w:color="auto"/>
      </w:divBdr>
      <w:divsChild>
        <w:div w:id="550384732">
          <w:marLeft w:val="0"/>
          <w:marRight w:val="0"/>
          <w:marTop w:val="0"/>
          <w:marBottom w:val="0"/>
          <w:divBdr>
            <w:top w:val="none" w:sz="0" w:space="0" w:color="auto"/>
            <w:left w:val="none" w:sz="0" w:space="0" w:color="auto"/>
            <w:bottom w:val="none" w:sz="0" w:space="0" w:color="auto"/>
            <w:right w:val="none" w:sz="0" w:space="0" w:color="auto"/>
          </w:divBdr>
        </w:div>
      </w:divsChild>
    </w:div>
    <w:div w:id="1269317434">
      <w:bodyDiv w:val="1"/>
      <w:marLeft w:val="0"/>
      <w:marRight w:val="0"/>
      <w:marTop w:val="0"/>
      <w:marBottom w:val="0"/>
      <w:divBdr>
        <w:top w:val="none" w:sz="0" w:space="0" w:color="auto"/>
        <w:left w:val="none" w:sz="0" w:space="0" w:color="auto"/>
        <w:bottom w:val="none" w:sz="0" w:space="0" w:color="auto"/>
        <w:right w:val="none" w:sz="0" w:space="0" w:color="auto"/>
      </w:divBdr>
    </w:div>
    <w:div w:id="1274438507">
      <w:bodyDiv w:val="1"/>
      <w:marLeft w:val="0"/>
      <w:marRight w:val="0"/>
      <w:marTop w:val="0"/>
      <w:marBottom w:val="0"/>
      <w:divBdr>
        <w:top w:val="none" w:sz="0" w:space="0" w:color="auto"/>
        <w:left w:val="none" w:sz="0" w:space="0" w:color="auto"/>
        <w:bottom w:val="none" w:sz="0" w:space="0" w:color="auto"/>
        <w:right w:val="none" w:sz="0" w:space="0" w:color="auto"/>
      </w:divBdr>
    </w:div>
    <w:div w:id="1373916483">
      <w:bodyDiv w:val="1"/>
      <w:marLeft w:val="0"/>
      <w:marRight w:val="0"/>
      <w:marTop w:val="0"/>
      <w:marBottom w:val="0"/>
      <w:divBdr>
        <w:top w:val="none" w:sz="0" w:space="0" w:color="auto"/>
        <w:left w:val="none" w:sz="0" w:space="0" w:color="auto"/>
        <w:bottom w:val="none" w:sz="0" w:space="0" w:color="auto"/>
        <w:right w:val="none" w:sz="0" w:space="0" w:color="auto"/>
      </w:divBdr>
      <w:divsChild>
        <w:div w:id="689912955">
          <w:marLeft w:val="0"/>
          <w:marRight w:val="0"/>
          <w:marTop w:val="240"/>
          <w:marBottom w:val="240"/>
          <w:divBdr>
            <w:top w:val="none" w:sz="0" w:space="0" w:color="auto"/>
            <w:left w:val="none" w:sz="0" w:space="0" w:color="auto"/>
            <w:bottom w:val="none" w:sz="0" w:space="0" w:color="auto"/>
            <w:right w:val="none" w:sz="0" w:space="0" w:color="auto"/>
          </w:divBdr>
        </w:div>
        <w:div w:id="772556086">
          <w:marLeft w:val="0"/>
          <w:marRight w:val="0"/>
          <w:marTop w:val="240"/>
          <w:marBottom w:val="240"/>
          <w:divBdr>
            <w:top w:val="none" w:sz="0" w:space="0" w:color="auto"/>
            <w:left w:val="none" w:sz="0" w:space="0" w:color="auto"/>
            <w:bottom w:val="none" w:sz="0" w:space="0" w:color="auto"/>
            <w:right w:val="none" w:sz="0" w:space="0" w:color="auto"/>
          </w:divBdr>
        </w:div>
        <w:div w:id="798451253">
          <w:marLeft w:val="0"/>
          <w:marRight w:val="0"/>
          <w:marTop w:val="240"/>
          <w:marBottom w:val="240"/>
          <w:divBdr>
            <w:top w:val="none" w:sz="0" w:space="0" w:color="auto"/>
            <w:left w:val="none" w:sz="0" w:space="0" w:color="auto"/>
            <w:bottom w:val="none" w:sz="0" w:space="0" w:color="auto"/>
            <w:right w:val="none" w:sz="0" w:space="0" w:color="auto"/>
          </w:divBdr>
        </w:div>
        <w:div w:id="843402364">
          <w:marLeft w:val="0"/>
          <w:marRight w:val="0"/>
          <w:marTop w:val="240"/>
          <w:marBottom w:val="240"/>
          <w:divBdr>
            <w:top w:val="none" w:sz="0" w:space="0" w:color="auto"/>
            <w:left w:val="none" w:sz="0" w:space="0" w:color="auto"/>
            <w:bottom w:val="none" w:sz="0" w:space="0" w:color="auto"/>
            <w:right w:val="none" w:sz="0" w:space="0" w:color="auto"/>
          </w:divBdr>
        </w:div>
        <w:div w:id="904798456">
          <w:marLeft w:val="0"/>
          <w:marRight w:val="0"/>
          <w:marTop w:val="240"/>
          <w:marBottom w:val="240"/>
          <w:divBdr>
            <w:top w:val="none" w:sz="0" w:space="0" w:color="auto"/>
            <w:left w:val="none" w:sz="0" w:space="0" w:color="auto"/>
            <w:bottom w:val="none" w:sz="0" w:space="0" w:color="auto"/>
            <w:right w:val="none" w:sz="0" w:space="0" w:color="auto"/>
          </w:divBdr>
        </w:div>
        <w:div w:id="1159469272">
          <w:marLeft w:val="0"/>
          <w:marRight w:val="0"/>
          <w:marTop w:val="240"/>
          <w:marBottom w:val="240"/>
          <w:divBdr>
            <w:top w:val="none" w:sz="0" w:space="0" w:color="auto"/>
            <w:left w:val="none" w:sz="0" w:space="0" w:color="auto"/>
            <w:bottom w:val="none" w:sz="0" w:space="0" w:color="auto"/>
            <w:right w:val="none" w:sz="0" w:space="0" w:color="auto"/>
          </w:divBdr>
        </w:div>
        <w:div w:id="1573805958">
          <w:marLeft w:val="0"/>
          <w:marRight w:val="0"/>
          <w:marTop w:val="240"/>
          <w:marBottom w:val="240"/>
          <w:divBdr>
            <w:top w:val="none" w:sz="0" w:space="0" w:color="auto"/>
            <w:left w:val="none" w:sz="0" w:space="0" w:color="auto"/>
            <w:bottom w:val="none" w:sz="0" w:space="0" w:color="auto"/>
            <w:right w:val="none" w:sz="0" w:space="0" w:color="auto"/>
          </w:divBdr>
        </w:div>
      </w:divsChild>
    </w:div>
    <w:div w:id="1393309148">
      <w:bodyDiv w:val="1"/>
      <w:marLeft w:val="0"/>
      <w:marRight w:val="0"/>
      <w:marTop w:val="0"/>
      <w:marBottom w:val="0"/>
      <w:divBdr>
        <w:top w:val="none" w:sz="0" w:space="0" w:color="auto"/>
        <w:left w:val="none" w:sz="0" w:space="0" w:color="auto"/>
        <w:bottom w:val="none" w:sz="0" w:space="0" w:color="auto"/>
        <w:right w:val="none" w:sz="0" w:space="0" w:color="auto"/>
      </w:divBdr>
      <w:divsChild>
        <w:div w:id="1360358299">
          <w:marLeft w:val="0"/>
          <w:marRight w:val="0"/>
          <w:marTop w:val="240"/>
          <w:marBottom w:val="240"/>
          <w:divBdr>
            <w:top w:val="none" w:sz="0" w:space="0" w:color="auto"/>
            <w:left w:val="none" w:sz="0" w:space="0" w:color="auto"/>
            <w:bottom w:val="none" w:sz="0" w:space="0" w:color="auto"/>
            <w:right w:val="none" w:sz="0" w:space="0" w:color="auto"/>
          </w:divBdr>
        </w:div>
        <w:div w:id="1688866062">
          <w:marLeft w:val="0"/>
          <w:marRight w:val="0"/>
          <w:marTop w:val="240"/>
          <w:marBottom w:val="240"/>
          <w:divBdr>
            <w:top w:val="none" w:sz="0" w:space="0" w:color="auto"/>
            <w:left w:val="none" w:sz="0" w:space="0" w:color="auto"/>
            <w:bottom w:val="none" w:sz="0" w:space="0" w:color="auto"/>
            <w:right w:val="none" w:sz="0" w:space="0" w:color="auto"/>
          </w:divBdr>
        </w:div>
      </w:divsChild>
    </w:div>
    <w:div w:id="1429041407">
      <w:bodyDiv w:val="1"/>
      <w:marLeft w:val="0"/>
      <w:marRight w:val="0"/>
      <w:marTop w:val="0"/>
      <w:marBottom w:val="0"/>
      <w:divBdr>
        <w:top w:val="none" w:sz="0" w:space="0" w:color="auto"/>
        <w:left w:val="none" w:sz="0" w:space="0" w:color="auto"/>
        <w:bottom w:val="none" w:sz="0" w:space="0" w:color="auto"/>
        <w:right w:val="none" w:sz="0" w:space="0" w:color="auto"/>
      </w:divBdr>
    </w:div>
    <w:div w:id="1464155689">
      <w:bodyDiv w:val="1"/>
      <w:marLeft w:val="0"/>
      <w:marRight w:val="0"/>
      <w:marTop w:val="0"/>
      <w:marBottom w:val="0"/>
      <w:divBdr>
        <w:top w:val="none" w:sz="0" w:space="0" w:color="auto"/>
        <w:left w:val="none" w:sz="0" w:space="0" w:color="auto"/>
        <w:bottom w:val="none" w:sz="0" w:space="0" w:color="auto"/>
        <w:right w:val="none" w:sz="0" w:space="0" w:color="auto"/>
      </w:divBdr>
    </w:div>
    <w:div w:id="1703243344">
      <w:bodyDiv w:val="1"/>
      <w:marLeft w:val="0"/>
      <w:marRight w:val="0"/>
      <w:marTop w:val="0"/>
      <w:marBottom w:val="0"/>
      <w:divBdr>
        <w:top w:val="none" w:sz="0" w:space="0" w:color="auto"/>
        <w:left w:val="none" w:sz="0" w:space="0" w:color="auto"/>
        <w:bottom w:val="none" w:sz="0" w:space="0" w:color="auto"/>
        <w:right w:val="none" w:sz="0" w:space="0" w:color="auto"/>
      </w:divBdr>
    </w:div>
    <w:div w:id="1703676640">
      <w:bodyDiv w:val="1"/>
      <w:marLeft w:val="0"/>
      <w:marRight w:val="0"/>
      <w:marTop w:val="0"/>
      <w:marBottom w:val="0"/>
      <w:divBdr>
        <w:top w:val="none" w:sz="0" w:space="0" w:color="auto"/>
        <w:left w:val="none" w:sz="0" w:space="0" w:color="auto"/>
        <w:bottom w:val="none" w:sz="0" w:space="0" w:color="auto"/>
        <w:right w:val="none" w:sz="0" w:space="0" w:color="auto"/>
      </w:divBdr>
    </w:div>
    <w:div w:id="1723208294">
      <w:bodyDiv w:val="1"/>
      <w:marLeft w:val="0"/>
      <w:marRight w:val="0"/>
      <w:marTop w:val="0"/>
      <w:marBottom w:val="0"/>
      <w:divBdr>
        <w:top w:val="none" w:sz="0" w:space="0" w:color="auto"/>
        <w:left w:val="none" w:sz="0" w:space="0" w:color="auto"/>
        <w:bottom w:val="none" w:sz="0" w:space="0" w:color="auto"/>
        <w:right w:val="none" w:sz="0" w:space="0" w:color="auto"/>
      </w:divBdr>
    </w:div>
    <w:div w:id="1741636048">
      <w:bodyDiv w:val="1"/>
      <w:marLeft w:val="0"/>
      <w:marRight w:val="0"/>
      <w:marTop w:val="0"/>
      <w:marBottom w:val="0"/>
      <w:divBdr>
        <w:top w:val="none" w:sz="0" w:space="0" w:color="auto"/>
        <w:left w:val="none" w:sz="0" w:space="0" w:color="auto"/>
        <w:bottom w:val="none" w:sz="0" w:space="0" w:color="auto"/>
        <w:right w:val="none" w:sz="0" w:space="0" w:color="auto"/>
      </w:divBdr>
    </w:div>
    <w:div w:id="1760516251">
      <w:bodyDiv w:val="1"/>
      <w:marLeft w:val="0"/>
      <w:marRight w:val="0"/>
      <w:marTop w:val="0"/>
      <w:marBottom w:val="0"/>
      <w:divBdr>
        <w:top w:val="none" w:sz="0" w:space="0" w:color="auto"/>
        <w:left w:val="none" w:sz="0" w:space="0" w:color="auto"/>
        <w:bottom w:val="none" w:sz="0" w:space="0" w:color="auto"/>
        <w:right w:val="none" w:sz="0" w:space="0" w:color="auto"/>
      </w:divBdr>
      <w:divsChild>
        <w:div w:id="607733230">
          <w:marLeft w:val="0"/>
          <w:marRight w:val="0"/>
          <w:marTop w:val="240"/>
          <w:marBottom w:val="240"/>
          <w:divBdr>
            <w:top w:val="none" w:sz="0" w:space="0" w:color="auto"/>
            <w:left w:val="none" w:sz="0" w:space="0" w:color="auto"/>
            <w:bottom w:val="none" w:sz="0" w:space="0" w:color="auto"/>
            <w:right w:val="none" w:sz="0" w:space="0" w:color="auto"/>
          </w:divBdr>
        </w:div>
        <w:div w:id="975333384">
          <w:marLeft w:val="0"/>
          <w:marRight w:val="0"/>
          <w:marTop w:val="240"/>
          <w:marBottom w:val="240"/>
          <w:divBdr>
            <w:top w:val="none" w:sz="0" w:space="0" w:color="auto"/>
            <w:left w:val="none" w:sz="0" w:space="0" w:color="auto"/>
            <w:bottom w:val="none" w:sz="0" w:space="0" w:color="auto"/>
            <w:right w:val="none" w:sz="0" w:space="0" w:color="auto"/>
          </w:divBdr>
        </w:div>
      </w:divsChild>
    </w:div>
    <w:div w:id="1815564874">
      <w:bodyDiv w:val="1"/>
      <w:marLeft w:val="0"/>
      <w:marRight w:val="0"/>
      <w:marTop w:val="0"/>
      <w:marBottom w:val="0"/>
      <w:divBdr>
        <w:top w:val="none" w:sz="0" w:space="0" w:color="auto"/>
        <w:left w:val="none" w:sz="0" w:space="0" w:color="auto"/>
        <w:bottom w:val="none" w:sz="0" w:space="0" w:color="auto"/>
        <w:right w:val="none" w:sz="0" w:space="0" w:color="auto"/>
      </w:divBdr>
      <w:divsChild>
        <w:div w:id="455030996">
          <w:marLeft w:val="0"/>
          <w:marRight w:val="0"/>
          <w:marTop w:val="240"/>
          <w:marBottom w:val="240"/>
          <w:divBdr>
            <w:top w:val="none" w:sz="0" w:space="0" w:color="auto"/>
            <w:left w:val="none" w:sz="0" w:space="0" w:color="auto"/>
            <w:bottom w:val="none" w:sz="0" w:space="0" w:color="auto"/>
            <w:right w:val="none" w:sz="0" w:space="0" w:color="auto"/>
          </w:divBdr>
        </w:div>
        <w:div w:id="1105811722">
          <w:marLeft w:val="0"/>
          <w:marRight w:val="0"/>
          <w:marTop w:val="240"/>
          <w:marBottom w:val="240"/>
          <w:divBdr>
            <w:top w:val="none" w:sz="0" w:space="0" w:color="auto"/>
            <w:left w:val="none" w:sz="0" w:space="0" w:color="auto"/>
            <w:bottom w:val="none" w:sz="0" w:space="0" w:color="auto"/>
            <w:right w:val="none" w:sz="0" w:space="0" w:color="auto"/>
          </w:divBdr>
        </w:div>
      </w:divsChild>
    </w:div>
    <w:div w:id="1851411497">
      <w:bodyDiv w:val="1"/>
      <w:marLeft w:val="0"/>
      <w:marRight w:val="0"/>
      <w:marTop w:val="0"/>
      <w:marBottom w:val="0"/>
      <w:divBdr>
        <w:top w:val="none" w:sz="0" w:space="0" w:color="auto"/>
        <w:left w:val="none" w:sz="0" w:space="0" w:color="auto"/>
        <w:bottom w:val="none" w:sz="0" w:space="0" w:color="auto"/>
        <w:right w:val="none" w:sz="0" w:space="0" w:color="auto"/>
      </w:divBdr>
      <w:divsChild>
        <w:div w:id="378019468">
          <w:marLeft w:val="0"/>
          <w:marRight w:val="0"/>
          <w:marTop w:val="240"/>
          <w:marBottom w:val="240"/>
          <w:divBdr>
            <w:top w:val="none" w:sz="0" w:space="0" w:color="auto"/>
            <w:left w:val="none" w:sz="0" w:space="0" w:color="auto"/>
            <w:bottom w:val="none" w:sz="0" w:space="0" w:color="auto"/>
            <w:right w:val="none" w:sz="0" w:space="0" w:color="auto"/>
          </w:divBdr>
        </w:div>
        <w:div w:id="789056322">
          <w:marLeft w:val="0"/>
          <w:marRight w:val="0"/>
          <w:marTop w:val="240"/>
          <w:marBottom w:val="240"/>
          <w:divBdr>
            <w:top w:val="none" w:sz="0" w:space="0" w:color="auto"/>
            <w:left w:val="none" w:sz="0" w:space="0" w:color="auto"/>
            <w:bottom w:val="none" w:sz="0" w:space="0" w:color="auto"/>
            <w:right w:val="none" w:sz="0" w:space="0" w:color="auto"/>
          </w:divBdr>
        </w:div>
        <w:div w:id="1928227375">
          <w:marLeft w:val="0"/>
          <w:marRight w:val="0"/>
          <w:marTop w:val="240"/>
          <w:marBottom w:val="240"/>
          <w:divBdr>
            <w:top w:val="none" w:sz="0" w:space="0" w:color="auto"/>
            <w:left w:val="none" w:sz="0" w:space="0" w:color="auto"/>
            <w:bottom w:val="none" w:sz="0" w:space="0" w:color="auto"/>
            <w:right w:val="none" w:sz="0" w:space="0" w:color="auto"/>
          </w:divBdr>
        </w:div>
        <w:div w:id="2049987213">
          <w:marLeft w:val="0"/>
          <w:marRight w:val="0"/>
          <w:marTop w:val="240"/>
          <w:marBottom w:val="240"/>
          <w:divBdr>
            <w:top w:val="none" w:sz="0" w:space="0" w:color="auto"/>
            <w:left w:val="none" w:sz="0" w:space="0" w:color="auto"/>
            <w:bottom w:val="none" w:sz="0" w:space="0" w:color="auto"/>
            <w:right w:val="none" w:sz="0" w:space="0" w:color="auto"/>
          </w:divBdr>
        </w:div>
      </w:divsChild>
    </w:div>
    <w:div w:id="1888300479">
      <w:bodyDiv w:val="1"/>
      <w:marLeft w:val="0"/>
      <w:marRight w:val="0"/>
      <w:marTop w:val="0"/>
      <w:marBottom w:val="0"/>
      <w:divBdr>
        <w:top w:val="none" w:sz="0" w:space="0" w:color="auto"/>
        <w:left w:val="none" w:sz="0" w:space="0" w:color="auto"/>
        <w:bottom w:val="none" w:sz="0" w:space="0" w:color="auto"/>
        <w:right w:val="none" w:sz="0" w:space="0" w:color="auto"/>
      </w:divBdr>
      <w:divsChild>
        <w:div w:id="1522547866">
          <w:marLeft w:val="0"/>
          <w:marRight w:val="0"/>
          <w:marTop w:val="240"/>
          <w:marBottom w:val="240"/>
          <w:divBdr>
            <w:top w:val="none" w:sz="0" w:space="0" w:color="auto"/>
            <w:left w:val="none" w:sz="0" w:space="0" w:color="auto"/>
            <w:bottom w:val="none" w:sz="0" w:space="0" w:color="auto"/>
            <w:right w:val="none" w:sz="0" w:space="0" w:color="auto"/>
          </w:divBdr>
        </w:div>
      </w:divsChild>
    </w:div>
    <w:div w:id="1916890114">
      <w:bodyDiv w:val="1"/>
      <w:marLeft w:val="0"/>
      <w:marRight w:val="0"/>
      <w:marTop w:val="0"/>
      <w:marBottom w:val="0"/>
      <w:divBdr>
        <w:top w:val="none" w:sz="0" w:space="0" w:color="auto"/>
        <w:left w:val="none" w:sz="0" w:space="0" w:color="auto"/>
        <w:bottom w:val="none" w:sz="0" w:space="0" w:color="auto"/>
        <w:right w:val="none" w:sz="0" w:space="0" w:color="auto"/>
      </w:divBdr>
      <w:divsChild>
        <w:div w:id="523910738">
          <w:marLeft w:val="750"/>
          <w:marRight w:val="0"/>
          <w:marTop w:val="0"/>
          <w:marBottom w:val="0"/>
          <w:divBdr>
            <w:top w:val="none" w:sz="0" w:space="0" w:color="auto"/>
            <w:left w:val="none" w:sz="0" w:space="0" w:color="auto"/>
            <w:bottom w:val="none" w:sz="0" w:space="0" w:color="auto"/>
            <w:right w:val="none" w:sz="0" w:space="0" w:color="auto"/>
          </w:divBdr>
        </w:div>
        <w:div w:id="1507482073">
          <w:marLeft w:val="0"/>
          <w:marRight w:val="0"/>
          <w:marTop w:val="240"/>
          <w:marBottom w:val="240"/>
          <w:divBdr>
            <w:top w:val="none" w:sz="0" w:space="0" w:color="auto"/>
            <w:left w:val="none" w:sz="0" w:space="0" w:color="auto"/>
            <w:bottom w:val="none" w:sz="0" w:space="0" w:color="auto"/>
            <w:right w:val="none" w:sz="0" w:space="0" w:color="auto"/>
          </w:divBdr>
        </w:div>
        <w:div w:id="1802796345">
          <w:marLeft w:val="0"/>
          <w:marRight w:val="0"/>
          <w:marTop w:val="240"/>
          <w:marBottom w:val="240"/>
          <w:divBdr>
            <w:top w:val="none" w:sz="0" w:space="0" w:color="auto"/>
            <w:left w:val="none" w:sz="0" w:space="0" w:color="auto"/>
            <w:bottom w:val="none" w:sz="0" w:space="0" w:color="auto"/>
            <w:right w:val="none" w:sz="0" w:space="0" w:color="auto"/>
          </w:divBdr>
        </w:div>
      </w:divsChild>
    </w:div>
    <w:div w:id="1922905174">
      <w:bodyDiv w:val="1"/>
      <w:marLeft w:val="0"/>
      <w:marRight w:val="0"/>
      <w:marTop w:val="0"/>
      <w:marBottom w:val="0"/>
      <w:divBdr>
        <w:top w:val="none" w:sz="0" w:space="0" w:color="auto"/>
        <w:left w:val="none" w:sz="0" w:space="0" w:color="auto"/>
        <w:bottom w:val="none" w:sz="0" w:space="0" w:color="auto"/>
        <w:right w:val="none" w:sz="0" w:space="0" w:color="auto"/>
      </w:divBdr>
    </w:div>
    <w:div w:id="1981417741">
      <w:bodyDiv w:val="1"/>
      <w:marLeft w:val="0"/>
      <w:marRight w:val="0"/>
      <w:marTop w:val="0"/>
      <w:marBottom w:val="0"/>
      <w:divBdr>
        <w:top w:val="none" w:sz="0" w:space="0" w:color="auto"/>
        <w:left w:val="none" w:sz="0" w:space="0" w:color="auto"/>
        <w:bottom w:val="none" w:sz="0" w:space="0" w:color="auto"/>
        <w:right w:val="none" w:sz="0" w:space="0" w:color="auto"/>
      </w:divBdr>
    </w:div>
    <w:div w:id="1995789660">
      <w:bodyDiv w:val="1"/>
      <w:marLeft w:val="0"/>
      <w:marRight w:val="0"/>
      <w:marTop w:val="0"/>
      <w:marBottom w:val="0"/>
      <w:divBdr>
        <w:top w:val="none" w:sz="0" w:space="0" w:color="auto"/>
        <w:left w:val="none" w:sz="0" w:space="0" w:color="auto"/>
        <w:bottom w:val="none" w:sz="0" w:space="0" w:color="auto"/>
        <w:right w:val="none" w:sz="0" w:space="0" w:color="auto"/>
      </w:divBdr>
    </w:div>
    <w:div w:id="2002467853">
      <w:bodyDiv w:val="1"/>
      <w:marLeft w:val="0"/>
      <w:marRight w:val="0"/>
      <w:marTop w:val="0"/>
      <w:marBottom w:val="0"/>
      <w:divBdr>
        <w:top w:val="none" w:sz="0" w:space="0" w:color="auto"/>
        <w:left w:val="none" w:sz="0" w:space="0" w:color="auto"/>
        <w:bottom w:val="none" w:sz="0" w:space="0" w:color="auto"/>
        <w:right w:val="none" w:sz="0" w:space="0" w:color="auto"/>
      </w:divBdr>
    </w:div>
    <w:div w:id="2023629473">
      <w:bodyDiv w:val="1"/>
      <w:marLeft w:val="0"/>
      <w:marRight w:val="0"/>
      <w:marTop w:val="0"/>
      <w:marBottom w:val="0"/>
      <w:divBdr>
        <w:top w:val="none" w:sz="0" w:space="0" w:color="auto"/>
        <w:left w:val="none" w:sz="0" w:space="0" w:color="auto"/>
        <w:bottom w:val="none" w:sz="0" w:space="0" w:color="auto"/>
        <w:right w:val="none" w:sz="0" w:space="0" w:color="auto"/>
      </w:divBdr>
    </w:div>
    <w:div w:id="211675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hart" Target="charts/chart3.xml"/><Relationship Id="rId10" Type="http://schemas.openxmlformats.org/officeDocument/2006/relationships/image" Target="media/image3.png"/><Relationship Id="rId19" Type="http://schemas.openxmlformats.org/officeDocument/2006/relationships/image" Target="media/image12.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042;&#1080;&#1082;&#1090;&#1086;&#1088;&#1080;&#1103;\Documents\&#1055;&#1055;%20&#1075;&#1088;&#1072;&#1092;&#1080;&#1082;&#108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 ускорения</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Лист1!$A$9</c:f>
              <c:strCache>
                <c:ptCount val="1"/>
                <c:pt idx="0">
                  <c:v>OpenMP 2</c:v>
                </c:pt>
              </c:strCache>
            </c:strRef>
          </c:tx>
          <c:spPr>
            <a:ln w="28575" cap="rnd">
              <a:solidFill>
                <a:srgbClr val="FF0000"/>
              </a:solidFill>
              <a:round/>
            </a:ln>
            <a:effectLst/>
          </c:spPr>
          <c:marker>
            <c:symbol val="none"/>
          </c:marker>
          <c:cat>
            <c:numRef>
              <c:f>Лист1!$B$8:$G$8</c:f>
              <c:numCache>
                <c:formatCode>General</c:formatCode>
                <c:ptCount val="6"/>
                <c:pt idx="0">
                  <c:v>100</c:v>
                </c:pt>
                <c:pt idx="1">
                  <c:v>1000</c:v>
                </c:pt>
                <c:pt idx="2">
                  <c:v>10000</c:v>
                </c:pt>
                <c:pt idx="3">
                  <c:v>1000000</c:v>
                </c:pt>
                <c:pt idx="4">
                  <c:v>25000000</c:v>
                </c:pt>
                <c:pt idx="5">
                  <c:v>100000000</c:v>
                </c:pt>
              </c:numCache>
            </c:numRef>
          </c:cat>
          <c:val>
            <c:numRef>
              <c:f>Лист1!$B$9:$G$9</c:f>
              <c:numCache>
                <c:formatCode>General</c:formatCode>
                <c:ptCount val="6"/>
                <c:pt idx="0">
                  <c:v>1.6950589032968896E-4</c:v>
                </c:pt>
                <c:pt idx="1">
                  <c:v>0.19396551724137931</c:v>
                </c:pt>
                <c:pt idx="2">
                  <c:v>0.81918169819621645</c:v>
                </c:pt>
                <c:pt idx="3">
                  <c:v>1.2893178982392901</c:v>
                </c:pt>
                <c:pt idx="4">
                  <c:v>1.1442580343273898</c:v>
                </c:pt>
                <c:pt idx="5">
                  <c:v>2.1565194330505526</c:v>
                </c:pt>
              </c:numCache>
            </c:numRef>
          </c:val>
          <c:smooth val="0"/>
        </c:ser>
        <c:ser>
          <c:idx val="1"/>
          <c:order val="1"/>
          <c:tx>
            <c:strRef>
              <c:f>Лист1!$A$10</c:f>
              <c:strCache>
                <c:ptCount val="1"/>
                <c:pt idx="0">
                  <c:v>OpenMP 4</c:v>
                </c:pt>
              </c:strCache>
            </c:strRef>
          </c:tx>
          <c:spPr>
            <a:ln w="28575" cap="rnd">
              <a:solidFill>
                <a:srgbClr val="FFC000"/>
              </a:solidFill>
              <a:round/>
            </a:ln>
            <a:effectLst/>
          </c:spPr>
          <c:marker>
            <c:symbol val="none"/>
          </c:marker>
          <c:cat>
            <c:numRef>
              <c:f>Лист1!$B$8:$G$8</c:f>
              <c:numCache>
                <c:formatCode>General</c:formatCode>
                <c:ptCount val="6"/>
                <c:pt idx="0">
                  <c:v>100</c:v>
                </c:pt>
                <c:pt idx="1">
                  <c:v>1000</c:v>
                </c:pt>
                <c:pt idx="2">
                  <c:v>10000</c:v>
                </c:pt>
                <c:pt idx="3">
                  <c:v>1000000</c:v>
                </c:pt>
                <c:pt idx="4">
                  <c:v>25000000</c:v>
                </c:pt>
                <c:pt idx="5">
                  <c:v>100000000</c:v>
                </c:pt>
              </c:numCache>
            </c:numRef>
          </c:cat>
          <c:val>
            <c:numRef>
              <c:f>Лист1!$B$10:$G$10</c:f>
              <c:numCache>
                <c:formatCode>General</c:formatCode>
                <c:ptCount val="6"/>
                <c:pt idx="0">
                  <c:v>2.6548672566371685E-2</c:v>
                </c:pt>
                <c:pt idx="1">
                  <c:v>0.13657056145675267</c:v>
                </c:pt>
                <c:pt idx="2">
                  <c:v>1.1807228915662651</c:v>
                </c:pt>
                <c:pt idx="3">
                  <c:v>0.98442362654811055</c:v>
                </c:pt>
                <c:pt idx="4">
                  <c:v>1.0996325659575228</c:v>
                </c:pt>
                <c:pt idx="5">
                  <c:v>1.4036334649318969</c:v>
                </c:pt>
              </c:numCache>
            </c:numRef>
          </c:val>
          <c:smooth val="0"/>
        </c:ser>
        <c:ser>
          <c:idx val="2"/>
          <c:order val="2"/>
          <c:tx>
            <c:strRef>
              <c:f>Лист1!$A$11</c:f>
              <c:strCache>
                <c:ptCount val="1"/>
                <c:pt idx="0">
                  <c:v>TBB 2</c:v>
                </c:pt>
              </c:strCache>
            </c:strRef>
          </c:tx>
          <c:spPr>
            <a:ln w="28575" cap="rnd">
              <a:solidFill>
                <a:srgbClr val="00B050"/>
              </a:solidFill>
              <a:round/>
            </a:ln>
            <a:effectLst/>
          </c:spPr>
          <c:marker>
            <c:symbol val="none"/>
          </c:marker>
          <c:cat>
            <c:numRef>
              <c:f>Лист1!$B$8:$G$8</c:f>
              <c:numCache>
                <c:formatCode>General</c:formatCode>
                <c:ptCount val="6"/>
                <c:pt idx="0">
                  <c:v>100</c:v>
                </c:pt>
                <c:pt idx="1">
                  <c:v>1000</c:v>
                </c:pt>
                <c:pt idx="2">
                  <c:v>10000</c:v>
                </c:pt>
                <c:pt idx="3">
                  <c:v>1000000</c:v>
                </c:pt>
                <c:pt idx="4">
                  <c:v>25000000</c:v>
                </c:pt>
                <c:pt idx="5">
                  <c:v>100000000</c:v>
                </c:pt>
              </c:numCache>
            </c:numRef>
          </c:cat>
          <c:val>
            <c:numRef>
              <c:f>Лист1!$B$11:$G$11</c:f>
              <c:numCache>
                <c:formatCode>General</c:formatCode>
                <c:ptCount val="6"/>
                <c:pt idx="0">
                  <c:v>1.0517090271691499E-2</c:v>
                </c:pt>
                <c:pt idx="1">
                  <c:v>0.12430939226519337</c:v>
                </c:pt>
                <c:pt idx="2">
                  <c:v>0.21918775750441433</c:v>
                </c:pt>
                <c:pt idx="3">
                  <c:v>1.4430341446005601</c:v>
                </c:pt>
                <c:pt idx="4">
                  <c:v>1.5849242556348384</c:v>
                </c:pt>
                <c:pt idx="5">
                  <c:v>1.841133886424454</c:v>
                </c:pt>
              </c:numCache>
            </c:numRef>
          </c:val>
          <c:smooth val="0"/>
        </c:ser>
        <c:ser>
          <c:idx val="3"/>
          <c:order val="3"/>
          <c:tx>
            <c:strRef>
              <c:f>Лист1!$A$12</c:f>
              <c:strCache>
                <c:ptCount val="1"/>
                <c:pt idx="0">
                  <c:v>TBB 4 </c:v>
                </c:pt>
              </c:strCache>
            </c:strRef>
          </c:tx>
          <c:spPr>
            <a:ln w="28575" cap="rnd">
              <a:solidFill>
                <a:srgbClr val="0070C0"/>
              </a:solidFill>
              <a:round/>
            </a:ln>
            <a:effectLst/>
          </c:spPr>
          <c:marker>
            <c:symbol val="none"/>
          </c:marker>
          <c:cat>
            <c:numRef>
              <c:f>Лист1!$B$8:$G$8</c:f>
              <c:numCache>
                <c:formatCode>General</c:formatCode>
                <c:ptCount val="6"/>
                <c:pt idx="0">
                  <c:v>100</c:v>
                </c:pt>
                <c:pt idx="1">
                  <c:v>1000</c:v>
                </c:pt>
                <c:pt idx="2">
                  <c:v>10000</c:v>
                </c:pt>
                <c:pt idx="3">
                  <c:v>1000000</c:v>
                </c:pt>
                <c:pt idx="4">
                  <c:v>25000000</c:v>
                </c:pt>
                <c:pt idx="5">
                  <c:v>100000000</c:v>
                </c:pt>
              </c:numCache>
            </c:numRef>
          </c:cat>
          <c:val>
            <c:numRef>
              <c:f>Лист1!$B$12:$G$12</c:f>
              <c:numCache>
                <c:formatCode>General</c:formatCode>
                <c:ptCount val="6"/>
                <c:pt idx="0">
                  <c:v>4.4231478068558787E-3</c:v>
                </c:pt>
                <c:pt idx="1">
                  <c:v>9.5744680851063843E-2</c:v>
                </c:pt>
                <c:pt idx="2">
                  <c:v>1.7972972972972971</c:v>
                </c:pt>
                <c:pt idx="3">
                  <c:v>1.9722292912584298</c:v>
                </c:pt>
                <c:pt idx="4">
                  <c:v>2.2089262729052708</c:v>
                </c:pt>
                <c:pt idx="5">
                  <c:v>2.4800492543013242</c:v>
                </c:pt>
              </c:numCache>
            </c:numRef>
          </c:val>
          <c:smooth val="0"/>
        </c:ser>
        <c:dLbls>
          <c:showLegendKey val="0"/>
          <c:showVal val="0"/>
          <c:showCatName val="0"/>
          <c:showSerName val="0"/>
          <c:showPercent val="0"/>
          <c:showBubbleSize val="0"/>
        </c:dLbls>
        <c:smooth val="0"/>
        <c:axId val="2045915152"/>
        <c:axId val="2045919504"/>
      </c:lineChart>
      <c:catAx>
        <c:axId val="2045915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45919504"/>
        <c:crosses val="autoZero"/>
        <c:auto val="1"/>
        <c:lblAlgn val="ctr"/>
        <c:lblOffset val="100"/>
        <c:noMultiLvlLbl val="0"/>
      </c:catAx>
      <c:valAx>
        <c:axId val="2045919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4591515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a:t>
            </a:r>
            <a:r>
              <a:rPr lang="ru-RU" baseline="0"/>
              <a:t> времени</a:t>
            </a:r>
            <a:endParaRPr lang="ru-RU"/>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Лист1!$A$2</c:f>
              <c:strCache>
                <c:ptCount val="1"/>
                <c:pt idx="0">
                  <c:v>linear</c:v>
                </c:pt>
              </c:strCache>
            </c:strRef>
          </c:tx>
          <c:spPr>
            <a:ln w="28575" cap="rnd">
              <a:solidFill>
                <a:srgbClr val="C00000"/>
              </a:solidFill>
              <a:round/>
            </a:ln>
            <a:effectLst/>
          </c:spPr>
          <c:marker>
            <c:symbol val="none"/>
          </c:marker>
          <c:cat>
            <c:numRef>
              <c:f>Лист1!$B$1:$G$1</c:f>
              <c:numCache>
                <c:formatCode>General</c:formatCode>
                <c:ptCount val="6"/>
                <c:pt idx="0">
                  <c:v>100</c:v>
                </c:pt>
                <c:pt idx="1">
                  <c:v>1000</c:v>
                </c:pt>
                <c:pt idx="2">
                  <c:v>10000</c:v>
                </c:pt>
                <c:pt idx="3">
                  <c:v>1000000</c:v>
                </c:pt>
                <c:pt idx="4">
                  <c:v>25000000</c:v>
                </c:pt>
                <c:pt idx="5">
                  <c:v>100000000</c:v>
                </c:pt>
              </c:numCache>
            </c:numRef>
          </c:cat>
          <c:val>
            <c:numRef>
              <c:f>Лист1!$B$2:$G$2</c:f>
              <c:numCache>
                <c:formatCode>General</c:formatCode>
                <c:ptCount val="6"/>
                <c:pt idx="0">
                  <c:v>1.2E-5</c:v>
                </c:pt>
                <c:pt idx="1">
                  <c:v>9.0000000000000006E-5</c:v>
                </c:pt>
                <c:pt idx="2">
                  <c:v>1.8619999999999999E-3</c:v>
                </c:pt>
                <c:pt idx="3">
                  <c:v>0.185997</c:v>
                </c:pt>
                <c:pt idx="4">
                  <c:v>6.2895310000000002</c:v>
                </c:pt>
                <c:pt idx="5">
                  <c:v>32.152729999999998</c:v>
                </c:pt>
              </c:numCache>
            </c:numRef>
          </c:val>
          <c:smooth val="0"/>
        </c:ser>
        <c:ser>
          <c:idx val="1"/>
          <c:order val="1"/>
          <c:tx>
            <c:strRef>
              <c:f>Лист1!$A$3</c:f>
              <c:strCache>
                <c:ptCount val="1"/>
                <c:pt idx="0">
                  <c:v>OpenMP 2</c:v>
                </c:pt>
              </c:strCache>
            </c:strRef>
          </c:tx>
          <c:spPr>
            <a:ln w="28575" cap="rnd">
              <a:solidFill>
                <a:srgbClr val="FF0000"/>
              </a:solidFill>
              <a:round/>
            </a:ln>
            <a:effectLst/>
          </c:spPr>
          <c:marker>
            <c:symbol val="none"/>
          </c:marker>
          <c:cat>
            <c:numRef>
              <c:f>Лист1!$B$1:$G$1</c:f>
              <c:numCache>
                <c:formatCode>General</c:formatCode>
                <c:ptCount val="6"/>
                <c:pt idx="0">
                  <c:v>100</c:v>
                </c:pt>
                <c:pt idx="1">
                  <c:v>1000</c:v>
                </c:pt>
                <c:pt idx="2">
                  <c:v>10000</c:v>
                </c:pt>
                <c:pt idx="3">
                  <c:v>1000000</c:v>
                </c:pt>
                <c:pt idx="4">
                  <c:v>25000000</c:v>
                </c:pt>
                <c:pt idx="5">
                  <c:v>100000000</c:v>
                </c:pt>
              </c:numCache>
            </c:numRef>
          </c:cat>
          <c:val>
            <c:numRef>
              <c:f>Лист1!$B$3:$G$3</c:f>
              <c:numCache>
                <c:formatCode>General</c:formatCode>
                <c:ptCount val="6"/>
                <c:pt idx="0">
                  <c:v>7.0793999999999996E-2</c:v>
                </c:pt>
                <c:pt idx="1">
                  <c:v>4.64E-4</c:v>
                </c:pt>
                <c:pt idx="2">
                  <c:v>2.2729999999999998E-3</c:v>
                </c:pt>
                <c:pt idx="3">
                  <c:v>0.14426</c:v>
                </c:pt>
                <c:pt idx="4">
                  <c:v>5.4966020000000002</c:v>
                </c:pt>
                <c:pt idx="5">
                  <c:v>14.909547999999999</c:v>
                </c:pt>
              </c:numCache>
            </c:numRef>
          </c:val>
          <c:smooth val="0"/>
        </c:ser>
        <c:ser>
          <c:idx val="2"/>
          <c:order val="2"/>
          <c:tx>
            <c:strRef>
              <c:f>Лист1!$A$4</c:f>
              <c:strCache>
                <c:ptCount val="1"/>
                <c:pt idx="0">
                  <c:v>OpenMP 4</c:v>
                </c:pt>
              </c:strCache>
            </c:strRef>
          </c:tx>
          <c:spPr>
            <a:ln w="28575" cap="rnd">
              <a:solidFill>
                <a:srgbClr val="FFC000"/>
              </a:solidFill>
              <a:round/>
            </a:ln>
            <a:effectLst/>
          </c:spPr>
          <c:marker>
            <c:symbol val="none"/>
          </c:marker>
          <c:cat>
            <c:numRef>
              <c:f>Лист1!$B$1:$G$1</c:f>
              <c:numCache>
                <c:formatCode>General</c:formatCode>
                <c:ptCount val="6"/>
                <c:pt idx="0">
                  <c:v>100</c:v>
                </c:pt>
                <c:pt idx="1">
                  <c:v>1000</c:v>
                </c:pt>
                <c:pt idx="2">
                  <c:v>10000</c:v>
                </c:pt>
                <c:pt idx="3">
                  <c:v>1000000</c:v>
                </c:pt>
                <c:pt idx="4">
                  <c:v>25000000</c:v>
                </c:pt>
                <c:pt idx="5">
                  <c:v>100000000</c:v>
                </c:pt>
              </c:numCache>
            </c:numRef>
          </c:cat>
          <c:val>
            <c:numRef>
              <c:f>Лист1!$B$4:$G$4</c:f>
              <c:numCache>
                <c:formatCode>General</c:formatCode>
                <c:ptCount val="6"/>
                <c:pt idx="0">
                  <c:v>4.5199999999999998E-4</c:v>
                </c:pt>
                <c:pt idx="1">
                  <c:v>6.5899999999999997E-4</c:v>
                </c:pt>
                <c:pt idx="2">
                  <c:v>1.5770000000000001E-3</c:v>
                </c:pt>
                <c:pt idx="3">
                  <c:v>0.18894</c:v>
                </c:pt>
                <c:pt idx="4">
                  <c:v>5.7196660000000001</c:v>
                </c:pt>
                <c:pt idx="5">
                  <c:v>22.906784999999999</c:v>
                </c:pt>
              </c:numCache>
            </c:numRef>
          </c:val>
          <c:smooth val="0"/>
        </c:ser>
        <c:ser>
          <c:idx val="3"/>
          <c:order val="3"/>
          <c:tx>
            <c:strRef>
              <c:f>Лист1!$A$5</c:f>
              <c:strCache>
                <c:ptCount val="1"/>
                <c:pt idx="0">
                  <c:v>TBB 2</c:v>
                </c:pt>
              </c:strCache>
            </c:strRef>
          </c:tx>
          <c:spPr>
            <a:ln w="28575" cap="rnd">
              <a:solidFill>
                <a:srgbClr val="00B050"/>
              </a:solidFill>
              <a:round/>
            </a:ln>
            <a:effectLst/>
          </c:spPr>
          <c:marker>
            <c:symbol val="none"/>
          </c:marker>
          <c:cat>
            <c:numRef>
              <c:f>Лист1!$B$1:$G$1</c:f>
              <c:numCache>
                <c:formatCode>General</c:formatCode>
                <c:ptCount val="6"/>
                <c:pt idx="0">
                  <c:v>100</c:v>
                </c:pt>
                <c:pt idx="1">
                  <c:v>1000</c:v>
                </c:pt>
                <c:pt idx="2">
                  <c:v>10000</c:v>
                </c:pt>
                <c:pt idx="3">
                  <c:v>1000000</c:v>
                </c:pt>
                <c:pt idx="4">
                  <c:v>25000000</c:v>
                </c:pt>
                <c:pt idx="5">
                  <c:v>100000000</c:v>
                </c:pt>
              </c:numCache>
            </c:numRef>
          </c:cat>
          <c:val>
            <c:numRef>
              <c:f>Лист1!$B$5:$G$5</c:f>
              <c:numCache>
                <c:formatCode>General</c:formatCode>
                <c:ptCount val="6"/>
                <c:pt idx="0">
                  <c:v>1.1410000000000001E-3</c:v>
                </c:pt>
                <c:pt idx="1">
                  <c:v>7.2400000000000003E-4</c:v>
                </c:pt>
                <c:pt idx="2">
                  <c:v>8.4950000000000008E-3</c:v>
                </c:pt>
                <c:pt idx="3">
                  <c:v>0.12889300000000001</c:v>
                </c:pt>
                <c:pt idx="4">
                  <c:v>3.9683480000000002</c:v>
                </c:pt>
                <c:pt idx="5">
                  <c:v>17.463547999999999</c:v>
                </c:pt>
              </c:numCache>
            </c:numRef>
          </c:val>
          <c:smooth val="0"/>
        </c:ser>
        <c:ser>
          <c:idx val="4"/>
          <c:order val="4"/>
          <c:tx>
            <c:strRef>
              <c:f>Лист1!$A$6</c:f>
              <c:strCache>
                <c:ptCount val="1"/>
                <c:pt idx="0">
                  <c:v>TBB 4 </c:v>
                </c:pt>
              </c:strCache>
            </c:strRef>
          </c:tx>
          <c:spPr>
            <a:ln w="28575" cap="rnd">
              <a:solidFill>
                <a:schemeClr val="accent5"/>
              </a:solidFill>
              <a:round/>
            </a:ln>
            <a:effectLst/>
          </c:spPr>
          <c:marker>
            <c:symbol val="none"/>
          </c:marker>
          <c:cat>
            <c:numRef>
              <c:f>Лист1!$B$1:$G$1</c:f>
              <c:numCache>
                <c:formatCode>General</c:formatCode>
                <c:ptCount val="6"/>
                <c:pt idx="0">
                  <c:v>100</c:v>
                </c:pt>
                <c:pt idx="1">
                  <c:v>1000</c:v>
                </c:pt>
                <c:pt idx="2">
                  <c:v>10000</c:v>
                </c:pt>
                <c:pt idx="3">
                  <c:v>1000000</c:v>
                </c:pt>
                <c:pt idx="4">
                  <c:v>25000000</c:v>
                </c:pt>
                <c:pt idx="5">
                  <c:v>100000000</c:v>
                </c:pt>
              </c:numCache>
            </c:numRef>
          </c:cat>
          <c:val>
            <c:numRef>
              <c:f>Лист1!$B$6:$G$6</c:f>
              <c:numCache>
                <c:formatCode>General</c:formatCode>
                <c:ptCount val="6"/>
                <c:pt idx="0">
                  <c:v>2.7130000000000001E-3</c:v>
                </c:pt>
                <c:pt idx="1">
                  <c:v>9.3999999999999997E-4</c:v>
                </c:pt>
                <c:pt idx="2">
                  <c:v>1.036E-3</c:v>
                </c:pt>
                <c:pt idx="3">
                  <c:v>9.4308000000000003E-2</c:v>
                </c:pt>
                <c:pt idx="4">
                  <c:v>2.8473250000000001</c:v>
                </c:pt>
                <c:pt idx="5">
                  <c:v>12.964553</c:v>
                </c:pt>
              </c:numCache>
            </c:numRef>
          </c:val>
          <c:smooth val="0"/>
        </c:ser>
        <c:dLbls>
          <c:showLegendKey val="0"/>
          <c:showVal val="0"/>
          <c:showCatName val="0"/>
          <c:showSerName val="0"/>
          <c:showPercent val="0"/>
          <c:showBubbleSize val="0"/>
        </c:dLbls>
        <c:smooth val="0"/>
        <c:axId val="2045928208"/>
        <c:axId val="2045921136"/>
      </c:lineChart>
      <c:catAx>
        <c:axId val="2045928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45921136"/>
        <c:crosses val="autoZero"/>
        <c:auto val="1"/>
        <c:lblAlgn val="ctr"/>
        <c:lblOffset val="100"/>
        <c:noMultiLvlLbl val="0"/>
      </c:catAx>
      <c:valAx>
        <c:axId val="204592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459282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70603674540683E-2"/>
          <c:y val="0.16245370370370371"/>
          <c:w val="0.88396062992125979"/>
          <c:h val="0.61498432487605714"/>
        </c:manualLayout>
      </c:layout>
      <c:lineChart>
        <c:grouping val="standard"/>
        <c:varyColors val="0"/>
        <c:ser>
          <c:idx val="0"/>
          <c:order val="0"/>
          <c:tx>
            <c:strRef>
              <c:f>Лист1!$A$2</c:f>
              <c:strCache>
                <c:ptCount val="1"/>
                <c:pt idx="0">
                  <c:v>1</c:v>
                </c:pt>
              </c:strCache>
            </c:strRef>
          </c:tx>
          <c:spPr>
            <a:ln w="28575" cap="rnd">
              <a:solidFill>
                <a:schemeClr val="accent2"/>
              </a:solidFill>
              <a:round/>
            </a:ln>
            <a:effectLst/>
          </c:spPr>
          <c:marker>
            <c:symbol val="none"/>
          </c:marker>
          <c:cat>
            <c:numRef>
              <c:f>Лист1!$B$1:$G$1</c:f>
              <c:numCache>
                <c:formatCode>General</c:formatCode>
                <c:ptCount val="6"/>
                <c:pt idx="0">
                  <c:v>128</c:v>
                </c:pt>
                <c:pt idx="1">
                  <c:v>256</c:v>
                </c:pt>
                <c:pt idx="2">
                  <c:v>512</c:v>
                </c:pt>
                <c:pt idx="3">
                  <c:v>1024</c:v>
                </c:pt>
                <c:pt idx="4">
                  <c:v>2048</c:v>
                </c:pt>
                <c:pt idx="5">
                  <c:v>5000</c:v>
                </c:pt>
              </c:numCache>
            </c:numRef>
          </c:cat>
          <c:val>
            <c:numRef>
              <c:f>Лист1!$B$2:$G$2</c:f>
              <c:numCache>
                <c:formatCode>General</c:formatCode>
                <c:ptCount val="6"/>
                <c:pt idx="0">
                  <c:v>1.8945100000000001E-4</c:v>
                </c:pt>
                <c:pt idx="1">
                  <c:v>2.6001399999999998E-4</c:v>
                </c:pt>
                <c:pt idx="2">
                  <c:v>4.4689900000000001E-4</c:v>
                </c:pt>
                <c:pt idx="3">
                  <c:v>9.3271399999999996E-4</c:v>
                </c:pt>
                <c:pt idx="4">
                  <c:v>2.4615800000000001E-3</c:v>
                </c:pt>
                <c:pt idx="5">
                  <c:v>5.3482399999999998E-3</c:v>
                </c:pt>
              </c:numCache>
            </c:numRef>
          </c:val>
          <c:smooth val="0"/>
        </c:ser>
        <c:ser>
          <c:idx val="1"/>
          <c:order val="1"/>
          <c:tx>
            <c:strRef>
              <c:f>Лист1!$A$3</c:f>
              <c:strCache>
                <c:ptCount val="1"/>
                <c:pt idx="0">
                  <c:v>2</c:v>
                </c:pt>
              </c:strCache>
            </c:strRef>
          </c:tx>
          <c:spPr>
            <a:ln w="28575" cap="rnd">
              <a:solidFill>
                <a:schemeClr val="accent4"/>
              </a:solidFill>
              <a:round/>
            </a:ln>
            <a:effectLst/>
          </c:spPr>
          <c:marker>
            <c:symbol val="none"/>
          </c:marker>
          <c:cat>
            <c:numRef>
              <c:f>Лист1!$B$1:$G$1</c:f>
              <c:numCache>
                <c:formatCode>General</c:formatCode>
                <c:ptCount val="6"/>
                <c:pt idx="0">
                  <c:v>128</c:v>
                </c:pt>
                <c:pt idx="1">
                  <c:v>256</c:v>
                </c:pt>
                <c:pt idx="2">
                  <c:v>512</c:v>
                </c:pt>
                <c:pt idx="3">
                  <c:v>1024</c:v>
                </c:pt>
                <c:pt idx="4">
                  <c:v>2048</c:v>
                </c:pt>
                <c:pt idx="5">
                  <c:v>5000</c:v>
                </c:pt>
              </c:numCache>
            </c:numRef>
          </c:cat>
          <c:val>
            <c:numRef>
              <c:f>Лист1!$B$3:$G$3</c:f>
              <c:numCache>
                <c:formatCode>General</c:formatCode>
                <c:ptCount val="6"/>
                <c:pt idx="0">
                  <c:v>3.1304299999999999E-4</c:v>
                </c:pt>
                <c:pt idx="1">
                  <c:v>4.97789E-4</c:v>
                </c:pt>
                <c:pt idx="2">
                  <c:v>8.0570000000000001E-4</c:v>
                </c:pt>
                <c:pt idx="3">
                  <c:v>2.0595800000000001E-3</c:v>
                </c:pt>
                <c:pt idx="4">
                  <c:v>6.7898699999999999E-3</c:v>
                </c:pt>
                <c:pt idx="5">
                  <c:v>2.8401800000000001E-2</c:v>
                </c:pt>
              </c:numCache>
            </c:numRef>
          </c:val>
          <c:smooth val="0"/>
        </c:ser>
        <c:ser>
          <c:idx val="2"/>
          <c:order val="2"/>
          <c:tx>
            <c:strRef>
              <c:f>Лист1!$A$4</c:f>
              <c:strCache>
                <c:ptCount val="1"/>
                <c:pt idx="0">
                  <c:v>4</c:v>
                </c:pt>
              </c:strCache>
            </c:strRef>
          </c:tx>
          <c:spPr>
            <a:ln w="28575" cap="rnd">
              <a:solidFill>
                <a:schemeClr val="accent6"/>
              </a:solidFill>
              <a:round/>
            </a:ln>
            <a:effectLst/>
          </c:spPr>
          <c:marker>
            <c:symbol val="none"/>
          </c:marker>
          <c:cat>
            <c:numRef>
              <c:f>Лист1!$B$1:$G$1</c:f>
              <c:numCache>
                <c:formatCode>General</c:formatCode>
                <c:ptCount val="6"/>
                <c:pt idx="0">
                  <c:v>128</c:v>
                </c:pt>
                <c:pt idx="1">
                  <c:v>256</c:v>
                </c:pt>
                <c:pt idx="2">
                  <c:v>512</c:v>
                </c:pt>
                <c:pt idx="3">
                  <c:v>1024</c:v>
                </c:pt>
                <c:pt idx="4">
                  <c:v>2048</c:v>
                </c:pt>
                <c:pt idx="5">
                  <c:v>5000</c:v>
                </c:pt>
              </c:numCache>
            </c:numRef>
          </c:cat>
          <c:val>
            <c:numRef>
              <c:f>Лист1!$B$4:$G$4</c:f>
              <c:numCache>
                <c:formatCode>General</c:formatCode>
                <c:ptCount val="6"/>
                <c:pt idx="0">
                  <c:v>5.58516E-4</c:v>
                </c:pt>
                <c:pt idx="1">
                  <c:v>6.2180899999999997E-4</c:v>
                </c:pt>
                <c:pt idx="2">
                  <c:v>1.7089099999999999E-3</c:v>
                </c:pt>
                <c:pt idx="3">
                  <c:v>5.5317099999999996E-3</c:v>
                </c:pt>
                <c:pt idx="4">
                  <c:v>1.7151099999999999E-2</c:v>
                </c:pt>
                <c:pt idx="5">
                  <c:v>0.11720800000000001</c:v>
                </c:pt>
              </c:numCache>
            </c:numRef>
          </c:val>
          <c:smooth val="0"/>
        </c:ser>
        <c:ser>
          <c:idx val="3"/>
          <c:order val="3"/>
          <c:tx>
            <c:strRef>
              <c:f>Лист1!$A$5</c:f>
              <c:strCache>
                <c:ptCount val="1"/>
                <c:pt idx="0">
                  <c:v>8</c:v>
                </c:pt>
              </c:strCache>
            </c:strRef>
          </c:tx>
          <c:spPr>
            <a:ln w="28575" cap="rnd">
              <a:solidFill>
                <a:schemeClr val="accent2">
                  <a:lumMod val="60000"/>
                </a:schemeClr>
              </a:solidFill>
              <a:round/>
            </a:ln>
            <a:effectLst/>
          </c:spPr>
          <c:marker>
            <c:symbol val="none"/>
          </c:marker>
          <c:cat>
            <c:numRef>
              <c:f>Лист1!$B$1:$G$1</c:f>
              <c:numCache>
                <c:formatCode>General</c:formatCode>
                <c:ptCount val="6"/>
                <c:pt idx="0">
                  <c:v>128</c:v>
                </c:pt>
                <c:pt idx="1">
                  <c:v>256</c:v>
                </c:pt>
                <c:pt idx="2">
                  <c:v>512</c:v>
                </c:pt>
                <c:pt idx="3">
                  <c:v>1024</c:v>
                </c:pt>
                <c:pt idx="4">
                  <c:v>2048</c:v>
                </c:pt>
                <c:pt idx="5">
                  <c:v>5000</c:v>
                </c:pt>
              </c:numCache>
            </c:numRef>
          </c:cat>
          <c:val>
            <c:numRef>
              <c:f>Лист1!$B$5:$G$5</c:f>
              <c:numCache>
                <c:formatCode>General</c:formatCode>
                <c:ptCount val="6"/>
                <c:pt idx="0">
                  <c:v>4.7499500000000002E-3</c:v>
                </c:pt>
                <c:pt idx="1">
                  <c:v>2.0057E-3</c:v>
                </c:pt>
                <c:pt idx="2">
                  <c:v>2.3289999999999999E-3</c:v>
                </c:pt>
                <c:pt idx="3">
                  <c:v>3.2020199999999999E-2</c:v>
                </c:pt>
                <c:pt idx="4">
                  <c:v>2.4215899999999999E-2</c:v>
                </c:pt>
                <c:pt idx="5">
                  <c:v>9.5667100000000005E-2</c:v>
                </c:pt>
              </c:numCache>
            </c:numRef>
          </c:val>
          <c:smooth val="0"/>
        </c:ser>
        <c:ser>
          <c:idx val="4"/>
          <c:order val="4"/>
          <c:tx>
            <c:strRef>
              <c:f>Лист1!$A$6</c:f>
              <c:strCache>
                <c:ptCount val="1"/>
                <c:pt idx="0">
                  <c:v>16</c:v>
                </c:pt>
              </c:strCache>
            </c:strRef>
          </c:tx>
          <c:spPr>
            <a:ln w="28575" cap="rnd">
              <a:solidFill>
                <a:schemeClr val="accent4">
                  <a:lumMod val="60000"/>
                </a:schemeClr>
              </a:solidFill>
              <a:round/>
            </a:ln>
            <a:effectLst/>
          </c:spPr>
          <c:marker>
            <c:symbol val="none"/>
          </c:marker>
          <c:cat>
            <c:numRef>
              <c:f>Лист1!$B$1:$G$1</c:f>
              <c:numCache>
                <c:formatCode>General</c:formatCode>
                <c:ptCount val="6"/>
                <c:pt idx="0">
                  <c:v>128</c:v>
                </c:pt>
                <c:pt idx="1">
                  <c:v>256</c:v>
                </c:pt>
                <c:pt idx="2">
                  <c:v>512</c:v>
                </c:pt>
                <c:pt idx="3">
                  <c:v>1024</c:v>
                </c:pt>
                <c:pt idx="4">
                  <c:v>2048</c:v>
                </c:pt>
                <c:pt idx="5">
                  <c:v>5000</c:v>
                </c:pt>
              </c:numCache>
            </c:numRef>
          </c:cat>
          <c:val>
            <c:numRef>
              <c:f>Лист1!$B$6:$G$6</c:f>
              <c:numCache>
                <c:formatCode>General</c:formatCode>
                <c:ptCount val="6"/>
                <c:pt idx="0">
                  <c:v>1.2277100000000001E-2</c:v>
                </c:pt>
                <c:pt idx="1">
                  <c:v>1.00871E-2</c:v>
                </c:pt>
                <c:pt idx="2">
                  <c:v>1.45723E-2</c:v>
                </c:pt>
                <c:pt idx="3">
                  <c:v>7.9625399999999999E-2</c:v>
                </c:pt>
                <c:pt idx="4">
                  <c:v>8.4193599999999993E-2</c:v>
                </c:pt>
                <c:pt idx="5">
                  <c:v>0.20141400000000001</c:v>
                </c:pt>
              </c:numCache>
            </c:numRef>
          </c:val>
          <c:smooth val="0"/>
        </c:ser>
        <c:dLbls>
          <c:showLegendKey val="0"/>
          <c:showVal val="0"/>
          <c:showCatName val="0"/>
          <c:showSerName val="0"/>
          <c:showPercent val="0"/>
          <c:showBubbleSize val="0"/>
        </c:dLbls>
        <c:smooth val="0"/>
        <c:axId val="1994339344"/>
        <c:axId val="1994345872"/>
      </c:lineChart>
      <c:catAx>
        <c:axId val="1994339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94345872"/>
        <c:crosses val="autoZero"/>
        <c:auto val="1"/>
        <c:lblAlgn val="ctr"/>
        <c:lblOffset val="100"/>
        <c:noMultiLvlLbl val="0"/>
      </c:catAx>
      <c:valAx>
        <c:axId val="1994345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9433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Гру06</b:Tag>
    <b:SourceType>Book</b:SourceType>
    <b:Guid>{9B6BF234-A0C1-4170-94D4-477EBAC6CF20}</b:Guid>
    <b:Author>
      <b:Author>
        <b:NameList>
          <b:Person>
            <b:Last>Грудзинский А. О.</b:Last>
            <b:First>Мееров</b:First>
            <b:Middle>И. Б., Сысоев А. В.</b:Middle>
          </b:Person>
        </b:NameList>
      </b:Author>
    </b:Author>
    <b:Title>Методы программирования</b:Title>
    <b:Year>2006</b:Year>
    <b:RefOrder>1</b:RefOrder>
  </b:Source>
</b:Sources>
</file>

<file path=customXml/itemProps1.xml><?xml version="1.0" encoding="utf-8"?>
<ds:datastoreItem xmlns:ds="http://schemas.openxmlformats.org/officeDocument/2006/customXml" ds:itemID="{9CA2024B-BFE1-4021-9518-93341C202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3335</Words>
  <Characters>19013</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Аня</dc:creator>
  <cp:keywords/>
  <cp:lastModifiedBy>Виктория Санникова</cp:lastModifiedBy>
  <cp:revision>2</cp:revision>
  <dcterms:created xsi:type="dcterms:W3CDTF">2018-05-21T20:35:00Z</dcterms:created>
  <dcterms:modified xsi:type="dcterms:W3CDTF">2018-05-21T20:35:00Z</dcterms:modified>
</cp:coreProperties>
</file>